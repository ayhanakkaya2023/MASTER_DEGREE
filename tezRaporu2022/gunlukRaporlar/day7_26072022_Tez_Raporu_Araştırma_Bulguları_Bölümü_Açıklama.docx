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EB0" w:rsidRPr="00FF152E" w:rsidRDefault="00C231DF">
      <w:pPr>
        <w:spacing w:before="101" w:line="322" w:lineRule="exact"/>
        <w:ind w:left="4433"/>
        <w:rPr>
          <w:b/>
          <w:sz w:val="28"/>
        </w:rPr>
      </w:pPr>
      <w:r w:rsidRPr="00FF152E">
        <w:rPr>
          <w:b/>
          <w:sz w:val="28"/>
        </w:rPr>
        <w:t>T.C.</w:t>
      </w:r>
    </w:p>
    <w:p w:rsidR="00E06EB0" w:rsidRPr="00FF152E" w:rsidRDefault="00C231DF">
      <w:pPr>
        <w:spacing w:before="3" w:line="237" w:lineRule="auto"/>
        <w:ind w:left="2785" w:right="2857" w:firstLine="261"/>
        <w:rPr>
          <w:b/>
          <w:sz w:val="28"/>
        </w:rPr>
      </w:pPr>
      <w:r w:rsidRPr="00FF152E">
        <w:rPr>
          <w:b/>
          <w:sz w:val="28"/>
        </w:rPr>
        <w:t>HARRAN ÜNİVERSİTESİ FEN BİLİMLERİ ENSTİTÜSÜ</w:t>
      </w: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spacing w:before="6"/>
        <w:rPr>
          <w:b/>
          <w:sz w:val="42"/>
        </w:rPr>
      </w:pPr>
    </w:p>
    <w:p w:rsidR="00E06EB0" w:rsidRPr="00FF152E" w:rsidRDefault="00C231DF">
      <w:pPr>
        <w:pStyle w:val="Balk1"/>
        <w:spacing w:before="1"/>
        <w:ind w:left="750" w:right="839"/>
        <w:jc w:val="center"/>
      </w:pPr>
      <w:r w:rsidRPr="00FF152E">
        <w:t>YÜKSEK LİSANS TEZİ</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5"/>
        <w:rPr>
          <w:b/>
          <w:sz w:val="27"/>
        </w:rPr>
      </w:pPr>
    </w:p>
    <w:p w:rsidR="00E06EB0" w:rsidRPr="00FF152E" w:rsidRDefault="00C231DF">
      <w:pPr>
        <w:spacing w:line="259" w:lineRule="auto"/>
        <w:ind w:left="751" w:right="838"/>
        <w:jc w:val="center"/>
        <w:rPr>
          <w:b/>
          <w:sz w:val="24"/>
        </w:rPr>
      </w:pPr>
      <w:r w:rsidRPr="00FF152E">
        <w:rPr>
          <w:noProof/>
          <w:lang w:bidi="ar-SA"/>
        </w:rPr>
        <w:drawing>
          <wp:anchor distT="0" distB="0" distL="0" distR="0" simplePos="0" relativeHeight="251651072" behindDoc="1" locked="0" layoutInCell="1" allowOverlap="1">
            <wp:simplePos x="0" y="0"/>
            <wp:positionH relativeFrom="page">
              <wp:posOffset>1282700</wp:posOffset>
            </wp:positionH>
            <wp:positionV relativeFrom="paragraph">
              <wp:posOffset>-270851</wp:posOffset>
            </wp:positionV>
            <wp:extent cx="4686300" cy="18415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8C44D5" w:rsidRPr="00FF152E">
        <w:rPr>
          <w:b/>
          <w:sz w:val="24"/>
        </w:rPr>
        <w:t>VERİ MADENCİLİĞİ TEKNİKLERİ KULLANILARAK SOSYAL MEDYA VERİLERİ İLE DUYGU ANALİZİ</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5"/>
        <w:rPr>
          <w:b/>
          <w:sz w:val="25"/>
        </w:rPr>
      </w:pPr>
    </w:p>
    <w:p w:rsidR="00E06EB0" w:rsidRPr="00FF152E" w:rsidRDefault="008C44D5">
      <w:pPr>
        <w:ind w:left="751" w:right="838"/>
        <w:jc w:val="center"/>
        <w:rPr>
          <w:b/>
          <w:sz w:val="24"/>
        </w:rPr>
      </w:pPr>
      <w:r w:rsidRPr="00FF152E">
        <w:rPr>
          <w:b/>
          <w:sz w:val="24"/>
        </w:rPr>
        <w:t>Ayhan AKKAYA</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7"/>
        </w:rPr>
      </w:pPr>
    </w:p>
    <w:p w:rsidR="00E06EB0" w:rsidRPr="00FF152E" w:rsidRDefault="00C231DF">
      <w:pPr>
        <w:ind w:left="747" w:right="839"/>
        <w:jc w:val="center"/>
        <w:rPr>
          <w:b/>
          <w:sz w:val="24"/>
        </w:rPr>
      </w:pPr>
      <w:r w:rsidRPr="00FF152E">
        <w:rPr>
          <w:b/>
          <w:sz w:val="24"/>
        </w:rPr>
        <w:t>BİLGİSAYAR MÜHENDİSLİĞİ ANABİLİM DALI</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3"/>
        <w:rPr>
          <w:b/>
          <w:sz w:val="27"/>
        </w:rPr>
      </w:pPr>
    </w:p>
    <w:p w:rsidR="00E06EB0" w:rsidRPr="00FF152E" w:rsidRDefault="00C231DF">
      <w:pPr>
        <w:spacing w:before="1" w:line="259" w:lineRule="auto"/>
        <w:ind w:left="3845" w:right="3934"/>
        <w:jc w:val="center"/>
        <w:rPr>
          <w:b/>
          <w:sz w:val="24"/>
        </w:rPr>
      </w:pPr>
      <w:r w:rsidRPr="00FF152E">
        <w:rPr>
          <w:b/>
          <w:sz w:val="24"/>
        </w:rPr>
        <w:t>ŞANLIURFA 202</w:t>
      </w:r>
      <w:r w:rsidR="005C4E66" w:rsidRPr="00FF152E">
        <w:rPr>
          <w:b/>
          <w:sz w:val="24"/>
        </w:rPr>
        <w:t>2</w:t>
      </w:r>
    </w:p>
    <w:p w:rsidR="00E06EB0" w:rsidRPr="00FF152E" w:rsidRDefault="00E06EB0">
      <w:pPr>
        <w:spacing w:line="259" w:lineRule="auto"/>
        <w:jc w:val="center"/>
        <w:rPr>
          <w:sz w:val="24"/>
        </w:rPr>
        <w:sectPr w:rsidR="00E06EB0" w:rsidRPr="00FF152E">
          <w:type w:val="continuous"/>
          <w:pgSz w:w="11910" w:h="16840"/>
          <w:pgMar w:top="1580" w:right="740" w:bottom="280" w:left="1680" w:header="708" w:footer="708" w:gutter="0"/>
          <w:cols w:space="708"/>
        </w:sectPr>
      </w:pPr>
    </w:p>
    <w:p w:rsidR="00E06EB0" w:rsidRPr="00FF152E" w:rsidRDefault="00C231DF">
      <w:pPr>
        <w:spacing w:before="102"/>
        <w:ind w:left="748" w:right="839"/>
        <w:jc w:val="center"/>
        <w:rPr>
          <w:b/>
          <w:sz w:val="24"/>
        </w:rPr>
      </w:pPr>
      <w:r w:rsidRPr="00FF152E">
        <w:rPr>
          <w:b/>
          <w:sz w:val="24"/>
        </w:rPr>
        <w:lastRenderedPageBreak/>
        <w:t>İÇİNDEKİLER</w:t>
      </w:r>
    </w:p>
    <w:p w:rsidR="00E06EB0" w:rsidRPr="00FF152E" w:rsidRDefault="00E06EB0">
      <w:pPr>
        <w:pStyle w:val="GvdeMetni"/>
        <w:rPr>
          <w:b/>
          <w:sz w:val="26"/>
        </w:rPr>
      </w:pPr>
    </w:p>
    <w:p w:rsidR="00E06EB0" w:rsidRPr="00FF152E" w:rsidRDefault="00E06EB0">
      <w:pPr>
        <w:pStyle w:val="GvdeMetni"/>
        <w:spacing w:before="11"/>
        <w:rPr>
          <w:b/>
          <w:sz w:val="21"/>
        </w:rPr>
      </w:pPr>
    </w:p>
    <w:p w:rsidR="00E06EB0" w:rsidRPr="00FF152E" w:rsidRDefault="00C231DF">
      <w:pPr>
        <w:ind w:left="423" w:right="388"/>
        <w:jc w:val="right"/>
        <w:rPr>
          <w:b/>
          <w:sz w:val="20"/>
        </w:rPr>
      </w:pPr>
      <w:r w:rsidRPr="00FF152E">
        <w:rPr>
          <w:b/>
          <w:sz w:val="20"/>
        </w:rPr>
        <w:t>Sayfa No</w:t>
      </w:r>
    </w:p>
    <w:sdt>
      <w:sdtPr>
        <w:id w:val="65921072"/>
        <w:docPartObj>
          <w:docPartGallery w:val="Table of Contents"/>
          <w:docPartUnique/>
        </w:docPartObj>
      </w:sdtPr>
      <w:sdtContent>
        <w:p w:rsidR="00E06EB0" w:rsidRPr="00FF152E" w:rsidRDefault="00381E81">
          <w:pPr>
            <w:pStyle w:val="T1"/>
            <w:tabs>
              <w:tab w:val="right" w:leader="dot" w:pos="8800"/>
            </w:tabs>
            <w:spacing w:before="108"/>
            <w:ind w:left="588" w:firstLine="0"/>
          </w:pPr>
          <w:hyperlink w:anchor="_bookmark0" w:history="1">
            <w:r w:rsidR="00C231DF" w:rsidRPr="00FF152E">
              <w:t>ÖZET</w:t>
            </w:r>
            <w:r w:rsidR="00C231DF" w:rsidRPr="00FF152E">
              <w:tab/>
              <w:t>ii</w:t>
            </w:r>
          </w:hyperlink>
        </w:p>
        <w:p w:rsidR="00E06EB0" w:rsidRPr="00FF152E" w:rsidRDefault="00381E81">
          <w:pPr>
            <w:pStyle w:val="T1"/>
            <w:tabs>
              <w:tab w:val="right" w:leader="dot" w:pos="8800"/>
            </w:tabs>
            <w:spacing w:before="1"/>
            <w:ind w:left="588" w:firstLine="0"/>
          </w:pPr>
          <w:hyperlink w:anchor="_bookmark1" w:history="1">
            <w:r w:rsidR="00C231DF" w:rsidRPr="00FF152E">
              <w:t>ABSTRACT</w:t>
            </w:r>
            <w:r w:rsidR="00C231DF" w:rsidRPr="00FF152E">
              <w:tab/>
              <w:t>iii</w:t>
            </w:r>
          </w:hyperlink>
        </w:p>
        <w:p w:rsidR="00E06EB0" w:rsidRPr="00FF152E" w:rsidRDefault="00381E81">
          <w:pPr>
            <w:pStyle w:val="T1"/>
            <w:tabs>
              <w:tab w:val="right" w:leader="dot" w:pos="8798"/>
            </w:tabs>
            <w:ind w:left="588" w:firstLine="0"/>
          </w:pPr>
          <w:hyperlink w:anchor="_bookmark2" w:history="1">
            <w:r w:rsidR="00C231DF" w:rsidRPr="00FF152E">
              <w:t>TEŞEKKÜR</w:t>
            </w:r>
            <w:r w:rsidR="00C231DF" w:rsidRPr="00FF152E">
              <w:tab/>
              <w:t>iv</w:t>
            </w:r>
          </w:hyperlink>
        </w:p>
        <w:p w:rsidR="00E06EB0" w:rsidRPr="00FF152E" w:rsidRDefault="00381E81">
          <w:pPr>
            <w:pStyle w:val="T1"/>
            <w:tabs>
              <w:tab w:val="right" w:leader="dot" w:pos="8799"/>
            </w:tabs>
            <w:spacing w:before="1"/>
            <w:ind w:left="588" w:firstLine="0"/>
          </w:pPr>
          <w:hyperlink w:anchor="_bookmark3" w:history="1">
            <w:r w:rsidR="00C231DF" w:rsidRPr="00FF152E">
              <w:t>ŞEKİLLER</w:t>
            </w:r>
            <w:r w:rsidR="00C231DF" w:rsidRPr="00FF152E">
              <w:rPr>
                <w:spacing w:val="-2"/>
              </w:rPr>
              <w:t xml:space="preserve"> </w:t>
            </w:r>
            <w:r w:rsidR="00C231DF" w:rsidRPr="00FF152E">
              <w:t>DİZİNİ</w:t>
            </w:r>
            <w:r w:rsidR="00C231DF" w:rsidRPr="00FF152E">
              <w:tab/>
              <w:t>v</w:t>
            </w:r>
          </w:hyperlink>
        </w:p>
        <w:p w:rsidR="00E06EB0" w:rsidRPr="00FF152E" w:rsidRDefault="00381E81">
          <w:pPr>
            <w:pStyle w:val="T1"/>
            <w:tabs>
              <w:tab w:val="right" w:leader="dot" w:pos="8796"/>
            </w:tabs>
            <w:ind w:left="588" w:firstLine="0"/>
          </w:pPr>
          <w:hyperlink w:anchor="_bookmark4" w:history="1">
            <w:r w:rsidR="00C231DF" w:rsidRPr="00FF152E">
              <w:t>ÇİZELGELER</w:t>
            </w:r>
            <w:r w:rsidR="00C231DF" w:rsidRPr="00FF152E">
              <w:rPr>
                <w:spacing w:val="-2"/>
              </w:rPr>
              <w:t xml:space="preserve"> </w:t>
            </w:r>
            <w:r w:rsidR="00C231DF" w:rsidRPr="00FF152E">
              <w:t>DİZİNİ</w:t>
            </w:r>
            <w:r w:rsidR="00C231DF" w:rsidRPr="00FF152E">
              <w:tab/>
              <w:t>vi</w:t>
            </w:r>
          </w:hyperlink>
        </w:p>
        <w:p w:rsidR="00E06EB0" w:rsidRPr="00FF152E" w:rsidRDefault="00381E81">
          <w:pPr>
            <w:pStyle w:val="T1"/>
            <w:tabs>
              <w:tab w:val="right" w:leader="dot" w:pos="8798"/>
            </w:tabs>
            <w:spacing w:line="229" w:lineRule="exact"/>
            <w:ind w:left="588" w:firstLine="0"/>
          </w:pPr>
          <w:hyperlink w:anchor="_bookmark5" w:history="1">
            <w:r w:rsidR="00C231DF" w:rsidRPr="00FF152E">
              <w:t>SİMGELER VE</w:t>
            </w:r>
            <w:r w:rsidR="00C231DF" w:rsidRPr="00FF152E">
              <w:rPr>
                <w:spacing w:val="-2"/>
              </w:rPr>
              <w:t xml:space="preserve"> </w:t>
            </w:r>
            <w:r w:rsidR="00C231DF" w:rsidRPr="00FF152E">
              <w:t>KISALTMALAR</w:t>
            </w:r>
            <w:r w:rsidR="00C231DF" w:rsidRPr="00FF152E">
              <w:rPr>
                <w:spacing w:val="-1"/>
              </w:rPr>
              <w:t xml:space="preserve"> </w:t>
            </w:r>
            <w:r w:rsidR="00C231DF" w:rsidRPr="00FF152E">
              <w:t>DİZİNİ</w:t>
            </w:r>
            <w:r w:rsidR="00C231DF" w:rsidRPr="00FF152E">
              <w:tab/>
              <w:t>vii</w:t>
            </w:r>
          </w:hyperlink>
        </w:p>
        <w:p w:rsidR="00E06EB0" w:rsidRPr="00FF152E" w:rsidRDefault="00381E81" w:rsidP="00F30C59">
          <w:pPr>
            <w:pStyle w:val="T1"/>
            <w:numPr>
              <w:ilvl w:val="0"/>
              <w:numId w:val="4"/>
            </w:numPr>
            <w:tabs>
              <w:tab w:val="left" w:pos="872"/>
              <w:tab w:val="right" w:leader="dot" w:pos="8799"/>
            </w:tabs>
            <w:spacing w:line="229" w:lineRule="exact"/>
          </w:pPr>
          <w:hyperlink w:anchor="_bookmark6" w:history="1">
            <w:r w:rsidR="00C231DF" w:rsidRPr="00FF152E">
              <w:t>GİRİŞ</w:t>
            </w:r>
            <w:r w:rsidR="00C231DF" w:rsidRPr="00FF152E">
              <w:tab/>
              <w:t>1</w:t>
            </w:r>
          </w:hyperlink>
        </w:p>
        <w:p w:rsidR="00E06EB0" w:rsidRPr="00FF152E" w:rsidRDefault="00C231DF">
          <w:pPr>
            <w:pStyle w:val="T1"/>
            <w:numPr>
              <w:ilvl w:val="1"/>
              <w:numId w:val="4"/>
            </w:numPr>
            <w:tabs>
              <w:tab w:val="left" w:pos="1016"/>
              <w:tab w:val="right" w:leader="dot" w:pos="8799"/>
            </w:tabs>
            <w:spacing w:before="1"/>
          </w:pPr>
          <w:r w:rsidRPr="00FF152E">
            <w:rPr>
              <w:noProof/>
              <w:lang w:bidi="ar-SA"/>
            </w:rPr>
            <w:drawing>
              <wp:anchor distT="0" distB="0" distL="0" distR="0" simplePos="0" relativeHeight="251652096" behindDoc="1" locked="0" layoutInCell="1" allowOverlap="1">
                <wp:simplePos x="0" y="0"/>
                <wp:positionH relativeFrom="page">
                  <wp:posOffset>1282700</wp:posOffset>
                </wp:positionH>
                <wp:positionV relativeFrom="paragraph">
                  <wp:posOffset>52018</wp:posOffset>
                </wp:positionV>
                <wp:extent cx="4686300" cy="18415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4686300" cy="1841500"/>
                        </a:xfrm>
                        <a:prstGeom prst="rect">
                          <a:avLst/>
                        </a:prstGeom>
                      </pic:spPr>
                    </pic:pic>
                  </a:graphicData>
                </a:graphic>
              </wp:anchor>
            </w:drawing>
          </w:r>
          <w:hyperlink w:anchor="_bookmark18" w:history="1">
            <w:r w:rsidRPr="00FF152E">
              <w:t>Çalışmanın</w:t>
            </w:r>
            <w:r w:rsidRPr="00FF152E">
              <w:rPr>
                <w:spacing w:val="-2"/>
              </w:rPr>
              <w:t xml:space="preserve"> </w:t>
            </w:r>
            <w:r w:rsidRPr="00FF152E">
              <w:t>İçeriği</w:t>
            </w:r>
            <w:r w:rsidRPr="00FF152E">
              <w:tab/>
              <w:t>7</w:t>
            </w:r>
          </w:hyperlink>
        </w:p>
        <w:p w:rsidR="00E06EB0" w:rsidRPr="00FF152E" w:rsidRDefault="00381E81">
          <w:pPr>
            <w:pStyle w:val="T1"/>
            <w:numPr>
              <w:ilvl w:val="0"/>
              <w:numId w:val="4"/>
            </w:numPr>
            <w:tabs>
              <w:tab w:val="left" w:pos="872"/>
              <w:tab w:val="right" w:leader="dot" w:pos="8799"/>
            </w:tabs>
          </w:pPr>
          <w:hyperlink w:anchor="_bookmark19" w:history="1">
            <w:r w:rsidR="00C231DF" w:rsidRPr="00FF152E">
              <w:t>ÖNCEKİ ÇALIŞMALAR</w:t>
            </w:r>
            <w:r w:rsidR="00C231DF" w:rsidRPr="00FF152E">
              <w:tab/>
              <w:t>9</w:t>
            </w:r>
          </w:hyperlink>
        </w:p>
        <w:p w:rsidR="00E06EB0" w:rsidRPr="00FF152E" w:rsidRDefault="00381E81">
          <w:pPr>
            <w:pStyle w:val="T1"/>
            <w:numPr>
              <w:ilvl w:val="0"/>
              <w:numId w:val="4"/>
            </w:numPr>
            <w:tabs>
              <w:tab w:val="left" w:pos="872"/>
              <w:tab w:val="right" w:leader="dot" w:pos="8802"/>
            </w:tabs>
          </w:pPr>
          <w:hyperlink w:anchor="_bookmark20" w:history="1">
            <w:r w:rsidR="00C231DF" w:rsidRPr="00FF152E">
              <w:t>MATERYAL</w:t>
            </w:r>
            <w:r w:rsidR="00C231DF" w:rsidRPr="00FF152E">
              <w:rPr>
                <w:spacing w:val="-3"/>
              </w:rPr>
              <w:t xml:space="preserve"> </w:t>
            </w:r>
            <w:r w:rsidR="00C231DF" w:rsidRPr="00FF152E">
              <w:t>ve YÖNTEM</w:t>
            </w:r>
            <w:r w:rsidR="00C231DF" w:rsidRPr="00FF152E">
              <w:tab/>
              <w:t>13</w:t>
            </w:r>
          </w:hyperlink>
        </w:p>
        <w:p w:rsidR="00E06EB0" w:rsidRPr="00FF152E" w:rsidRDefault="00381E81">
          <w:pPr>
            <w:pStyle w:val="T1"/>
            <w:numPr>
              <w:ilvl w:val="1"/>
              <w:numId w:val="4"/>
            </w:numPr>
            <w:tabs>
              <w:tab w:val="left" w:pos="1016"/>
              <w:tab w:val="right" w:leader="dot" w:pos="8802"/>
            </w:tabs>
            <w:spacing w:before="1" w:line="229" w:lineRule="exact"/>
          </w:pPr>
          <w:hyperlink w:anchor="_bookmark21" w:history="1">
            <w:r w:rsidR="00C231DF" w:rsidRPr="00FF152E">
              <w:t>Materyal</w:t>
            </w:r>
            <w:r w:rsidR="00C231DF" w:rsidRPr="00FF152E">
              <w:tab/>
              <w:t>13</w:t>
            </w:r>
          </w:hyperlink>
        </w:p>
        <w:p w:rsidR="00E06EB0" w:rsidRPr="00FF152E" w:rsidRDefault="00381E81">
          <w:pPr>
            <w:pStyle w:val="T2"/>
            <w:numPr>
              <w:ilvl w:val="2"/>
              <w:numId w:val="4"/>
            </w:numPr>
            <w:tabs>
              <w:tab w:val="left" w:pos="1582"/>
              <w:tab w:val="right" w:leader="dot" w:pos="8802"/>
            </w:tabs>
            <w:spacing w:line="229" w:lineRule="exact"/>
            <w:ind w:hanging="529"/>
          </w:pPr>
          <w:hyperlink w:anchor="_bookmark22" w:history="1">
            <w:r w:rsidR="00C231DF" w:rsidRPr="00FF152E">
              <w:t>Veri</w:t>
            </w:r>
            <w:r w:rsidR="00C231DF" w:rsidRPr="00FF152E">
              <w:rPr>
                <w:spacing w:val="-2"/>
              </w:rPr>
              <w:t xml:space="preserve"> </w:t>
            </w:r>
            <w:r w:rsidR="009B1B68" w:rsidRPr="00FF152E">
              <w:t>Toplama</w:t>
            </w:r>
            <w:r w:rsidR="00C231DF" w:rsidRPr="00FF152E">
              <w:tab/>
              <w:t>13</w:t>
            </w:r>
          </w:hyperlink>
        </w:p>
        <w:p w:rsidR="00017F83" w:rsidRPr="00FF152E" w:rsidRDefault="00017F83" w:rsidP="00017F83">
          <w:pPr>
            <w:pStyle w:val="T2"/>
            <w:numPr>
              <w:ilvl w:val="3"/>
              <w:numId w:val="4"/>
            </w:numPr>
            <w:tabs>
              <w:tab w:val="left" w:pos="1582"/>
              <w:tab w:val="right" w:leader="dot" w:pos="8802"/>
            </w:tabs>
            <w:spacing w:line="229" w:lineRule="exact"/>
          </w:pPr>
          <w:r w:rsidRPr="00FF152E">
            <w:t>Reddit</w:t>
          </w:r>
          <w:r w:rsidRPr="00FF152E">
            <w:tab/>
            <w:t>14</w:t>
          </w:r>
        </w:p>
        <w:p w:rsidR="00017F83" w:rsidRPr="00FF152E" w:rsidRDefault="00381E81" w:rsidP="00017F83">
          <w:pPr>
            <w:pStyle w:val="T2"/>
            <w:numPr>
              <w:ilvl w:val="2"/>
              <w:numId w:val="4"/>
            </w:numPr>
            <w:tabs>
              <w:tab w:val="left" w:pos="1582"/>
              <w:tab w:val="right" w:leader="dot" w:pos="8802"/>
            </w:tabs>
            <w:spacing w:line="229" w:lineRule="exact"/>
            <w:ind w:hanging="529"/>
          </w:pPr>
          <w:hyperlink w:anchor="_bookmark22" w:history="1">
            <w:r w:rsidR="00017F83" w:rsidRPr="00FF152E">
              <w:t>Veri</w:t>
            </w:r>
            <w:r w:rsidR="00017F83" w:rsidRPr="00FF152E">
              <w:rPr>
                <w:spacing w:val="-2"/>
              </w:rPr>
              <w:t xml:space="preserve"> </w:t>
            </w:r>
            <w:r w:rsidR="00017F83" w:rsidRPr="00FF152E">
              <w:t>Temizleme</w:t>
            </w:r>
            <w:r w:rsidR="00017F83" w:rsidRPr="00FF152E">
              <w:tab/>
              <w:t>13</w:t>
            </w:r>
          </w:hyperlink>
        </w:p>
        <w:p w:rsidR="00017F83" w:rsidRPr="00FF152E" w:rsidRDefault="00381E81" w:rsidP="00017F83">
          <w:pPr>
            <w:pStyle w:val="T2"/>
            <w:numPr>
              <w:ilvl w:val="2"/>
              <w:numId w:val="4"/>
            </w:numPr>
            <w:tabs>
              <w:tab w:val="left" w:pos="1582"/>
              <w:tab w:val="right" w:leader="dot" w:pos="8802"/>
            </w:tabs>
            <w:spacing w:line="229" w:lineRule="exact"/>
            <w:ind w:hanging="529"/>
          </w:pPr>
          <w:hyperlink w:anchor="_bookmark22" w:history="1">
            <w:r w:rsidR="00017F83" w:rsidRPr="00FF152E">
              <w:t>Veri</w:t>
            </w:r>
            <w:r w:rsidR="00017F83" w:rsidRPr="00FF152E">
              <w:rPr>
                <w:spacing w:val="-2"/>
              </w:rPr>
              <w:t xml:space="preserve"> </w:t>
            </w:r>
            <w:r w:rsidR="00017F83" w:rsidRPr="00FF152E">
              <w:t>Depolama</w:t>
            </w:r>
            <w:r w:rsidR="00017F83" w:rsidRPr="00FF152E">
              <w:tab/>
              <w:t>13</w:t>
            </w:r>
          </w:hyperlink>
        </w:p>
        <w:p w:rsidR="00017F83" w:rsidRPr="00FF152E" w:rsidRDefault="00017F83" w:rsidP="00017F83">
          <w:pPr>
            <w:pStyle w:val="T2"/>
            <w:numPr>
              <w:ilvl w:val="1"/>
              <w:numId w:val="4"/>
            </w:numPr>
            <w:tabs>
              <w:tab w:val="left" w:pos="1582"/>
              <w:tab w:val="right" w:leader="dot" w:pos="8802"/>
            </w:tabs>
            <w:spacing w:line="229" w:lineRule="exact"/>
          </w:pPr>
          <w:r w:rsidRPr="00FF152E">
            <w:t>Yöntem</w:t>
          </w:r>
          <w:r w:rsidRPr="00FF152E">
            <w:tab/>
            <w:t>14</w:t>
          </w:r>
        </w:p>
        <w:p w:rsidR="00423C7B" w:rsidRPr="00FF152E" w:rsidRDefault="00423C7B" w:rsidP="00423C7B">
          <w:pPr>
            <w:pStyle w:val="T2"/>
            <w:numPr>
              <w:ilvl w:val="2"/>
              <w:numId w:val="4"/>
            </w:numPr>
            <w:tabs>
              <w:tab w:val="left" w:pos="1582"/>
              <w:tab w:val="right" w:leader="dot" w:pos="8802"/>
            </w:tabs>
            <w:spacing w:line="229" w:lineRule="exact"/>
          </w:pPr>
          <w:r w:rsidRPr="00FF152E">
            <w:t>Verilerin Etiketlenmesi</w:t>
          </w:r>
          <w:r w:rsidRPr="00FF152E">
            <w:tab/>
            <w:t>15</w:t>
          </w:r>
        </w:p>
        <w:p w:rsidR="00017F83" w:rsidRPr="00FF152E" w:rsidRDefault="00017F83" w:rsidP="00423C7B">
          <w:pPr>
            <w:pStyle w:val="T2"/>
            <w:numPr>
              <w:ilvl w:val="3"/>
              <w:numId w:val="4"/>
            </w:numPr>
            <w:tabs>
              <w:tab w:val="left" w:pos="1582"/>
              <w:tab w:val="right" w:leader="dot" w:pos="8802"/>
            </w:tabs>
            <w:spacing w:line="229" w:lineRule="exact"/>
          </w:pPr>
          <w:r w:rsidRPr="00FF152E">
            <w:t xml:space="preserve">3 Sınıflı </w:t>
          </w:r>
          <w:r w:rsidR="00423C7B" w:rsidRPr="00FF152E">
            <w:t>Duygu Etiketleme</w:t>
          </w:r>
          <w:r w:rsidRPr="00FF152E">
            <w:tab/>
          </w:r>
          <w:r w:rsidR="00423C7B" w:rsidRPr="00FF152E">
            <w:t>14</w:t>
          </w:r>
        </w:p>
        <w:p w:rsidR="00423C7B" w:rsidRPr="00FF152E" w:rsidRDefault="00423C7B" w:rsidP="00423C7B">
          <w:pPr>
            <w:pStyle w:val="T2"/>
            <w:numPr>
              <w:ilvl w:val="3"/>
              <w:numId w:val="4"/>
            </w:numPr>
            <w:tabs>
              <w:tab w:val="left" w:pos="1582"/>
              <w:tab w:val="right" w:leader="dot" w:pos="8802"/>
            </w:tabs>
            <w:spacing w:line="229" w:lineRule="exact"/>
          </w:pPr>
          <w:r w:rsidRPr="00FF152E">
            <w:t>4 Sınıflı Duygu Etiketleme</w:t>
          </w:r>
          <w:r w:rsidRPr="00FF152E">
            <w:tab/>
            <w:t>14</w:t>
          </w:r>
        </w:p>
        <w:p w:rsidR="00423C7B" w:rsidRPr="00FF152E" w:rsidRDefault="00423C7B" w:rsidP="00423C7B">
          <w:pPr>
            <w:pStyle w:val="T2"/>
            <w:numPr>
              <w:ilvl w:val="2"/>
              <w:numId w:val="4"/>
            </w:numPr>
            <w:tabs>
              <w:tab w:val="left" w:pos="1582"/>
              <w:tab w:val="right" w:leader="dot" w:pos="8802"/>
            </w:tabs>
            <w:spacing w:line="229" w:lineRule="exact"/>
          </w:pPr>
          <w:r w:rsidRPr="00FF152E">
            <w:t>Verilerin Eğitilmesi</w:t>
          </w:r>
          <w:r w:rsidRPr="00FF152E">
            <w:tab/>
            <w:t>15</w:t>
          </w:r>
        </w:p>
        <w:p w:rsidR="00423C7B" w:rsidRPr="00FF152E" w:rsidRDefault="00423C7B" w:rsidP="00423C7B">
          <w:pPr>
            <w:pStyle w:val="T2"/>
            <w:numPr>
              <w:ilvl w:val="3"/>
              <w:numId w:val="4"/>
            </w:numPr>
            <w:tabs>
              <w:tab w:val="left" w:pos="1582"/>
              <w:tab w:val="right" w:leader="dot" w:pos="8802"/>
            </w:tabs>
            <w:spacing w:line="229" w:lineRule="exact"/>
          </w:pPr>
          <w:r w:rsidRPr="00FF152E">
            <w:t>Kelime Gömme</w:t>
          </w:r>
          <w:r w:rsidRPr="00FF152E">
            <w:tab/>
            <w:t>16</w:t>
          </w:r>
        </w:p>
        <w:p w:rsidR="00423C7B" w:rsidRPr="00FF152E" w:rsidRDefault="00423C7B" w:rsidP="00423C7B">
          <w:pPr>
            <w:pStyle w:val="T2"/>
            <w:numPr>
              <w:ilvl w:val="3"/>
              <w:numId w:val="4"/>
            </w:numPr>
            <w:tabs>
              <w:tab w:val="left" w:pos="1582"/>
              <w:tab w:val="right" w:leader="dot" w:pos="8802"/>
            </w:tabs>
            <w:spacing w:line="229" w:lineRule="exact"/>
          </w:pPr>
          <w:r w:rsidRPr="00FF152E">
            <w:t>Bert</w:t>
          </w:r>
          <w:r w:rsidRPr="00FF152E">
            <w:tab/>
            <w:t>16</w:t>
          </w:r>
        </w:p>
        <w:p w:rsidR="00423C7B" w:rsidRPr="00FF152E" w:rsidRDefault="00423C7B" w:rsidP="00423C7B">
          <w:pPr>
            <w:pStyle w:val="T2"/>
            <w:numPr>
              <w:ilvl w:val="0"/>
              <w:numId w:val="4"/>
            </w:numPr>
            <w:tabs>
              <w:tab w:val="left" w:pos="1582"/>
              <w:tab w:val="right" w:leader="dot" w:pos="8802"/>
            </w:tabs>
            <w:spacing w:line="229" w:lineRule="exact"/>
          </w:pPr>
          <w:r w:rsidRPr="00FF152E">
            <w:t>ARAŞTIRMA BULGULARI VE TARTIŞMA</w:t>
          </w:r>
          <w:r w:rsidRPr="00FF152E">
            <w:tab/>
            <w:t>17</w:t>
          </w:r>
        </w:p>
        <w:p w:rsidR="00423C7B" w:rsidRPr="00FF152E" w:rsidRDefault="00423C7B" w:rsidP="00423C7B">
          <w:pPr>
            <w:pStyle w:val="T2"/>
            <w:numPr>
              <w:ilvl w:val="1"/>
              <w:numId w:val="4"/>
            </w:numPr>
            <w:tabs>
              <w:tab w:val="left" w:pos="1582"/>
              <w:tab w:val="right" w:leader="dot" w:pos="8802"/>
            </w:tabs>
            <w:spacing w:line="229" w:lineRule="exact"/>
          </w:pPr>
          <w:r w:rsidRPr="00FF152E">
            <w:t>Değerlendirme Metrikleri</w:t>
          </w:r>
          <w:r w:rsidRPr="00FF152E">
            <w:tab/>
            <w:t>18</w:t>
          </w:r>
        </w:p>
        <w:p w:rsidR="00423C7B" w:rsidRPr="00FF152E" w:rsidRDefault="00423C7B" w:rsidP="00423C7B">
          <w:pPr>
            <w:pStyle w:val="T2"/>
            <w:numPr>
              <w:ilvl w:val="1"/>
              <w:numId w:val="4"/>
            </w:numPr>
            <w:tabs>
              <w:tab w:val="left" w:pos="1582"/>
              <w:tab w:val="right" w:leader="dot" w:pos="8802"/>
            </w:tabs>
            <w:spacing w:line="229" w:lineRule="exact"/>
          </w:pPr>
          <w:r w:rsidRPr="00FF152E">
            <w:t>3 Sınıflı Duygu Eğitim Sonuçları</w:t>
          </w:r>
          <w:r w:rsidRPr="00FF152E">
            <w:tab/>
            <w:t>19</w:t>
          </w:r>
        </w:p>
        <w:p w:rsidR="00423C7B" w:rsidRPr="00FF152E" w:rsidRDefault="00423C7B" w:rsidP="00423C7B">
          <w:pPr>
            <w:pStyle w:val="T2"/>
            <w:numPr>
              <w:ilvl w:val="1"/>
              <w:numId w:val="4"/>
            </w:numPr>
            <w:tabs>
              <w:tab w:val="left" w:pos="1582"/>
              <w:tab w:val="right" w:leader="dot" w:pos="8802"/>
            </w:tabs>
            <w:spacing w:line="229" w:lineRule="exact"/>
          </w:pPr>
          <w:r w:rsidRPr="00FF152E">
            <w:t>4 Sınıflı Duygu Eğitim Sonuçları</w:t>
          </w:r>
          <w:r w:rsidRPr="00FF152E">
            <w:tab/>
            <w:t>19</w:t>
          </w:r>
        </w:p>
        <w:p w:rsidR="00423C7B" w:rsidRPr="00FF152E" w:rsidRDefault="00C33A9C" w:rsidP="00423C7B">
          <w:pPr>
            <w:pStyle w:val="T2"/>
            <w:numPr>
              <w:ilvl w:val="1"/>
              <w:numId w:val="4"/>
            </w:numPr>
            <w:tabs>
              <w:tab w:val="left" w:pos="1582"/>
              <w:tab w:val="right" w:leader="dot" w:pos="8802"/>
            </w:tabs>
            <w:spacing w:line="229" w:lineRule="exact"/>
          </w:pPr>
          <w:r w:rsidRPr="00FF152E">
            <w:t>Aşı Analizi</w:t>
          </w:r>
          <w:r w:rsidRPr="00FF152E">
            <w:tab/>
            <w:t>20</w:t>
          </w:r>
        </w:p>
        <w:p w:rsidR="00E06EB0" w:rsidRPr="00FF152E" w:rsidRDefault="00381E81">
          <w:pPr>
            <w:pStyle w:val="T1"/>
            <w:numPr>
              <w:ilvl w:val="0"/>
              <w:numId w:val="4"/>
            </w:numPr>
            <w:tabs>
              <w:tab w:val="left" w:pos="872"/>
              <w:tab w:val="right" w:leader="dot" w:pos="8802"/>
            </w:tabs>
          </w:pPr>
          <w:hyperlink w:anchor="_bookmark74" w:history="1">
            <w:r w:rsidR="00C231DF" w:rsidRPr="00FF152E">
              <w:t>SONUÇLAR ve ÖNERİLER</w:t>
            </w:r>
            <w:r w:rsidR="00C231DF" w:rsidRPr="00FF152E">
              <w:tab/>
              <w:t>44</w:t>
            </w:r>
          </w:hyperlink>
        </w:p>
        <w:p w:rsidR="00E06EB0" w:rsidRPr="00FF152E" w:rsidRDefault="00381E81">
          <w:pPr>
            <w:pStyle w:val="T1"/>
            <w:tabs>
              <w:tab w:val="right" w:leader="dot" w:pos="8802"/>
            </w:tabs>
            <w:spacing w:before="1"/>
            <w:ind w:left="588" w:firstLine="0"/>
          </w:pPr>
          <w:hyperlink w:anchor="_bookmark75" w:history="1">
            <w:r w:rsidR="00C231DF" w:rsidRPr="00FF152E">
              <w:t>KAYNAKLAR</w:t>
            </w:r>
            <w:r w:rsidR="00C231DF" w:rsidRPr="00FF152E">
              <w:tab/>
              <w:t>45</w:t>
            </w:r>
          </w:hyperlink>
        </w:p>
        <w:p w:rsidR="00E06EB0" w:rsidRPr="00FF152E" w:rsidRDefault="00C231DF">
          <w:pPr>
            <w:pStyle w:val="T1"/>
            <w:tabs>
              <w:tab w:val="right" w:leader="dot" w:pos="8802"/>
            </w:tabs>
            <w:ind w:left="588" w:firstLine="0"/>
          </w:pPr>
          <w:r w:rsidRPr="00FF152E">
            <w:t>ÖZGEÇMİŞ</w:t>
          </w:r>
          <w:r w:rsidRPr="00FF152E">
            <w:tab/>
            <w:t>49</w:t>
          </w:r>
        </w:p>
      </w:sdtContent>
    </w:sdt>
    <w:p w:rsidR="00E06EB0" w:rsidRPr="00FF152E" w:rsidRDefault="00E06EB0">
      <w:pPr>
        <w:sectPr w:rsidR="00E06EB0" w:rsidRPr="00FF152E">
          <w:footerReference w:type="default" r:id="rId9"/>
          <w:pgSz w:w="11910" w:h="16840"/>
          <w:pgMar w:top="1580" w:right="740" w:bottom="1240" w:left="1680" w:header="0" w:footer="1049" w:gutter="0"/>
          <w:pgNumType w:start="1"/>
          <w:cols w:space="708"/>
        </w:sectPr>
      </w:pPr>
    </w:p>
    <w:p w:rsidR="00E06EB0" w:rsidRPr="00FF152E" w:rsidRDefault="00E06EB0">
      <w:pPr>
        <w:pStyle w:val="GvdeMetni"/>
        <w:rPr>
          <w:sz w:val="22"/>
        </w:rPr>
      </w:pPr>
    </w:p>
    <w:p w:rsidR="00E06EB0" w:rsidRPr="00FF152E" w:rsidRDefault="00E06EB0">
      <w:pPr>
        <w:pStyle w:val="GvdeMetni"/>
        <w:rPr>
          <w:sz w:val="26"/>
        </w:rPr>
      </w:pPr>
    </w:p>
    <w:p w:rsidR="00E06EB0" w:rsidRPr="00FF152E" w:rsidRDefault="00C231DF">
      <w:pPr>
        <w:ind w:left="750" w:right="839"/>
        <w:jc w:val="center"/>
        <w:rPr>
          <w:b/>
          <w:sz w:val="20"/>
        </w:rPr>
      </w:pPr>
      <w:bookmarkStart w:id="0" w:name="_bookmark0"/>
      <w:bookmarkEnd w:id="0"/>
      <w:r w:rsidRPr="00FF152E">
        <w:rPr>
          <w:b/>
          <w:sz w:val="20"/>
        </w:rPr>
        <w:t>Yüksek Lisans Tezi</w:t>
      </w:r>
    </w:p>
    <w:p w:rsidR="00E06EB0" w:rsidRPr="00FF152E" w:rsidRDefault="00E06EB0">
      <w:pPr>
        <w:pStyle w:val="GvdeMetni"/>
        <w:rPr>
          <w:b/>
          <w:sz w:val="22"/>
        </w:rPr>
      </w:pPr>
    </w:p>
    <w:p w:rsidR="00E06EB0" w:rsidRPr="00FF152E" w:rsidRDefault="00E06EB0">
      <w:pPr>
        <w:pStyle w:val="GvdeMetni"/>
        <w:spacing w:before="10"/>
        <w:rPr>
          <w:b/>
          <w:sz w:val="25"/>
        </w:rPr>
      </w:pPr>
    </w:p>
    <w:p w:rsidR="00AC3707" w:rsidRPr="00FF152E" w:rsidRDefault="00AC3707" w:rsidP="00AC3707">
      <w:pPr>
        <w:ind w:left="749" w:right="839"/>
        <w:jc w:val="center"/>
        <w:rPr>
          <w:b/>
          <w:sz w:val="20"/>
        </w:rPr>
      </w:pPr>
      <w:r w:rsidRPr="00FF152E">
        <w:rPr>
          <w:b/>
          <w:sz w:val="20"/>
        </w:rPr>
        <w:t>VERİ MADENCİLİĞİ TEKNİKLERİ KULLANILARAK SOSYAL MEDYA VERİLERİ İLE DUYGU ANALİZİ</w:t>
      </w:r>
    </w:p>
    <w:p w:rsidR="00E06EB0" w:rsidRPr="00FF152E" w:rsidRDefault="00AC3707">
      <w:pPr>
        <w:spacing w:before="1" w:line="460" w:lineRule="atLeast"/>
        <w:ind w:left="3845" w:right="3935"/>
        <w:jc w:val="center"/>
        <w:rPr>
          <w:b/>
          <w:sz w:val="20"/>
        </w:rPr>
      </w:pPr>
      <w:r w:rsidRPr="00FF152E">
        <w:rPr>
          <w:b/>
          <w:sz w:val="20"/>
        </w:rPr>
        <w:t xml:space="preserve">Ayhan AKKAYA </w:t>
      </w:r>
      <w:r w:rsidR="00C231DF" w:rsidRPr="00FF152E">
        <w:rPr>
          <w:b/>
          <w:sz w:val="20"/>
        </w:rPr>
        <w:t>Harran Üniversitesi</w:t>
      </w:r>
    </w:p>
    <w:p w:rsidR="00E06EB0" w:rsidRPr="00FF152E" w:rsidRDefault="00C231DF">
      <w:pPr>
        <w:ind w:left="3051" w:right="3123" w:firstLine="652"/>
        <w:rPr>
          <w:b/>
          <w:sz w:val="20"/>
        </w:rPr>
      </w:pPr>
      <w:r w:rsidRPr="00FF152E">
        <w:rPr>
          <w:b/>
          <w:sz w:val="20"/>
        </w:rPr>
        <w:t>Fen Bilimleri Enstitüsü Bilgisayar Mühendisliği Anabilim Dalı</w:t>
      </w:r>
    </w:p>
    <w:p w:rsidR="00E06EB0" w:rsidRPr="00FF152E" w:rsidRDefault="00E06EB0">
      <w:pPr>
        <w:pStyle w:val="GvdeMetni"/>
        <w:spacing w:before="1"/>
        <w:rPr>
          <w:b/>
          <w:sz w:val="20"/>
        </w:rPr>
      </w:pPr>
    </w:p>
    <w:p w:rsidR="00AC3707" w:rsidRPr="00FF152E" w:rsidRDefault="00C231DF">
      <w:pPr>
        <w:ind w:left="2300" w:right="2391"/>
        <w:jc w:val="center"/>
        <w:rPr>
          <w:b/>
          <w:sz w:val="20"/>
        </w:rPr>
      </w:pPr>
      <w:r w:rsidRPr="00FF152E">
        <w:rPr>
          <w:noProof/>
          <w:lang w:bidi="ar-SA"/>
        </w:rPr>
        <w:drawing>
          <wp:anchor distT="0" distB="0" distL="0" distR="0" simplePos="0" relativeHeight="251653120" behindDoc="1" locked="0" layoutInCell="1" allowOverlap="1">
            <wp:simplePos x="0" y="0"/>
            <wp:positionH relativeFrom="page">
              <wp:posOffset>1282700</wp:posOffset>
            </wp:positionH>
            <wp:positionV relativeFrom="paragraph">
              <wp:posOffset>383615</wp:posOffset>
            </wp:positionV>
            <wp:extent cx="4686300" cy="18415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4686300" cy="1841500"/>
                    </a:xfrm>
                    <a:prstGeom prst="rect">
                      <a:avLst/>
                    </a:prstGeom>
                  </pic:spPr>
                </pic:pic>
              </a:graphicData>
            </a:graphic>
          </wp:anchor>
        </w:drawing>
      </w:r>
      <w:r w:rsidRPr="00FF152E">
        <w:rPr>
          <w:b/>
          <w:sz w:val="20"/>
        </w:rPr>
        <w:t xml:space="preserve">Danışman: Dr. Öğr. Üyesi </w:t>
      </w:r>
      <w:r w:rsidR="00AC3707" w:rsidRPr="00FF152E">
        <w:rPr>
          <w:b/>
          <w:sz w:val="20"/>
        </w:rPr>
        <w:t>Nagehan İLHAN</w:t>
      </w:r>
    </w:p>
    <w:p w:rsidR="00E06EB0" w:rsidRPr="00FF152E" w:rsidRDefault="00C231DF">
      <w:pPr>
        <w:ind w:left="2300" w:right="2391"/>
        <w:jc w:val="center"/>
        <w:rPr>
          <w:b/>
          <w:sz w:val="20"/>
        </w:rPr>
      </w:pPr>
      <w:r w:rsidRPr="00FF152E">
        <w:rPr>
          <w:b/>
          <w:sz w:val="20"/>
        </w:rPr>
        <w:t xml:space="preserve"> YIL: 202</w:t>
      </w:r>
      <w:r w:rsidR="005C4E66" w:rsidRPr="00FF152E">
        <w:rPr>
          <w:b/>
          <w:sz w:val="20"/>
        </w:rPr>
        <w:t>2</w:t>
      </w:r>
      <w:r w:rsidRPr="00FF152E">
        <w:rPr>
          <w:b/>
          <w:sz w:val="20"/>
        </w:rPr>
        <w:t xml:space="preserve">, Sayfa: </w:t>
      </w:r>
      <w:r w:rsidR="001C1FA6" w:rsidRPr="00FF152E">
        <w:rPr>
          <w:b/>
          <w:sz w:val="20"/>
        </w:rPr>
        <w:t>---</w:t>
      </w:r>
    </w:p>
    <w:p w:rsidR="00E06EB0" w:rsidRPr="00FF152E" w:rsidRDefault="00E06EB0">
      <w:pPr>
        <w:pStyle w:val="GvdeMetni"/>
        <w:rPr>
          <w:b/>
          <w:sz w:val="22"/>
        </w:rPr>
      </w:pPr>
    </w:p>
    <w:p w:rsidR="00E06EB0" w:rsidRPr="00FF152E" w:rsidRDefault="00E06EB0">
      <w:pPr>
        <w:pStyle w:val="GvdeMetni"/>
        <w:spacing w:before="5"/>
        <w:rPr>
          <w:b/>
          <w:sz w:val="25"/>
        </w:rPr>
      </w:pPr>
    </w:p>
    <w:p w:rsidR="00E06EB0" w:rsidRPr="00FF152E" w:rsidRDefault="00755CA7">
      <w:pPr>
        <w:ind w:left="588" w:right="673"/>
        <w:jc w:val="both"/>
        <w:rPr>
          <w:sz w:val="20"/>
        </w:rPr>
      </w:pPr>
      <w:r w:rsidRPr="00FF152E">
        <w:rPr>
          <w:sz w:val="20"/>
        </w:rPr>
        <w:t>Sosyal medyanın gittikçe daha da önem kazandığı bu zamanda birçok konuda adeta karar organı haline geldiği görülmektedir. Özellikle 2019 yılında hayatımızı etkisi altına alan koronavirüs salgını insanları toplumsal anlamda birbirinden daha da uzaklaştırmıştır. Salgının seyri ile ilgili oluşan her gelişme insanların en önemli merak konusu olmuştur. Bu süreçte salgına son vereceği düşünülen aşılar ile ilgili insanların neler düşündüğü, nasıl bir duygu halinde oldukları kesinlikle bilinmesi gereken bir konu haline gelmişti. Bunun belki de en büyük ispatı salgının başında bu konuda açılan konu başlıklarının halen güncelliğini korumasıdır. Duyguların elde edilmesi kadar bu duyguların doğru anlamlandırılması da önemlidir. Bizde çalışmamızda bu düşünceden yola çıkarak öncelikle insanların en çok yoğunlaştığı konu başlıklarından 2020 ve 2021 yılındaki verileri çektik.</w:t>
      </w:r>
      <w:r w:rsidR="001D7F1E" w:rsidRPr="00FF152E">
        <w:rPr>
          <w:sz w:val="20"/>
        </w:rPr>
        <w:t xml:space="preserve"> Verilerin doğru duygu etiketlerine sahip olması için veriler üzerinde birçok veri ön işleme işlemleri gerçekleştirdik. Çok sınıflı duygu etiketlemesi yapmak için birden fazla modeli üst üste kullanarak hibrit bir model oluşturmaya çalıştık. Duyguları hem pozitif, negatif, nötr ve aynı zamanda korku, mutsuzluk, eğlenceli, mutlu şeklinde farklı sınıflandırıcıları kullanarak etiketledik. %93 gibi bir doğruluk oranı elde ettik. Bu yüksek doğruluk oranına inanarak insanların aşı ve aşı markaları ile ilgili düşüncelerine odaklandık. Çalışmalarımızın doğruluğunu arttırmak için derin öğrenme tabanlı sınıflandırıcıları kullanmaya çalıştık. Bu çalışmalarımızın duygu analizi ile ilgili farklı alanlarda da başarılı olacağını düşünmekteyiz. Yorumların artması büyük verinin ortaya çıkmasına neden olmaktadır. Bizde sonraki çalışmalarımızda büyük veri teknolojisini kullanarak çalışmamızın kapsamını geliştirmek istiyoruz.</w:t>
      </w:r>
    </w:p>
    <w:p w:rsidR="00E06EB0" w:rsidRPr="00FF152E" w:rsidRDefault="00E06EB0">
      <w:pPr>
        <w:pStyle w:val="GvdeMetni"/>
        <w:rPr>
          <w:sz w:val="22"/>
        </w:rPr>
      </w:pPr>
    </w:p>
    <w:p w:rsidR="00E06EB0" w:rsidRPr="00FF152E" w:rsidRDefault="00E06EB0">
      <w:pPr>
        <w:pStyle w:val="GvdeMetni"/>
        <w:spacing w:before="1"/>
        <w:rPr>
          <w:sz w:val="26"/>
        </w:rPr>
      </w:pPr>
    </w:p>
    <w:p w:rsidR="001D7F1E" w:rsidRPr="00FF152E" w:rsidRDefault="00C231DF" w:rsidP="001D7F1E">
      <w:pPr>
        <w:spacing w:before="1"/>
        <w:ind w:left="588"/>
        <w:rPr>
          <w:sz w:val="20"/>
        </w:rPr>
      </w:pPr>
      <w:r w:rsidRPr="00FF152E">
        <w:rPr>
          <w:b/>
          <w:sz w:val="20"/>
        </w:rPr>
        <w:t>ANAHTAR KELİMELER:</w:t>
      </w:r>
      <w:r w:rsidR="001D7F1E" w:rsidRPr="00FF152E">
        <w:rPr>
          <w:b/>
          <w:sz w:val="20"/>
        </w:rPr>
        <w:t xml:space="preserve"> </w:t>
      </w:r>
      <w:r w:rsidR="001D7F1E" w:rsidRPr="00FF152E">
        <w:rPr>
          <w:sz w:val="20"/>
        </w:rPr>
        <w:t>Duygu Analizi, Sosyal Medya, Aşı, Koronavirüs,</w:t>
      </w:r>
      <w:r w:rsidR="00EE34FC" w:rsidRPr="00FF152E">
        <w:rPr>
          <w:sz w:val="20"/>
        </w:rPr>
        <w:t xml:space="preserve"> </w:t>
      </w:r>
      <w:r w:rsidR="001D7F1E" w:rsidRPr="00FF152E">
        <w:rPr>
          <w:sz w:val="20"/>
        </w:rPr>
        <w:t xml:space="preserve">Doğal Dil İşleme </w:t>
      </w:r>
    </w:p>
    <w:p w:rsidR="00E06EB0" w:rsidRPr="00FF152E" w:rsidRDefault="00C231DF">
      <w:pPr>
        <w:ind w:left="2998"/>
        <w:rPr>
          <w:sz w:val="20"/>
        </w:rPr>
      </w:pPr>
      <w:r w:rsidRPr="00FF152E">
        <w:rPr>
          <w:sz w:val="20"/>
        </w:rPr>
        <w:t>.</w:t>
      </w:r>
    </w:p>
    <w:p w:rsidR="00E06EB0" w:rsidRPr="00FF152E" w:rsidRDefault="00E06EB0">
      <w:pPr>
        <w:rPr>
          <w:sz w:val="20"/>
        </w:rPr>
        <w:sectPr w:rsidR="00E06EB0" w:rsidRPr="00FF152E">
          <w:headerReference w:type="default" r:id="rId10"/>
          <w:footerReference w:type="default" r:id="rId11"/>
          <w:pgSz w:w="11910" w:h="16840"/>
          <w:pgMar w:top="1920" w:right="740" w:bottom="1240" w:left="1680" w:header="1709" w:footer="1049" w:gutter="0"/>
          <w:pgNumType w:start="2"/>
          <w:cols w:space="708"/>
        </w:sectPr>
      </w:pPr>
    </w:p>
    <w:p w:rsidR="00E06EB0" w:rsidRPr="00FF152E" w:rsidRDefault="00E06EB0">
      <w:pPr>
        <w:pStyle w:val="GvdeMetni"/>
        <w:spacing w:before="3"/>
        <w:rPr>
          <w:sz w:val="29"/>
        </w:rPr>
      </w:pPr>
    </w:p>
    <w:p w:rsidR="00E06EB0" w:rsidRPr="00FF152E" w:rsidRDefault="00C231DF" w:rsidP="00F30C59">
      <w:pPr>
        <w:spacing w:before="91"/>
        <w:ind w:left="749" w:right="839"/>
        <w:jc w:val="center"/>
        <w:rPr>
          <w:b/>
          <w:sz w:val="20"/>
        </w:rPr>
      </w:pPr>
      <w:bookmarkStart w:id="1" w:name="_bookmark1"/>
      <w:bookmarkEnd w:id="1"/>
      <w:r w:rsidRPr="00FF152E">
        <w:rPr>
          <w:b/>
          <w:sz w:val="20"/>
        </w:rPr>
        <w:t>MSc Thesis</w:t>
      </w:r>
    </w:p>
    <w:p w:rsidR="00E06EB0" w:rsidRPr="00FF152E" w:rsidRDefault="00E06EB0" w:rsidP="00F30C59">
      <w:pPr>
        <w:pStyle w:val="GvdeMetni"/>
        <w:jc w:val="center"/>
        <w:rPr>
          <w:b/>
          <w:sz w:val="22"/>
        </w:rPr>
      </w:pPr>
    </w:p>
    <w:p w:rsidR="00E06EB0" w:rsidRPr="00FF152E" w:rsidRDefault="00E06EB0" w:rsidP="00F30C59">
      <w:pPr>
        <w:pStyle w:val="GvdeMetni"/>
        <w:jc w:val="center"/>
        <w:rPr>
          <w:b/>
          <w:sz w:val="26"/>
        </w:rPr>
      </w:pPr>
    </w:p>
    <w:p w:rsidR="00E06EB0" w:rsidRPr="00FF152E" w:rsidRDefault="00EE34FC" w:rsidP="00F30C59">
      <w:pPr>
        <w:ind w:left="751" w:right="839"/>
        <w:jc w:val="center"/>
        <w:rPr>
          <w:b/>
          <w:sz w:val="20"/>
        </w:rPr>
      </w:pPr>
      <w:r w:rsidRPr="00FF152E">
        <w:rPr>
          <w:b/>
          <w:sz w:val="20"/>
        </w:rPr>
        <w:t>EMOTION ANALYSIS WITH SOCIAL MEDIA DATA USING DATA MINING TECHNIQUES</w:t>
      </w:r>
    </w:p>
    <w:p w:rsidR="00F30C59" w:rsidRPr="00FF152E" w:rsidRDefault="00F30C59" w:rsidP="00F30C59">
      <w:pPr>
        <w:spacing w:before="48" w:line="460" w:lineRule="exact"/>
        <w:ind w:left="3845" w:right="3423"/>
        <w:jc w:val="center"/>
        <w:rPr>
          <w:b/>
          <w:sz w:val="20"/>
        </w:rPr>
      </w:pPr>
      <w:r w:rsidRPr="00FF152E">
        <w:rPr>
          <w:b/>
          <w:sz w:val="20"/>
        </w:rPr>
        <w:t>Ayhan AKKAYA</w:t>
      </w:r>
    </w:p>
    <w:p w:rsidR="00F30C59" w:rsidRPr="00FF152E" w:rsidRDefault="00F30C59" w:rsidP="009B1B68">
      <w:pPr>
        <w:spacing w:before="48" w:line="460" w:lineRule="exact"/>
        <w:ind w:left="3686" w:right="3140"/>
        <w:jc w:val="center"/>
        <w:rPr>
          <w:b/>
          <w:sz w:val="20"/>
        </w:rPr>
      </w:pPr>
      <w:r w:rsidRPr="00FF152E">
        <w:rPr>
          <w:b/>
          <w:sz w:val="20"/>
        </w:rPr>
        <w:t>Harran</w:t>
      </w:r>
      <w:r w:rsidR="009B1B68" w:rsidRPr="00FF152E">
        <w:rPr>
          <w:b/>
          <w:sz w:val="20"/>
        </w:rPr>
        <w:t xml:space="preserve"> </w:t>
      </w:r>
      <w:r w:rsidR="00C231DF" w:rsidRPr="00FF152E">
        <w:rPr>
          <w:b/>
          <w:sz w:val="20"/>
        </w:rPr>
        <w:t>University</w:t>
      </w:r>
    </w:p>
    <w:p w:rsidR="00E06EB0" w:rsidRPr="00FF152E" w:rsidRDefault="00C231DF" w:rsidP="00F30C59">
      <w:pPr>
        <w:spacing w:line="182" w:lineRule="exact"/>
        <w:ind w:left="745" w:right="839"/>
        <w:jc w:val="center"/>
        <w:rPr>
          <w:b/>
          <w:sz w:val="20"/>
        </w:rPr>
      </w:pPr>
      <w:r w:rsidRPr="00FF152E">
        <w:rPr>
          <w:b/>
          <w:sz w:val="20"/>
        </w:rPr>
        <w:t>Graduate School of Natural and Applied Sciences</w:t>
      </w:r>
    </w:p>
    <w:p w:rsidR="00E06EB0" w:rsidRPr="00FF152E" w:rsidRDefault="00C231DF" w:rsidP="00F30C59">
      <w:pPr>
        <w:ind w:left="746" w:right="839"/>
        <w:jc w:val="center"/>
        <w:rPr>
          <w:b/>
          <w:sz w:val="20"/>
        </w:rPr>
      </w:pPr>
      <w:r w:rsidRPr="00FF152E">
        <w:rPr>
          <w:b/>
          <w:sz w:val="20"/>
        </w:rPr>
        <w:t>Department of Computer Engineering</w:t>
      </w:r>
    </w:p>
    <w:p w:rsidR="00E06EB0" w:rsidRPr="00FF152E" w:rsidRDefault="00E06EB0" w:rsidP="00F30C59">
      <w:pPr>
        <w:pStyle w:val="GvdeMetni"/>
        <w:spacing w:before="11"/>
        <w:jc w:val="center"/>
        <w:rPr>
          <w:b/>
          <w:sz w:val="19"/>
        </w:rPr>
      </w:pPr>
    </w:p>
    <w:p w:rsidR="00B30D56" w:rsidRPr="00FF152E" w:rsidRDefault="00C231DF" w:rsidP="00F30C59">
      <w:pPr>
        <w:ind w:left="2300" w:right="2391"/>
        <w:jc w:val="center"/>
        <w:rPr>
          <w:b/>
          <w:sz w:val="20"/>
        </w:rPr>
      </w:pPr>
      <w:r w:rsidRPr="00FF152E">
        <w:rPr>
          <w:b/>
          <w:sz w:val="20"/>
        </w:rPr>
        <w:t xml:space="preserve">Supervisor: Assist. Prof. Dr. </w:t>
      </w:r>
      <w:r w:rsidR="00B30D56" w:rsidRPr="00FF152E">
        <w:rPr>
          <w:b/>
          <w:sz w:val="20"/>
        </w:rPr>
        <w:t>Nagehan İLHAN</w:t>
      </w:r>
    </w:p>
    <w:p w:rsidR="00E06EB0" w:rsidRPr="00FF152E" w:rsidRDefault="00C231DF" w:rsidP="00F30C59">
      <w:pPr>
        <w:ind w:left="2300" w:right="2391"/>
        <w:jc w:val="center"/>
        <w:rPr>
          <w:b/>
          <w:sz w:val="20"/>
        </w:rPr>
      </w:pPr>
      <w:r w:rsidRPr="00FF152E">
        <w:rPr>
          <w:b/>
          <w:sz w:val="20"/>
        </w:rPr>
        <w:t>Year: 202</w:t>
      </w:r>
      <w:r w:rsidR="00F30C59" w:rsidRPr="00FF152E">
        <w:rPr>
          <w:b/>
          <w:sz w:val="20"/>
        </w:rPr>
        <w:t>2</w:t>
      </w:r>
      <w:r w:rsidRPr="00FF152E">
        <w:rPr>
          <w:b/>
          <w:sz w:val="20"/>
        </w:rPr>
        <w:t xml:space="preserve">, Page No: </w:t>
      </w:r>
      <w:r w:rsidR="001C1FA6" w:rsidRPr="00FF152E">
        <w:rPr>
          <w:b/>
          <w:sz w:val="20"/>
        </w:rPr>
        <w:t>---</w:t>
      </w:r>
    </w:p>
    <w:p w:rsidR="00E06EB0" w:rsidRPr="00FF152E" w:rsidRDefault="00E06EB0">
      <w:pPr>
        <w:pStyle w:val="GvdeMetni"/>
        <w:rPr>
          <w:b/>
          <w:sz w:val="22"/>
        </w:rPr>
      </w:pPr>
    </w:p>
    <w:p w:rsidR="00E06EB0" w:rsidRPr="00FF152E" w:rsidRDefault="00E06EB0">
      <w:pPr>
        <w:pStyle w:val="GvdeMetni"/>
        <w:spacing w:before="4"/>
        <w:rPr>
          <w:b/>
        </w:rPr>
      </w:pPr>
    </w:p>
    <w:p w:rsidR="00E06EB0" w:rsidRPr="00FF152E" w:rsidRDefault="007B534F" w:rsidP="00EE34FC">
      <w:pPr>
        <w:pStyle w:val="GvdeMetni"/>
        <w:ind w:left="567"/>
        <w:jc w:val="both"/>
        <w:rPr>
          <w:sz w:val="20"/>
          <w:szCs w:val="22"/>
        </w:rPr>
      </w:pPr>
      <w:r w:rsidRPr="00FF152E">
        <w:rPr>
          <w:noProof/>
          <w:lang w:bidi="ar-SA"/>
        </w:rPr>
        <w:drawing>
          <wp:anchor distT="0" distB="0" distL="0" distR="0" simplePos="0" relativeHeight="251656192" behindDoc="0" locked="0" layoutInCell="1" allowOverlap="1" wp14:anchorId="1C530560" wp14:editId="3801F43D">
            <wp:simplePos x="0" y="0"/>
            <wp:positionH relativeFrom="page">
              <wp:posOffset>1619345</wp:posOffset>
            </wp:positionH>
            <wp:positionV relativeFrom="page">
              <wp:posOffset>5517685</wp:posOffset>
            </wp:positionV>
            <wp:extent cx="4686300" cy="184150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EE34FC" w:rsidRPr="00FF152E">
        <w:rPr>
          <w:sz w:val="20"/>
          <w:szCs w:val="22"/>
        </w:rPr>
        <w:t>At this time when social media is gaining more and more importance, it is seen that it has almost become a decision-making body on many issues. Especially in 2019, the coronavirus epidemic, which affected our lives, has distanced people from each other in a social sense. Every development related to the course of the epidemic has been the most important curiosity of people. In this process, what people thought and how they felt about the vaccines, which were thought to end the epidemic, became a subject that should definitely be known. Perhaps the biggest proof of this is that the topic titles opened at the beginning of the epidemic are still up-to-date. It is important to understand these emotions correctly as well as to obtain them. In our study, based on this idea, we first drew the data in 2020 and 2021 from the topics that people concentrated on the most. We performed a lot of data preprocessing on the data so that the data has the correct sentiment labels. We tried to create a hybrid model by using multiple models on top of each other to do multi-class emotion labeling. We labeled emotions using different classifiers as positive, negative, neutral as well as fear, unhappiness, fun, happy. We achieved an accuracy rate of 93%. Believing this high accuracy rate, we focused on what people think about vaccines and vaccine brands. We tried to use deep learning-based classifiers to increase the accuracy of our work. We think that these studies will be successful in different areas related to sentiment analysis. The increase in comments leads to the emergence of big data. We want to improve the scope of our work by using big data technology in our next work.</w:t>
      </w:r>
    </w:p>
    <w:p w:rsidR="00E06EB0" w:rsidRPr="00FF152E" w:rsidRDefault="00E06EB0">
      <w:pPr>
        <w:pStyle w:val="GvdeMetni"/>
        <w:spacing w:before="10"/>
        <w:rPr>
          <w:sz w:val="31"/>
        </w:rPr>
      </w:pPr>
    </w:p>
    <w:p w:rsidR="00E06EB0" w:rsidRPr="00FF152E" w:rsidRDefault="00C231DF" w:rsidP="00EE34FC">
      <w:pPr>
        <w:spacing w:before="1"/>
        <w:ind w:left="2127" w:hanging="1560"/>
        <w:jc w:val="both"/>
        <w:rPr>
          <w:sz w:val="20"/>
        </w:rPr>
        <w:sectPr w:rsidR="00E06EB0" w:rsidRPr="00FF152E" w:rsidSect="00EE34FC">
          <w:headerReference w:type="default" r:id="rId12"/>
          <w:footerReference w:type="default" r:id="rId13"/>
          <w:pgSz w:w="11910" w:h="16840"/>
          <w:pgMar w:top="1920" w:right="1420" w:bottom="1240" w:left="1680" w:header="1709" w:footer="1049" w:gutter="0"/>
          <w:pgNumType w:start="3"/>
          <w:cols w:space="708"/>
        </w:sectPr>
      </w:pPr>
      <w:r w:rsidRPr="00FF152E">
        <w:rPr>
          <w:b/>
          <w:sz w:val="20"/>
        </w:rPr>
        <w:t xml:space="preserve">KEY WORDS: </w:t>
      </w:r>
      <w:r w:rsidR="00EE34FC" w:rsidRPr="00FF152E">
        <w:rPr>
          <w:sz w:val="20"/>
        </w:rPr>
        <w:t>Sentiment Analysis, Social Media, Vaccine, Coronavirus, Natural Language          Processing</w:t>
      </w:r>
    </w:p>
    <w:p w:rsidR="00E06EB0" w:rsidRPr="00FF152E" w:rsidRDefault="00C231DF">
      <w:pPr>
        <w:pStyle w:val="Balk1"/>
        <w:spacing w:before="102"/>
        <w:ind w:left="748" w:right="839"/>
        <w:jc w:val="center"/>
      </w:pPr>
      <w:r w:rsidRPr="00FF152E">
        <w:rPr>
          <w:noProof/>
          <w:lang w:bidi="ar-SA"/>
        </w:rPr>
        <w:lastRenderedPageBreak/>
        <w:drawing>
          <wp:anchor distT="0" distB="0" distL="0" distR="0" simplePos="0" relativeHeight="251659264" behindDoc="0" locked="0" layoutInCell="1" allowOverlap="1">
            <wp:simplePos x="0" y="0"/>
            <wp:positionH relativeFrom="page">
              <wp:posOffset>1282700</wp:posOffset>
            </wp:positionH>
            <wp:positionV relativeFrom="page">
              <wp:posOffset>3770883</wp:posOffset>
            </wp:positionV>
            <wp:extent cx="4686300" cy="18415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bookmarkStart w:id="2" w:name="_bookmark2"/>
      <w:bookmarkEnd w:id="2"/>
      <w:r w:rsidRPr="00FF152E">
        <w:t>TEŞEKKÜR</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6"/>
        <w:rPr>
          <w:b/>
          <w:sz w:val="29"/>
        </w:rPr>
      </w:pPr>
    </w:p>
    <w:p w:rsidR="00E06EB0" w:rsidRPr="00FF152E" w:rsidRDefault="00C231DF">
      <w:pPr>
        <w:spacing w:line="259" w:lineRule="auto"/>
        <w:ind w:left="588" w:right="678" w:firstLine="708"/>
        <w:jc w:val="both"/>
        <w:rPr>
          <w:sz w:val="20"/>
        </w:rPr>
      </w:pPr>
      <w:r w:rsidRPr="00FF152E">
        <w:rPr>
          <w:sz w:val="20"/>
        </w:rPr>
        <w:t>Lisansüstü eğitimim boyunca bilgi ve birikimlerini benimle paylaşıp birçok konuda bana destek</w:t>
      </w:r>
      <w:r w:rsidRPr="00FF152E">
        <w:rPr>
          <w:spacing w:val="-9"/>
          <w:sz w:val="20"/>
        </w:rPr>
        <w:t xml:space="preserve"> </w:t>
      </w:r>
      <w:r w:rsidRPr="00FF152E">
        <w:rPr>
          <w:sz w:val="20"/>
        </w:rPr>
        <w:t>olan</w:t>
      </w:r>
      <w:r w:rsidRPr="00FF152E">
        <w:rPr>
          <w:spacing w:val="-9"/>
          <w:sz w:val="20"/>
        </w:rPr>
        <w:t xml:space="preserve"> </w:t>
      </w:r>
      <w:r w:rsidRPr="00FF152E">
        <w:rPr>
          <w:sz w:val="20"/>
        </w:rPr>
        <w:t>değerli</w:t>
      </w:r>
      <w:r w:rsidRPr="00FF152E">
        <w:rPr>
          <w:spacing w:val="-8"/>
          <w:sz w:val="20"/>
        </w:rPr>
        <w:t xml:space="preserve"> </w:t>
      </w:r>
      <w:r w:rsidRPr="00FF152E">
        <w:rPr>
          <w:sz w:val="20"/>
        </w:rPr>
        <w:t>hocam</w:t>
      </w:r>
      <w:r w:rsidRPr="00FF152E">
        <w:rPr>
          <w:spacing w:val="-11"/>
          <w:sz w:val="20"/>
        </w:rPr>
        <w:t xml:space="preserve"> </w:t>
      </w:r>
      <w:r w:rsidRPr="00FF152E">
        <w:rPr>
          <w:sz w:val="20"/>
        </w:rPr>
        <w:t>Dr.</w:t>
      </w:r>
      <w:r w:rsidRPr="00FF152E">
        <w:rPr>
          <w:spacing w:val="-7"/>
          <w:sz w:val="20"/>
        </w:rPr>
        <w:t xml:space="preserve"> </w:t>
      </w:r>
      <w:r w:rsidRPr="00FF152E">
        <w:rPr>
          <w:sz w:val="20"/>
        </w:rPr>
        <w:t>Öğr.</w:t>
      </w:r>
      <w:r w:rsidRPr="00FF152E">
        <w:rPr>
          <w:spacing w:val="-7"/>
          <w:sz w:val="20"/>
        </w:rPr>
        <w:t xml:space="preserve"> </w:t>
      </w:r>
      <w:r w:rsidRPr="00FF152E">
        <w:rPr>
          <w:sz w:val="20"/>
        </w:rPr>
        <w:t>Üyesi</w:t>
      </w:r>
      <w:r w:rsidRPr="00FF152E">
        <w:rPr>
          <w:spacing w:val="-8"/>
          <w:sz w:val="20"/>
        </w:rPr>
        <w:t xml:space="preserve"> </w:t>
      </w:r>
      <w:r w:rsidR="00B30D56" w:rsidRPr="00FF152E">
        <w:rPr>
          <w:sz w:val="20"/>
        </w:rPr>
        <w:t>Nagehan İLHAN’a</w:t>
      </w:r>
      <w:r w:rsidRPr="00FF152E">
        <w:rPr>
          <w:sz w:val="20"/>
        </w:rPr>
        <w:t>,</w:t>
      </w:r>
      <w:r w:rsidRPr="00FF152E">
        <w:rPr>
          <w:spacing w:val="-7"/>
          <w:sz w:val="20"/>
        </w:rPr>
        <w:t xml:space="preserve"> </w:t>
      </w:r>
      <w:r w:rsidRPr="00FF152E">
        <w:rPr>
          <w:sz w:val="20"/>
        </w:rPr>
        <w:t>sadece</w:t>
      </w:r>
      <w:r w:rsidRPr="00FF152E">
        <w:rPr>
          <w:spacing w:val="-7"/>
          <w:sz w:val="20"/>
        </w:rPr>
        <w:t xml:space="preserve"> </w:t>
      </w:r>
      <w:r w:rsidRPr="00FF152E">
        <w:rPr>
          <w:sz w:val="20"/>
        </w:rPr>
        <w:t>akademik</w:t>
      </w:r>
      <w:r w:rsidRPr="00FF152E">
        <w:rPr>
          <w:spacing w:val="-6"/>
          <w:sz w:val="20"/>
        </w:rPr>
        <w:t xml:space="preserve"> </w:t>
      </w:r>
      <w:r w:rsidRPr="00FF152E">
        <w:rPr>
          <w:sz w:val="20"/>
        </w:rPr>
        <w:t>alanda</w:t>
      </w:r>
      <w:r w:rsidRPr="00FF152E">
        <w:rPr>
          <w:spacing w:val="-7"/>
          <w:sz w:val="20"/>
        </w:rPr>
        <w:t xml:space="preserve"> </w:t>
      </w:r>
      <w:r w:rsidRPr="00FF152E">
        <w:rPr>
          <w:sz w:val="20"/>
        </w:rPr>
        <w:t>değil hayatın her kademesinde bana sürekli destek olan, zor zamanlarımda sabır gösterip her daim inançları ile güç veren aileme teşekkür</w:t>
      </w:r>
      <w:r w:rsidRPr="00FF152E">
        <w:rPr>
          <w:spacing w:val="1"/>
          <w:sz w:val="20"/>
        </w:rPr>
        <w:t xml:space="preserve"> </w:t>
      </w:r>
      <w:r w:rsidRPr="00FF152E">
        <w:rPr>
          <w:sz w:val="20"/>
        </w:rPr>
        <w:t>ederim.</w:t>
      </w:r>
    </w:p>
    <w:p w:rsidR="00E06EB0" w:rsidRPr="00FF152E" w:rsidRDefault="00E06EB0">
      <w:pPr>
        <w:spacing w:line="259" w:lineRule="auto"/>
        <w:jc w:val="both"/>
        <w:rPr>
          <w:sz w:val="20"/>
        </w:rPr>
        <w:sectPr w:rsidR="00E06EB0" w:rsidRPr="00FF152E">
          <w:headerReference w:type="default" r:id="rId14"/>
          <w:footerReference w:type="default" r:id="rId15"/>
          <w:pgSz w:w="11910" w:h="16840"/>
          <w:pgMar w:top="1580" w:right="740" w:bottom="1240" w:left="1680" w:header="0" w:footer="1049" w:gutter="0"/>
          <w:pgNumType w:start="4"/>
          <w:cols w:space="708"/>
        </w:sectPr>
      </w:pPr>
    </w:p>
    <w:p w:rsidR="00E06EB0" w:rsidRPr="00FF152E" w:rsidRDefault="00E06EB0">
      <w:pPr>
        <w:pStyle w:val="GvdeMetni"/>
        <w:rPr>
          <w:sz w:val="20"/>
        </w:rPr>
      </w:pPr>
    </w:p>
    <w:p w:rsidR="00E06EB0" w:rsidRPr="00FF152E" w:rsidRDefault="00E06EB0">
      <w:pPr>
        <w:pStyle w:val="GvdeMetni"/>
        <w:spacing w:before="10"/>
        <w:rPr>
          <w:sz w:val="27"/>
        </w:rPr>
      </w:pPr>
    </w:p>
    <w:p w:rsidR="00E06EB0" w:rsidRPr="00FF152E" w:rsidRDefault="00C231DF">
      <w:pPr>
        <w:spacing w:before="91"/>
        <w:ind w:left="423" w:right="388"/>
        <w:jc w:val="right"/>
        <w:rPr>
          <w:b/>
          <w:sz w:val="20"/>
        </w:rPr>
      </w:pPr>
      <w:bookmarkStart w:id="3" w:name="_bookmark3"/>
      <w:bookmarkEnd w:id="3"/>
      <w:r w:rsidRPr="00FF152E">
        <w:rPr>
          <w:b/>
          <w:sz w:val="20"/>
        </w:rPr>
        <w:t>Sayfa No</w:t>
      </w:r>
    </w:p>
    <w:p w:rsidR="00E06EB0" w:rsidRPr="00FF152E" w:rsidRDefault="00381E81">
      <w:pPr>
        <w:tabs>
          <w:tab w:val="left" w:leader="dot" w:pos="8699"/>
        </w:tabs>
        <w:spacing w:before="270"/>
        <w:ind w:left="588"/>
        <w:rPr>
          <w:sz w:val="20"/>
        </w:rPr>
      </w:pPr>
      <w:hyperlink w:anchor="_bookmark8" w:history="1">
        <w:r w:rsidR="00C231DF" w:rsidRPr="00FF152E">
          <w:rPr>
            <w:sz w:val="20"/>
          </w:rPr>
          <w:t>Şekil 1.1.</w:t>
        </w:r>
        <w:r w:rsidR="00C231DF" w:rsidRPr="00FF152E">
          <w:rPr>
            <w:sz w:val="20"/>
          </w:rPr>
          <w:tab/>
          <w:t>1</w:t>
        </w:r>
      </w:hyperlink>
    </w:p>
    <w:p w:rsidR="00E06EB0" w:rsidRPr="00FF152E" w:rsidRDefault="00381E81">
      <w:pPr>
        <w:tabs>
          <w:tab w:val="left" w:leader="dot" w:pos="8699"/>
        </w:tabs>
        <w:ind w:left="588"/>
        <w:rPr>
          <w:sz w:val="20"/>
        </w:rPr>
      </w:pPr>
      <w:hyperlink w:anchor="_bookmark12" w:history="1">
        <w:r w:rsidR="00C231DF" w:rsidRPr="00FF152E">
          <w:rPr>
            <w:sz w:val="20"/>
          </w:rPr>
          <w:t>Şekil 1.2.</w:t>
        </w:r>
        <w:r w:rsidR="00C231DF" w:rsidRPr="00FF152E">
          <w:rPr>
            <w:sz w:val="20"/>
          </w:rPr>
          <w:tab/>
          <w:t>4</w:t>
        </w:r>
      </w:hyperlink>
    </w:p>
    <w:p w:rsidR="00E06EB0" w:rsidRPr="00FF152E" w:rsidRDefault="00381E81">
      <w:pPr>
        <w:tabs>
          <w:tab w:val="left" w:leader="dot" w:pos="8699"/>
        </w:tabs>
        <w:ind w:left="588"/>
        <w:rPr>
          <w:sz w:val="20"/>
        </w:rPr>
      </w:pPr>
      <w:hyperlink w:anchor="_bookmark13" w:history="1">
        <w:r w:rsidR="00C231DF" w:rsidRPr="00FF152E">
          <w:rPr>
            <w:sz w:val="20"/>
          </w:rPr>
          <w:t>Şekil 1.3.</w:t>
        </w:r>
        <w:r w:rsidR="00C231DF" w:rsidRPr="00FF152E">
          <w:rPr>
            <w:sz w:val="20"/>
          </w:rPr>
          <w:tab/>
          <w:t>4</w:t>
        </w:r>
      </w:hyperlink>
    </w:p>
    <w:p w:rsidR="00E06EB0" w:rsidRPr="00FF152E" w:rsidRDefault="00381E81">
      <w:pPr>
        <w:tabs>
          <w:tab w:val="left" w:leader="dot" w:pos="8699"/>
        </w:tabs>
        <w:spacing w:before="1" w:line="229" w:lineRule="exact"/>
        <w:ind w:left="588"/>
        <w:rPr>
          <w:sz w:val="20"/>
        </w:rPr>
      </w:pPr>
      <w:hyperlink w:anchor="_bookmark14" w:history="1">
        <w:r w:rsidR="00C231DF" w:rsidRPr="00FF152E">
          <w:rPr>
            <w:sz w:val="20"/>
          </w:rPr>
          <w:t>Şekil 1.4.</w:t>
        </w:r>
        <w:r w:rsidR="00C231DF" w:rsidRPr="00FF152E">
          <w:rPr>
            <w:sz w:val="20"/>
          </w:rPr>
          <w:tab/>
          <w:t>6</w:t>
        </w:r>
      </w:hyperlink>
    </w:p>
    <w:p w:rsidR="00E06EB0" w:rsidRPr="00FF152E" w:rsidRDefault="00381E81">
      <w:pPr>
        <w:tabs>
          <w:tab w:val="left" w:leader="dot" w:pos="8601"/>
        </w:tabs>
        <w:ind w:left="588"/>
        <w:rPr>
          <w:sz w:val="20"/>
        </w:rPr>
      </w:pPr>
      <w:hyperlink w:anchor="_bookmark24" w:history="1">
        <w:r w:rsidR="00C231DF" w:rsidRPr="00FF152E">
          <w:rPr>
            <w:sz w:val="20"/>
          </w:rPr>
          <w:t>Şekil 3.2.</w:t>
        </w:r>
        <w:r w:rsidR="00C231DF" w:rsidRPr="00FF152E">
          <w:rPr>
            <w:sz w:val="20"/>
          </w:rPr>
          <w:tab/>
          <w:t>14</w:t>
        </w:r>
      </w:hyperlink>
    </w:p>
    <w:p w:rsidR="00E06EB0" w:rsidRPr="00FF152E" w:rsidRDefault="00381E81">
      <w:pPr>
        <w:tabs>
          <w:tab w:val="left" w:leader="dot" w:pos="8601"/>
        </w:tabs>
        <w:ind w:left="588"/>
        <w:rPr>
          <w:sz w:val="20"/>
        </w:rPr>
      </w:pPr>
      <w:hyperlink w:anchor="_bookmark27" w:history="1">
        <w:r w:rsidR="00C231DF" w:rsidRPr="00FF152E">
          <w:rPr>
            <w:sz w:val="20"/>
          </w:rPr>
          <w:t>Şekil 3.3.</w:t>
        </w:r>
        <w:r w:rsidR="00C231DF" w:rsidRPr="00FF152E">
          <w:rPr>
            <w:sz w:val="20"/>
          </w:rPr>
          <w:tab/>
          <w:t>15</w:t>
        </w:r>
      </w:hyperlink>
    </w:p>
    <w:p w:rsidR="00E06EB0" w:rsidRPr="00FF152E" w:rsidRDefault="00381E81">
      <w:pPr>
        <w:tabs>
          <w:tab w:val="left" w:leader="dot" w:pos="8601"/>
        </w:tabs>
        <w:spacing w:before="1" w:line="229" w:lineRule="exact"/>
        <w:ind w:left="588"/>
        <w:rPr>
          <w:sz w:val="20"/>
        </w:rPr>
      </w:pPr>
      <w:hyperlink w:anchor="_bookmark28" w:history="1">
        <w:r w:rsidR="00C231DF" w:rsidRPr="00FF152E">
          <w:rPr>
            <w:sz w:val="20"/>
          </w:rPr>
          <w:t>Şekil 3.4.</w:t>
        </w:r>
        <w:r w:rsidR="00C231DF" w:rsidRPr="00FF152E">
          <w:rPr>
            <w:sz w:val="20"/>
          </w:rPr>
          <w:tab/>
          <w:t>16</w:t>
        </w:r>
      </w:hyperlink>
    </w:p>
    <w:p w:rsidR="00E06EB0" w:rsidRPr="00FF152E" w:rsidRDefault="00381E81">
      <w:pPr>
        <w:tabs>
          <w:tab w:val="left" w:leader="dot" w:pos="8601"/>
        </w:tabs>
        <w:spacing w:line="229" w:lineRule="exact"/>
        <w:ind w:left="588"/>
        <w:rPr>
          <w:sz w:val="20"/>
        </w:rPr>
      </w:pPr>
      <w:hyperlink w:anchor="_bookmark29" w:history="1">
        <w:r w:rsidR="00C231DF" w:rsidRPr="00FF152E">
          <w:rPr>
            <w:sz w:val="20"/>
          </w:rPr>
          <w:t>Şekil 3.5.</w:t>
        </w:r>
        <w:r w:rsidR="00C231DF" w:rsidRPr="00FF152E">
          <w:rPr>
            <w:sz w:val="20"/>
          </w:rPr>
          <w:tab/>
          <w:t>16</w:t>
        </w:r>
      </w:hyperlink>
    </w:p>
    <w:p w:rsidR="00E06EB0" w:rsidRPr="00FF152E" w:rsidRDefault="00381E81">
      <w:pPr>
        <w:tabs>
          <w:tab w:val="left" w:leader="dot" w:pos="8601"/>
        </w:tabs>
        <w:ind w:left="588"/>
        <w:rPr>
          <w:sz w:val="20"/>
        </w:rPr>
      </w:pPr>
      <w:hyperlink w:anchor="_bookmark30" w:history="1">
        <w:r w:rsidR="00C231DF" w:rsidRPr="00FF152E">
          <w:rPr>
            <w:sz w:val="20"/>
          </w:rPr>
          <w:t>Şekil 3.6.</w:t>
        </w:r>
        <w:r w:rsidR="00C231DF" w:rsidRPr="00FF152E">
          <w:rPr>
            <w:sz w:val="20"/>
          </w:rPr>
          <w:tab/>
          <w:t>17</w:t>
        </w:r>
      </w:hyperlink>
    </w:p>
    <w:p w:rsidR="00E06EB0" w:rsidRPr="00FF152E" w:rsidRDefault="00381E81">
      <w:pPr>
        <w:tabs>
          <w:tab w:val="left" w:leader="dot" w:pos="8601"/>
        </w:tabs>
        <w:ind w:left="588"/>
        <w:rPr>
          <w:sz w:val="20"/>
        </w:rPr>
      </w:pPr>
      <w:hyperlink w:anchor="_bookmark31" w:history="1">
        <w:r w:rsidR="00C231DF" w:rsidRPr="00FF152E">
          <w:rPr>
            <w:sz w:val="20"/>
          </w:rPr>
          <w:t>Şekil 3.7.</w:t>
        </w:r>
        <w:r w:rsidR="00C231DF" w:rsidRPr="00FF152E">
          <w:rPr>
            <w:sz w:val="20"/>
          </w:rPr>
          <w:tab/>
          <w:t>17</w:t>
        </w:r>
      </w:hyperlink>
    </w:p>
    <w:p w:rsidR="00E06EB0" w:rsidRPr="00FF152E" w:rsidRDefault="00C231DF">
      <w:pPr>
        <w:tabs>
          <w:tab w:val="left" w:leader="dot" w:pos="8601"/>
        </w:tabs>
        <w:spacing w:before="1"/>
        <w:ind w:left="588"/>
        <w:rPr>
          <w:sz w:val="20"/>
        </w:rPr>
      </w:pPr>
      <w:r w:rsidRPr="00FF152E">
        <w:rPr>
          <w:noProof/>
          <w:lang w:bidi="ar-SA"/>
        </w:rPr>
        <w:drawing>
          <wp:anchor distT="0" distB="0" distL="0" distR="0" simplePos="0" relativeHeight="251654144" behindDoc="1" locked="0" layoutInCell="1" allowOverlap="1">
            <wp:simplePos x="0" y="0"/>
            <wp:positionH relativeFrom="page">
              <wp:posOffset>1282700</wp:posOffset>
            </wp:positionH>
            <wp:positionV relativeFrom="paragraph">
              <wp:posOffset>38302</wp:posOffset>
            </wp:positionV>
            <wp:extent cx="4686300" cy="18415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4686300" cy="1841500"/>
                    </a:xfrm>
                    <a:prstGeom prst="rect">
                      <a:avLst/>
                    </a:prstGeom>
                  </pic:spPr>
                </pic:pic>
              </a:graphicData>
            </a:graphic>
          </wp:anchor>
        </w:drawing>
      </w:r>
      <w:hyperlink w:anchor="_bookmark32" w:history="1">
        <w:r w:rsidRPr="00FF152E">
          <w:rPr>
            <w:sz w:val="20"/>
          </w:rPr>
          <w:t>Şekil 3.8.</w:t>
        </w:r>
        <w:r w:rsidRPr="00FF152E">
          <w:rPr>
            <w:sz w:val="20"/>
          </w:rPr>
          <w:tab/>
          <w:t>18</w:t>
        </w:r>
      </w:hyperlink>
    </w:p>
    <w:p w:rsidR="00E06EB0" w:rsidRPr="00FF152E" w:rsidRDefault="00381E81">
      <w:pPr>
        <w:tabs>
          <w:tab w:val="left" w:leader="dot" w:pos="8601"/>
        </w:tabs>
        <w:ind w:left="588"/>
        <w:rPr>
          <w:sz w:val="20"/>
        </w:rPr>
      </w:pPr>
      <w:hyperlink w:anchor="_bookmark37" w:history="1">
        <w:r w:rsidR="00C231DF" w:rsidRPr="00FF152E">
          <w:rPr>
            <w:sz w:val="20"/>
          </w:rPr>
          <w:t>Şekil 3.9.</w:t>
        </w:r>
        <w:r w:rsidR="00C231DF" w:rsidRPr="00FF152E">
          <w:rPr>
            <w:sz w:val="20"/>
          </w:rPr>
          <w:tab/>
          <w:t>20</w:t>
        </w:r>
      </w:hyperlink>
    </w:p>
    <w:p w:rsidR="00E06EB0" w:rsidRPr="00FF152E" w:rsidRDefault="00381E81">
      <w:pPr>
        <w:tabs>
          <w:tab w:val="left" w:leader="dot" w:pos="8601"/>
        </w:tabs>
        <w:spacing w:before="1" w:line="229" w:lineRule="exact"/>
        <w:ind w:left="588"/>
        <w:rPr>
          <w:sz w:val="20"/>
        </w:rPr>
      </w:pPr>
      <w:hyperlink w:anchor="_bookmark39" w:history="1">
        <w:r w:rsidR="00C231DF" w:rsidRPr="00FF152E">
          <w:rPr>
            <w:sz w:val="20"/>
          </w:rPr>
          <w:t>Şekil 3.10.</w:t>
        </w:r>
        <w:r w:rsidR="00C231DF" w:rsidRPr="00FF152E">
          <w:rPr>
            <w:sz w:val="20"/>
          </w:rPr>
          <w:tab/>
          <w:t>21</w:t>
        </w:r>
      </w:hyperlink>
    </w:p>
    <w:p w:rsidR="00E06EB0" w:rsidRPr="00FF152E" w:rsidRDefault="00381E81">
      <w:pPr>
        <w:tabs>
          <w:tab w:val="left" w:leader="dot" w:pos="8601"/>
        </w:tabs>
        <w:spacing w:line="229" w:lineRule="exact"/>
        <w:ind w:left="588"/>
        <w:rPr>
          <w:sz w:val="20"/>
        </w:rPr>
      </w:pPr>
      <w:hyperlink w:anchor="_bookmark40" w:history="1">
        <w:r w:rsidR="00C231DF" w:rsidRPr="00FF152E">
          <w:rPr>
            <w:sz w:val="20"/>
          </w:rPr>
          <w:t>Şekil 3.11.</w:t>
        </w:r>
        <w:r w:rsidR="00C231DF" w:rsidRPr="00FF152E">
          <w:rPr>
            <w:sz w:val="20"/>
          </w:rPr>
          <w:tab/>
          <w:t>21</w:t>
        </w:r>
      </w:hyperlink>
    </w:p>
    <w:p w:rsidR="00E06EB0" w:rsidRPr="00FF152E" w:rsidRDefault="00381E81">
      <w:pPr>
        <w:tabs>
          <w:tab w:val="left" w:leader="dot" w:pos="8601"/>
        </w:tabs>
        <w:ind w:left="588"/>
        <w:rPr>
          <w:sz w:val="20"/>
        </w:rPr>
      </w:pPr>
      <w:hyperlink w:anchor="_bookmark42" w:history="1">
        <w:r w:rsidR="00C231DF" w:rsidRPr="00FF152E">
          <w:rPr>
            <w:sz w:val="20"/>
          </w:rPr>
          <w:t>Şekil 3.12.</w:t>
        </w:r>
        <w:r w:rsidR="00C231DF" w:rsidRPr="00FF152E">
          <w:rPr>
            <w:sz w:val="20"/>
          </w:rPr>
          <w:tab/>
          <w:t>22</w:t>
        </w:r>
      </w:hyperlink>
    </w:p>
    <w:p w:rsidR="00E06EB0" w:rsidRPr="00FF152E" w:rsidRDefault="00381E81">
      <w:pPr>
        <w:tabs>
          <w:tab w:val="left" w:leader="dot" w:pos="8601"/>
        </w:tabs>
        <w:ind w:left="588"/>
        <w:rPr>
          <w:sz w:val="20"/>
        </w:rPr>
      </w:pPr>
      <w:hyperlink w:anchor="_bookmark47" w:history="1">
        <w:r w:rsidR="00C231DF" w:rsidRPr="00FF152E">
          <w:rPr>
            <w:sz w:val="20"/>
          </w:rPr>
          <w:t>Şekil 3.14.</w:t>
        </w:r>
        <w:r w:rsidR="00C231DF" w:rsidRPr="00FF152E">
          <w:rPr>
            <w:sz w:val="20"/>
          </w:rPr>
          <w:tab/>
          <w:t>26</w:t>
        </w:r>
      </w:hyperlink>
    </w:p>
    <w:p w:rsidR="00E06EB0" w:rsidRPr="00FF152E" w:rsidRDefault="00381E81">
      <w:pPr>
        <w:tabs>
          <w:tab w:val="left" w:leader="dot" w:pos="8601"/>
        </w:tabs>
        <w:spacing w:before="1" w:line="229" w:lineRule="exact"/>
        <w:ind w:left="588"/>
        <w:rPr>
          <w:sz w:val="20"/>
        </w:rPr>
      </w:pPr>
      <w:hyperlink w:anchor="_bookmark49" w:history="1">
        <w:r w:rsidR="00C231DF" w:rsidRPr="00FF152E">
          <w:rPr>
            <w:sz w:val="20"/>
          </w:rPr>
          <w:t>Şekil 3.15.</w:t>
        </w:r>
        <w:r w:rsidR="00C231DF" w:rsidRPr="00FF152E">
          <w:rPr>
            <w:sz w:val="20"/>
          </w:rPr>
          <w:tab/>
          <w:t>27</w:t>
        </w:r>
      </w:hyperlink>
    </w:p>
    <w:p w:rsidR="00E06EB0" w:rsidRPr="00FF152E" w:rsidRDefault="00381E81">
      <w:pPr>
        <w:tabs>
          <w:tab w:val="left" w:leader="dot" w:pos="8601"/>
        </w:tabs>
        <w:spacing w:line="229" w:lineRule="exact"/>
        <w:ind w:left="588"/>
        <w:rPr>
          <w:sz w:val="20"/>
        </w:rPr>
      </w:pPr>
      <w:hyperlink w:anchor="_bookmark51" w:history="1">
        <w:r w:rsidR="00C231DF" w:rsidRPr="00FF152E">
          <w:rPr>
            <w:sz w:val="20"/>
          </w:rPr>
          <w:t>Şekil 3.16.</w:t>
        </w:r>
        <w:r w:rsidR="00C231DF" w:rsidRPr="00FF152E">
          <w:rPr>
            <w:sz w:val="20"/>
          </w:rPr>
          <w:tab/>
          <w:t>28</w:t>
        </w:r>
      </w:hyperlink>
    </w:p>
    <w:p w:rsidR="00E06EB0" w:rsidRPr="00FF152E" w:rsidRDefault="00381E81">
      <w:pPr>
        <w:tabs>
          <w:tab w:val="left" w:leader="dot" w:pos="8601"/>
        </w:tabs>
        <w:ind w:left="588"/>
        <w:rPr>
          <w:sz w:val="20"/>
        </w:rPr>
      </w:pPr>
      <w:hyperlink w:anchor="_bookmark56" w:history="1">
        <w:r w:rsidR="00C231DF" w:rsidRPr="00FF152E">
          <w:rPr>
            <w:sz w:val="20"/>
          </w:rPr>
          <w:t>Şekil 4.1.</w:t>
        </w:r>
        <w:r w:rsidR="00C231DF" w:rsidRPr="00FF152E">
          <w:rPr>
            <w:sz w:val="20"/>
          </w:rPr>
          <w:tab/>
          <w:t>31</w:t>
        </w:r>
      </w:hyperlink>
    </w:p>
    <w:p w:rsidR="00E06EB0" w:rsidRPr="00FF152E" w:rsidRDefault="00381E81">
      <w:pPr>
        <w:tabs>
          <w:tab w:val="left" w:leader="dot" w:pos="8601"/>
        </w:tabs>
        <w:spacing w:before="1"/>
        <w:ind w:left="588"/>
        <w:rPr>
          <w:sz w:val="20"/>
        </w:rPr>
      </w:pPr>
      <w:hyperlink w:anchor="_bookmark57" w:history="1">
        <w:r w:rsidR="00C231DF" w:rsidRPr="00FF152E">
          <w:rPr>
            <w:sz w:val="20"/>
          </w:rPr>
          <w:t>Şekil 4.2.</w:t>
        </w:r>
        <w:r w:rsidR="00C231DF" w:rsidRPr="00FF152E">
          <w:rPr>
            <w:sz w:val="20"/>
          </w:rPr>
          <w:tab/>
          <w:t>32</w:t>
        </w:r>
      </w:hyperlink>
    </w:p>
    <w:p w:rsidR="00E06EB0" w:rsidRPr="00FF152E" w:rsidRDefault="00381E81">
      <w:pPr>
        <w:tabs>
          <w:tab w:val="left" w:leader="dot" w:pos="8601"/>
        </w:tabs>
        <w:ind w:left="588"/>
        <w:rPr>
          <w:sz w:val="20"/>
        </w:rPr>
      </w:pPr>
      <w:hyperlink w:anchor="_bookmark58" w:history="1">
        <w:r w:rsidR="00C231DF" w:rsidRPr="00FF152E">
          <w:rPr>
            <w:sz w:val="20"/>
          </w:rPr>
          <w:t>Şekil 4.3.</w:t>
        </w:r>
        <w:r w:rsidR="00C231DF" w:rsidRPr="00FF152E">
          <w:rPr>
            <w:sz w:val="20"/>
          </w:rPr>
          <w:tab/>
          <w:t>32</w:t>
        </w:r>
      </w:hyperlink>
    </w:p>
    <w:p w:rsidR="00E06EB0" w:rsidRPr="00FF152E" w:rsidRDefault="00381E81">
      <w:pPr>
        <w:tabs>
          <w:tab w:val="left" w:leader="dot" w:pos="8601"/>
        </w:tabs>
        <w:spacing w:before="1" w:line="229" w:lineRule="exact"/>
        <w:ind w:left="588"/>
        <w:rPr>
          <w:sz w:val="20"/>
        </w:rPr>
      </w:pPr>
      <w:hyperlink w:anchor="_bookmark60" w:history="1">
        <w:r w:rsidR="00C231DF" w:rsidRPr="00FF152E">
          <w:rPr>
            <w:sz w:val="20"/>
          </w:rPr>
          <w:t>Şekil 4.4.</w:t>
        </w:r>
        <w:r w:rsidR="00C231DF" w:rsidRPr="00FF152E">
          <w:rPr>
            <w:sz w:val="20"/>
          </w:rPr>
          <w:tab/>
          <w:t>34</w:t>
        </w:r>
      </w:hyperlink>
    </w:p>
    <w:p w:rsidR="00E06EB0" w:rsidRPr="00FF152E" w:rsidRDefault="00381E81">
      <w:pPr>
        <w:tabs>
          <w:tab w:val="left" w:leader="dot" w:pos="8601"/>
        </w:tabs>
        <w:spacing w:line="229" w:lineRule="exact"/>
        <w:ind w:left="588"/>
        <w:rPr>
          <w:sz w:val="20"/>
        </w:rPr>
      </w:pPr>
      <w:hyperlink w:anchor="_bookmark61" w:history="1">
        <w:r w:rsidR="00C231DF" w:rsidRPr="00FF152E">
          <w:rPr>
            <w:sz w:val="20"/>
          </w:rPr>
          <w:t>Şekil 4.5.</w:t>
        </w:r>
        <w:r w:rsidR="00C231DF" w:rsidRPr="00FF152E">
          <w:rPr>
            <w:sz w:val="20"/>
          </w:rPr>
          <w:tab/>
          <w:t>34</w:t>
        </w:r>
      </w:hyperlink>
    </w:p>
    <w:p w:rsidR="00E06EB0" w:rsidRPr="00FF152E" w:rsidRDefault="00381E81">
      <w:pPr>
        <w:tabs>
          <w:tab w:val="left" w:leader="dot" w:pos="8601"/>
        </w:tabs>
        <w:ind w:left="588"/>
        <w:rPr>
          <w:sz w:val="20"/>
        </w:rPr>
      </w:pPr>
      <w:hyperlink w:anchor="_bookmark62" w:history="1">
        <w:r w:rsidR="00C231DF" w:rsidRPr="00FF152E">
          <w:rPr>
            <w:sz w:val="20"/>
          </w:rPr>
          <w:t>Şekil 4.6.</w:t>
        </w:r>
        <w:r w:rsidR="00C231DF" w:rsidRPr="00FF152E">
          <w:rPr>
            <w:sz w:val="20"/>
          </w:rPr>
          <w:tab/>
          <w:t>35</w:t>
        </w:r>
      </w:hyperlink>
    </w:p>
    <w:p w:rsidR="00E06EB0" w:rsidRPr="00FF152E" w:rsidRDefault="00381E81">
      <w:pPr>
        <w:tabs>
          <w:tab w:val="left" w:leader="dot" w:pos="8601"/>
        </w:tabs>
        <w:spacing w:before="1"/>
        <w:ind w:left="588"/>
        <w:rPr>
          <w:sz w:val="20"/>
        </w:rPr>
      </w:pPr>
      <w:hyperlink w:anchor="_bookmark66" w:history="1">
        <w:r w:rsidR="00C231DF" w:rsidRPr="00FF152E">
          <w:rPr>
            <w:sz w:val="20"/>
          </w:rPr>
          <w:t>Şekil 4.7.</w:t>
        </w:r>
        <w:r w:rsidR="00C231DF" w:rsidRPr="00FF152E">
          <w:rPr>
            <w:sz w:val="20"/>
          </w:rPr>
          <w:tab/>
          <w:t>38</w:t>
        </w:r>
      </w:hyperlink>
    </w:p>
    <w:p w:rsidR="00E06EB0" w:rsidRPr="00FF152E" w:rsidRDefault="00381E81">
      <w:pPr>
        <w:tabs>
          <w:tab w:val="left" w:leader="dot" w:pos="8601"/>
        </w:tabs>
        <w:ind w:left="588"/>
        <w:rPr>
          <w:sz w:val="20"/>
        </w:rPr>
      </w:pPr>
      <w:hyperlink w:anchor="_bookmark67" w:history="1">
        <w:r w:rsidR="00C231DF" w:rsidRPr="00FF152E">
          <w:rPr>
            <w:sz w:val="20"/>
          </w:rPr>
          <w:t>Şekil 4.8.</w:t>
        </w:r>
        <w:r w:rsidR="00C231DF" w:rsidRPr="00FF152E">
          <w:rPr>
            <w:sz w:val="20"/>
          </w:rPr>
          <w:tab/>
          <w:t>38</w:t>
        </w:r>
      </w:hyperlink>
    </w:p>
    <w:p w:rsidR="00E06EB0" w:rsidRPr="00FF152E" w:rsidRDefault="00381E81">
      <w:pPr>
        <w:tabs>
          <w:tab w:val="left" w:leader="dot" w:pos="8601"/>
        </w:tabs>
        <w:spacing w:before="1"/>
        <w:ind w:left="588"/>
        <w:rPr>
          <w:sz w:val="20"/>
        </w:rPr>
      </w:pPr>
      <w:hyperlink w:anchor="_bookmark68" w:history="1">
        <w:r w:rsidR="00C231DF" w:rsidRPr="00FF152E">
          <w:rPr>
            <w:sz w:val="20"/>
          </w:rPr>
          <w:t>Şekil 4.9.</w:t>
        </w:r>
        <w:r w:rsidR="00C231DF" w:rsidRPr="00FF152E">
          <w:rPr>
            <w:sz w:val="20"/>
          </w:rPr>
          <w:tab/>
          <w:t>39</w:t>
        </w:r>
      </w:hyperlink>
    </w:p>
    <w:p w:rsidR="00E06EB0" w:rsidRPr="00FF152E" w:rsidRDefault="00381E81">
      <w:pPr>
        <w:tabs>
          <w:tab w:val="left" w:leader="dot" w:pos="8601"/>
        </w:tabs>
        <w:spacing w:line="229" w:lineRule="exact"/>
        <w:ind w:left="588"/>
        <w:rPr>
          <w:sz w:val="20"/>
        </w:rPr>
      </w:pPr>
      <w:hyperlink w:anchor="_bookmark70" w:history="1">
        <w:r w:rsidR="00C231DF" w:rsidRPr="00FF152E">
          <w:rPr>
            <w:sz w:val="20"/>
          </w:rPr>
          <w:t>Şekil 4.10.</w:t>
        </w:r>
        <w:r w:rsidR="00C231DF" w:rsidRPr="00FF152E">
          <w:rPr>
            <w:sz w:val="20"/>
          </w:rPr>
          <w:tab/>
          <w:t>40</w:t>
        </w:r>
      </w:hyperlink>
    </w:p>
    <w:p w:rsidR="00E06EB0" w:rsidRPr="00FF152E" w:rsidRDefault="00381E81">
      <w:pPr>
        <w:tabs>
          <w:tab w:val="left" w:leader="dot" w:pos="8601"/>
        </w:tabs>
        <w:spacing w:line="229" w:lineRule="exact"/>
        <w:ind w:left="588"/>
        <w:rPr>
          <w:sz w:val="20"/>
        </w:rPr>
      </w:pPr>
      <w:hyperlink w:anchor="_bookmark71" w:history="1">
        <w:r w:rsidR="00C231DF" w:rsidRPr="00FF152E">
          <w:rPr>
            <w:sz w:val="20"/>
          </w:rPr>
          <w:t>Şekil 4.11.</w:t>
        </w:r>
        <w:r w:rsidR="00C231DF" w:rsidRPr="00FF152E">
          <w:rPr>
            <w:sz w:val="20"/>
          </w:rPr>
          <w:tab/>
          <w:t>40</w:t>
        </w:r>
      </w:hyperlink>
    </w:p>
    <w:p w:rsidR="00E06EB0" w:rsidRPr="00FF152E" w:rsidRDefault="00381E81">
      <w:pPr>
        <w:tabs>
          <w:tab w:val="left" w:leader="dot" w:pos="8601"/>
        </w:tabs>
        <w:ind w:left="588"/>
        <w:rPr>
          <w:sz w:val="20"/>
        </w:rPr>
      </w:pPr>
      <w:hyperlink w:anchor="_bookmark72" w:history="1">
        <w:r w:rsidR="00C231DF" w:rsidRPr="00FF152E">
          <w:rPr>
            <w:sz w:val="20"/>
          </w:rPr>
          <w:t>Şekil 4.12.</w:t>
        </w:r>
        <w:r w:rsidR="00C231DF" w:rsidRPr="00FF152E">
          <w:rPr>
            <w:sz w:val="20"/>
          </w:rPr>
          <w:tab/>
          <w:t>41</w:t>
        </w:r>
      </w:hyperlink>
    </w:p>
    <w:p w:rsidR="00E06EB0" w:rsidRPr="00FF152E" w:rsidRDefault="00E06EB0">
      <w:pPr>
        <w:rPr>
          <w:sz w:val="20"/>
        </w:rPr>
        <w:sectPr w:rsidR="00E06EB0" w:rsidRPr="00FF152E">
          <w:headerReference w:type="default" r:id="rId16"/>
          <w:footerReference w:type="default" r:id="rId17"/>
          <w:pgSz w:w="11910" w:h="16840"/>
          <w:pgMar w:top="1960" w:right="740" w:bottom="1240" w:left="1680" w:header="1711" w:footer="1049" w:gutter="0"/>
          <w:pgNumType w:start="5"/>
          <w:cols w:space="708"/>
        </w:sectPr>
      </w:pPr>
    </w:p>
    <w:p w:rsidR="00E06EB0" w:rsidRPr="00FF152E" w:rsidRDefault="00E06EB0">
      <w:pPr>
        <w:pStyle w:val="GvdeMetni"/>
        <w:rPr>
          <w:sz w:val="22"/>
        </w:rPr>
      </w:pPr>
    </w:p>
    <w:p w:rsidR="00E06EB0" w:rsidRPr="00FF152E" w:rsidRDefault="00E06EB0">
      <w:pPr>
        <w:pStyle w:val="GvdeMetni"/>
        <w:spacing w:before="10"/>
      </w:pPr>
    </w:p>
    <w:p w:rsidR="00E06EB0" w:rsidRPr="00FF152E" w:rsidRDefault="00C231DF">
      <w:pPr>
        <w:ind w:left="423" w:right="388"/>
        <w:jc w:val="right"/>
        <w:rPr>
          <w:b/>
          <w:sz w:val="20"/>
        </w:rPr>
      </w:pPr>
      <w:bookmarkStart w:id="4" w:name="_bookmark4"/>
      <w:bookmarkEnd w:id="4"/>
      <w:r w:rsidRPr="00FF152E">
        <w:rPr>
          <w:b/>
          <w:sz w:val="20"/>
        </w:rPr>
        <w:t>Sayfa No</w:t>
      </w:r>
    </w:p>
    <w:p w:rsidR="00E06EB0" w:rsidRPr="00FF152E" w:rsidRDefault="00E06EB0">
      <w:pPr>
        <w:pStyle w:val="GvdeMetni"/>
        <w:spacing w:before="1"/>
        <w:rPr>
          <w:b/>
          <w:sz w:val="31"/>
        </w:rPr>
      </w:pPr>
    </w:p>
    <w:p w:rsidR="00E06EB0" w:rsidRPr="00FF152E" w:rsidRDefault="00381E81">
      <w:pPr>
        <w:tabs>
          <w:tab w:val="left" w:leader="dot" w:pos="8699"/>
        </w:tabs>
        <w:ind w:left="588"/>
        <w:rPr>
          <w:sz w:val="20"/>
        </w:rPr>
      </w:pPr>
      <w:hyperlink w:anchor="_bookmark16" w:history="1">
        <w:r w:rsidR="00C231DF" w:rsidRPr="00FF152E">
          <w:rPr>
            <w:sz w:val="20"/>
          </w:rPr>
          <w:t>Çizelge 1.1.</w:t>
        </w:r>
        <w:r w:rsidR="00C231DF" w:rsidRPr="00FF152E">
          <w:rPr>
            <w:sz w:val="20"/>
          </w:rPr>
          <w:tab/>
          <w:t>7</w:t>
        </w:r>
      </w:hyperlink>
    </w:p>
    <w:p w:rsidR="00E06EB0" w:rsidRPr="00FF152E" w:rsidRDefault="00381E81">
      <w:pPr>
        <w:tabs>
          <w:tab w:val="left" w:leader="dot" w:pos="8601"/>
        </w:tabs>
        <w:spacing w:before="1"/>
        <w:ind w:left="588"/>
        <w:rPr>
          <w:sz w:val="20"/>
        </w:rPr>
      </w:pPr>
      <w:hyperlink w:anchor="_bookmark35" w:history="1">
        <w:r w:rsidR="00C231DF" w:rsidRPr="00FF152E">
          <w:rPr>
            <w:sz w:val="20"/>
          </w:rPr>
          <w:t>Çizelge 3.1.</w:t>
        </w:r>
        <w:r w:rsidR="00C231DF" w:rsidRPr="00FF152E">
          <w:rPr>
            <w:sz w:val="20"/>
          </w:rPr>
          <w:tab/>
          <w:t>19</w:t>
        </w:r>
      </w:hyperlink>
    </w:p>
    <w:p w:rsidR="00E06EB0" w:rsidRPr="00FF152E" w:rsidRDefault="00381E81">
      <w:pPr>
        <w:tabs>
          <w:tab w:val="left" w:leader="dot" w:pos="8601"/>
        </w:tabs>
        <w:ind w:left="588"/>
        <w:rPr>
          <w:sz w:val="20"/>
        </w:rPr>
      </w:pPr>
      <w:hyperlink w:anchor="_bookmark36" w:history="1">
        <w:r w:rsidR="00C231DF" w:rsidRPr="00FF152E">
          <w:rPr>
            <w:sz w:val="20"/>
          </w:rPr>
          <w:t>Çizelge 3.2.</w:t>
        </w:r>
        <w:r w:rsidR="00C231DF" w:rsidRPr="00FF152E">
          <w:rPr>
            <w:sz w:val="20"/>
          </w:rPr>
          <w:tab/>
          <w:t>20</w:t>
        </w:r>
      </w:hyperlink>
    </w:p>
    <w:p w:rsidR="00E06EB0" w:rsidRPr="00FF152E" w:rsidRDefault="00381E81">
      <w:pPr>
        <w:tabs>
          <w:tab w:val="left" w:leader="dot" w:pos="8601"/>
        </w:tabs>
        <w:spacing w:before="1"/>
        <w:ind w:left="588"/>
        <w:rPr>
          <w:sz w:val="20"/>
        </w:rPr>
      </w:pPr>
      <w:hyperlink w:anchor="_bookmark45" w:history="1">
        <w:r w:rsidR="00C231DF" w:rsidRPr="00FF152E">
          <w:rPr>
            <w:sz w:val="20"/>
          </w:rPr>
          <w:t>Çizelge 3.3.</w:t>
        </w:r>
        <w:r w:rsidR="00C231DF" w:rsidRPr="00FF152E">
          <w:rPr>
            <w:sz w:val="20"/>
          </w:rPr>
          <w:tab/>
          <w:t>25</w:t>
        </w:r>
      </w:hyperlink>
    </w:p>
    <w:p w:rsidR="00E06EB0" w:rsidRPr="00FF152E" w:rsidRDefault="00381E81">
      <w:pPr>
        <w:tabs>
          <w:tab w:val="left" w:leader="dot" w:pos="8601"/>
        </w:tabs>
        <w:spacing w:line="229" w:lineRule="exact"/>
        <w:ind w:left="588"/>
        <w:rPr>
          <w:sz w:val="20"/>
        </w:rPr>
      </w:pPr>
      <w:hyperlink w:anchor="_bookmark54" w:history="1">
        <w:r w:rsidR="00C231DF" w:rsidRPr="00FF152E">
          <w:rPr>
            <w:sz w:val="20"/>
          </w:rPr>
          <w:t>Çizelge 4.1.</w:t>
        </w:r>
        <w:r w:rsidR="00C231DF" w:rsidRPr="00FF152E">
          <w:rPr>
            <w:sz w:val="20"/>
          </w:rPr>
          <w:tab/>
          <w:t>30</w:t>
        </w:r>
      </w:hyperlink>
    </w:p>
    <w:p w:rsidR="00E06EB0" w:rsidRPr="00FF152E" w:rsidRDefault="00381E81">
      <w:pPr>
        <w:tabs>
          <w:tab w:val="left" w:leader="dot" w:pos="8601"/>
        </w:tabs>
        <w:spacing w:line="229" w:lineRule="exact"/>
        <w:ind w:left="588"/>
        <w:rPr>
          <w:sz w:val="20"/>
        </w:rPr>
      </w:pPr>
      <w:hyperlink w:anchor="_bookmark55" w:history="1">
        <w:r w:rsidR="00C231DF" w:rsidRPr="00FF152E">
          <w:rPr>
            <w:sz w:val="20"/>
          </w:rPr>
          <w:t>Çizelge 4.2.</w:t>
        </w:r>
        <w:r w:rsidR="00C231DF" w:rsidRPr="00FF152E">
          <w:rPr>
            <w:sz w:val="20"/>
          </w:rPr>
          <w:tab/>
          <w:t>31</w:t>
        </w:r>
      </w:hyperlink>
    </w:p>
    <w:p w:rsidR="00E06EB0" w:rsidRPr="00FF152E" w:rsidRDefault="00381E81">
      <w:pPr>
        <w:tabs>
          <w:tab w:val="left" w:leader="dot" w:pos="8601"/>
        </w:tabs>
        <w:ind w:left="588"/>
        <w:rPr>
          <w:sz w:val="20"/>
        </w:rPr>
      </w:pPr>
      <w:hyperlink w:anchor="_bookmark59" w:history="1">
        <w:r w:rsidR="00C231DF" w:rsidRPr="00FF152E">
          <w:rPr>
            <w:sz w:val="20"/>
          </w:rPr>
          <w:t>Çizelge 4.3.</w:t>
        </w:r>
        <w:r w:rsidR="00C231DF" w:rsidRPr="00FF152E">
          <w:rPr>
            <w:sz w:val="20"/>
          </w:rPr>
          <w:tab/>
          <w:t>33</w:t>
        </w:r>
      </w:hyperlink>
    </w:p>
    <w:p w:rsidR="00E06EB0" w:rsidRPr="00FF152E" w:rsidRDefault="00381E81">
      <w:pPr>
        <w:tabs>
          <w:tab w:val="left" w:leader="dot" w:pos="8601"/>
        </w:tabs>
        <w:spacing w:before="1"/>
        <w:ind w:left="588"/>
        <w:rPr>
          <w:sz w:val="20"/>
        </w:rPr>
      </w:pPr>
      <w:hyperlink w:anchor="_bookmark63" w:history="1">
        <w:r w:rsidR="00C231DF" w:rsidRPr="00FF152E">
          <w:rPr>
            <w:sz w:val="20"/>
          </w:rPr>
          <w:t>Çizelge 4.4.</w:t>
        </w:r>
        <w:r w:rsidR="00C231DF" w:rsidRPr="00FF152E">
          <w:rPr>
            <w:sz w:val="20"/>
          </w:rPr>
          <w:tab/>
          <w:t>36</w:t>
        </w:r>
      </w:hyperlink>
    </w:p>
    <w:p w:rsidR="00E06EB0" w:rsidRPr="00FF152E" w:rsidRDefault="00381E81">
      <w:pPr>
        <w:tabs>
          <w:tab w:val="left" w:leader="dot" w:pos="8601"/>
        </w:tabs>
        <w:ind w:left="588"/>
        <w:rPr>
          <w:sz w:val="20"/>
        </w:rPr>
      </w:pPr>
      <w:hyperlink w:anchor="_bookmark65" w:history="1">
        <w:r w:rsidR="00C231DF" w:rsidRPr="00FF152E">
          <w:rPr>
            <w:sz w:val="20"/>
          </w:rPr>
          <w:t>Çizelge 4.5.</w:t>
        </w:r>
        <w:r w:rsidR="00C231DF" w:rsidRPr="00FF152E">
          <w:rPr>
            <w:sz w:val="20"/>
          </w:rPr>
          <w:tab/>
          <w:t>37</w:t>
        </w:r>
      </w:hyperlink>
    </w:p>
    <w:p w:rsidR="00E06EB0" w:rsidRPr="00FF152E" w:rsidRDefault="00381E81">
      <w:pPr>
        <w:tabs>
          <w:tab w:val="left" w:leader="dot" w:pos="8601"/>
        </w:tabs>
        <w:spacing w:before="1" w:line="229" w:lineRule="exact"/>
        <w:ind w:left="588"/>
        <w:rPr>
          <w:sz w:val="20"/>
        </w:rPr>
      </w:pPr>
      <w:hyperlink w:anchor="_bookmark69" w:history="1">
        <w:r w:rsidR="00C231DF" w:rsidRPr="00FF152E">
          <w:rPr>
            <w:sz w:val="20"/>
          </w:rPr>
          <w:t>Çizelge 4.6.</w:t>
        </w:r>
        <w:r w:rsidR="00C231DF" w:rsidRPr="00FF152E">
          <w:rPr>
            <w:sz w:val="20"/>
          </w:rPr>
          <w:tab/>
          <w:t>39</w:t>
        </w:r>
      </w:hyperlink>
    </w:p>
    <w:p w:rsidR="00E06EB0" w:rsidRPr="00FF152E" w:rsidRDefault="00C231DF">
      <w:pPr>
        <w:spacing w:line="229" w:lineRule="exact"/>
        <w:ind w:left="588"/>
        <w:rPr>
          <w:sz w:val="20"/>
        </w:rPr>
      </w:pPr>
      <w:r w:rsidRPr="00FF152E">
        <w:rPr>
          <w:noProof/>
          <w:lang w:bidi="ar-SA"/>
        </w:rPr>
        <w:drawing>
          <wp:anchor distT="0" distB="0" distL="0" distR="0" simplePos="0" relativeHeight="251660288" behindDoc="0" locked="0" layoutInCell="1" allowOverlap="1">
            <wp:simplePos x="0" y="0"/>
            <wp:positionH relativeFrom="page">
              <wp:posOffset>1733076</wp:posOffset>
            </wp:positionH>
            <wp:positionV relativeFrom="paragraph">
              <wp:posOffset>399870</wp:posOffset>
            </wp:positionV>
            <wp:extent cx="4686300" cy="18415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E06EB0" w:rsidRPr="00FF152E" w:rsidRDefault="00E06EB0">
      <w:pPr>
        <w:spacing w:line="229" w:lineRule="exact"/>
        <w:rPr>
          <w:sz w:val="20"/>
        </w:rPr>
        <w:sectPr w:rsidR="00E06EB0" w:rsidRPr="00FF152E">
          <w:headerReference w:type="default" r:id="rId18"/>
          <w:footerReference w:type="default" r:id="rId19"/>
          <w:pgSz w:w="11910" w:h="16840"/>
          <w:pgMar w:top="1960" w:right="740" w:bottom="1240" w:left="1680" w:header="1711" w:footer="1049" w:gutter="0"/>
          <w:pgNumType w:start="6"/>
          <w:cols w:space="708"/>
        </w:sectPr>
      </w:pPr>
    </w:p>
    <w:p w:rsidR="00E06EB0" w:rsidRPr="00FF152E" w:rsidRDefault="00E06EB0">
      <w:pPr>
        <w:pStyle w:val="GvdeMetni"/>
        <w:rPr>
          <w:sz w:val="20"/>
        </w:rPr>
      </w:pPr>
    </w:p>
    <w:p w:rsidR="00E06EB0" w:rsidRPr="00FF152E" w:rsidRDefault="00E06EB0">
      <w:pPr>
        <w:pStyle w:val="GvdeMetni"/>
        <w:rPr>
          <w:sz w:val="20"/>
        </w:rPr>
      </w:pPr>
    </w:p>
    <w:p w:rsidR="00E06EB0" w:rsidRPr="00FF152E" w:rsidRDefault="00E06EB0">
      <w:pPr>
        <w:pStyle w:val="GvdeMetni"/>
        <w:rPr>
          <w:sz w:val="20"/>
        </w:rPr>
      </w:pPr>
    </w:p>
    <w:p w:rsidR="00E06EB0" w:rsidRPr="00FF152E" w:rsidRDefault="007B534F">
      <w:pPr>
        <w:pStyle w:val="GvdeMetni"/>
        <w:spacing w:before="3"/>
        <w:rPr>
          <w:sz w:val="22"/>
        </w:rPr>
      </w:pPr>
      <w:r w:rsidRPr="00FF152E">
        <w:rPr>
          <w:noProof/>
          <w:lang w:bidi="ar-SA"/>
        </w:rPr>
        <w:drawing>
          <wp:anchor distT="0" distB="0" distL="0" distR="0" simplePos="0" relativeHeight="251655168" behindDoc="1" locked="0" layoutInCell="1" allowOverlap="1" wp14:anchorId="67341A26" wp14:editId="54DC11A6">
            <wp:simplePos x="0" y="0"/>
            <wp:positionH relativeFrom="page">
              <wp:posOffset>1405530</wp:posOffset>
            </wp:positionH>
            <wp:positionV relativeFrom="page">
              <wp:posOffset>4391604</wp:posOffset>
            </wp:positionV>
            <wp:extent cx="4686300" cy="18415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4686300" cy="1841500"/>
                    </a:xfrm>
                    <a:prstGeom prst="rect">
                      <a:avLst/>
                    </a:prstGeom>
                  </pic:spPr>
                </pic:pic>
              </a:graphicData>
            </a:graphic>
          </wp:anchor>
        </w:drawing>
      </w:r>
    </w:p>
    <w:tbl>
      <w:tblPr>
        <w:tblStyle w:val="TableNormal"/>
        <w:tblW w:w="0" w:type="auto"/>
        <w:tblInd w:w="503" w:type="dxa"/>
        <w:tblLayout w:type="fixed"/>
        <w:tblLook w:val="01E0" w:firstRow="1" w:lastRow="1" w:firstColumn="1" w:lastColumn="1" w:noHBand="0" w:noVBand="0"/>
      </w:tblPr>
      <w:tblGrid>
        <w:gridCol w:w="1320"/>
        <w:gridCol w:w="6494"/>
      </w:tblGrid>
      <w:tr w:rsidR="00E06EB0" w:rsidRPr="00FF152E">
        <w:trPr>
          <w:trHeight w:val="287"/>
        </w:trPr>
        <w:tc>
          <w:tcPr>
            <w:tcW w:w="1320" w:type="dxa"/>
          </w:tcPr>
          <w:p w:rsidR="00E06EB0" w:rsidRPr="00FF152E" w:rsidRDefault="00232514">
            <w:pPr>
              <w:pStyle w:val="TableParagraph"/>
              <w:spacing w:line="221" w:lineRule="exact"/>
              <w:ind w:left="200"/>
              <w:rPr>
                <w:sz w:val="20"/>
              </w:rPr>
            </w:pPr>
            <w:bookmarkStart w:id="5" w:name="_bookmark5"/>
            <w:bookmarkEnd w:id="5"/>
            <w:r w:rsidRPr="00FF152E">
              <w:rPr>
                <w:sz w:val="20"/>
              </w:rPr>
              <w:t>VADER</w:t>
            </w:r>
          </w:p>
        </w:tc>
        <w:tc>
          <w:tcPr>
            <w:tcW w:w="6494" w:type="dxa"/>
          </w:tcPr>
          <w:p w:rsidR="00E06EB0" w:rsidRPr="00FF152E" w:rsidRDefault="00232514">
            <w:pPr>
              <w:pStyle w:val="TableParagraph"/>
              <w:spacing w:line="221" w:lineRule="exact"/>
              <w:ind w:left="510"/>
              <w:rPr>
                <w:sz w:val="20"/>
              </w:rPr>
            </w:pPr>
            <w:r w:rsidRPr="00FF152E">
              <w:rPr>
                <w:sz w:val="24"/>
                <w:szCs w:val="24"/>
              </w:rPr>
              <w:t>Valence Aware Dictionary for Sentiment Reasoning</w:t>
            </w:r>
          </w:p>
        </w:tc>
      </w:tr>
      <w:tr w:rsidR="00E06EB0" w:rsidRPr="00FF152E">
        <w:trPr>
          <w:trHeight w:val="350"/>
        </w:trPr>
        <w:tc>
          <w:tcPr>
            <w:tcW w:w="1320" w:type="dxa"/>
          </w:tcPr>
          <w:p w:rsidR="00E06EB0" w:rsidRPr="00FF152E" w:rsidRDefault="00232514">
            <w:pPr>
              <w:pStyle w:val="TableParagraph"/>
              <w:spacing w:before="58"/>
              <w:ind w:left="200"/>
              <w:rPr>
                <w:sz w:val="20"/>
              </w:rPr>
            </w:pPr>
            <w:r w:rsidRPr="00FF152E">
              <w:rPr>
                <w:sz w:val="20"/>
              </w:rPr>
              <w:t>GLOVE</w:t>
            </w:r>
          </w:p>
        </w:tc>
        <w:tc>
          <w:tcPr>
            <w:tcW w:w="6494" w:type="dxa"/>
          </w:tcPr>
          <w:p w:rsidR="00E06EB0" w:rsidRPr="00FF152E" w:rsidRDefault="00232514">
            <w:pPr>
              <w:pStyle w:val="TableParagraph"/>
              <w:spacing w:before="58"/>
              <w:ind w:left="510"/>
              <w:rPr>
                <w:sz w:val="20"/>
              </w:rPr>
            </w:pPr>
            <w:r w:rsidRPr="00FF152E">
              <w:rPr>
                <w:sz w:val="24"/>
                <w:szCs w:val="24"/>
              </w:rPr>
              <w:t>Global Vectors for Word Representation</w:t>
            </w:r>
          </w:p>
        </w:tc>
      </w:tr>
      <w:tr w:rsidR="00E06EB0" w:rsidRPr="00FF152E">
        <w:trPr>
          <w:trHeight w:val="515"/>
        </w:trPr>
        <w:tc>
          <w:tcPr>
            <w:tcW w:w="1320" w:type="dxa"/>
          </w:tcPr>
          <w:p w:rsidR="00E06EB0" w:rsidRPr="00FF152E" w:rsidRDefault="00232514">
            <w:pPr>
              <w:pStyle w:val="TableParagraph"/>
              <w:spacing w:before="53"/>
              <w:ind w:left="200"/>
              <w:rPr>
                <w:sz w:val="20"/>
              </w:rPr>
            </w:pPr>
            <w:r w:rsidRPr="00FF152E">
              <w:rPr>
                <w:sz w:val="20"/>
              </w:rPr>
              <w:t>NLP</w:t>
            </w:r>
          </w:p>
        </w:tc>
        <w:tc>
          <w:tcPr>
            <w:tcW w:w="6494" w:type="dxa"/>
          </w:tcPr>
          <w:p w:rsidR="00E06EB0" w:rsidRPr="00FF152E" w:rsidRDefault="00232514" w:rsidP="00232514">
            <w:pPr>
              <w:pStyle w:val="TableParagraph"/>
              <w:spacing w:before="57" w:line="228" w:lineRule="exact"/>
              <w:ind w:left="577" w:right="178" w:hanging="63"/>
              <w:rPr>
                <w:sz w:val="20"/>
              </w:rPr>
            </w:pPr>
            <w:r w:rsidRPr="00FF152E">
              <w:rPr>
                <w:sz w:val="24"/>
                <w:szCs w:val="24"/>
              </w:rPr>
              <w:t>Natural Language Processing</w:t>
            </w:r>
          </w:p>
        </w:tc>
      </w:tr>
      <w:tr w:rsidR="00E06EB0" w:rsidRPr="00FF152E">
        <w:trPr>
          <w:trHeight w:val="288"/>
        </w:trPr>
        <w:tc>
          <w:tcPr>
            <w:tcW w:w="1320" w:type="dxa"/>
          </w:tcPr>
          <w:p w:rsidR="00E06EB0" w:rsidRPr="00FF152E" w:rsidRDefault="00232514">
            <w:pPr>
              <w:pStyle w:val="TableParagraph"/>
              <w:spacing w:line="226" w:lineRule="exact"/>
              <w:ind w:left="200"/>
              <w:rPr>
                <w:sz w:val="20"/>
              </w:rPr>
            </w:pPr>
            <w:r w:rsidRPr="00FF152E">
              <w:rPr>
                <w:sz w:val="20"/>
              </w:rPr>
              <w:t>BERT</w:t>
            </w:r>
          </w:p>
        </w:tc>
        <w:tc>
          <w:tcPr>
            <w:tcW w:w="6494" w:type="dxa"/>
          </w:tcPr>
          <w:p w:rsidR="00E06EB0" w:rsidRPr="00FF152E" w:rsidRDefault="00232514">
            <w:pPr>
              <w:pStyle w:val="TableParagraph"/>
              <w:spacing w:line="226" w:lineRule="exact"/>
              <w:ind w:left="515"/>
              <w:rPr>
                <w:sz w:val="20"/>
              </w:rPr>
            </w:pPr>
            <w:r w:rsidRPr="00FF152E">
              <w:rPr>
                <w:sz w:val="24"/>
                <w:szCs w:val="24"/>
              </w:rPr>
              <w:t>Bidirectional Encoder Representations from Transformers</w:t>
            </w:r>
          </w:p>
        </w:tc>
      </w:tr>
      <w:tr w:rsidR="00E06EB0" w:rsidRPr="00FF152E">
        <w:trPr>
          <w:trHeight w:val="350"/>
        </w:trPr>
        <w:tc>
          <w:tcPr>
            <w:tcW w:w="1320" w:type="dxa"/>
          </w:tcPr>
          <w:p w:rsidR="00E06EB0" w:rsidRPr="00FF152E" w:rsidRDefault="00D84261">
            <w:pPr>
              <w:pStyle w:val="TableParagraph"/>
              <w:spacing w:before="53"/>
              <w:ind w:left="200"/>
              <w:rPr>
                <w:sz w:val="20"/>
              </w:rPr>
            </w:pPr>
            <w:r w:rsidRPr="00FF152E">
              <w:rPr>
                <w:sz w:val="20"/>
              </w:rPr>
              <w:t>POST</w:t>
            </w:r>
          </w:p>
        </w:tc>
        <w:tc>
          <w:tcPr>
            <w:tcW w:w="6494" w:type="dxa"/>
          </w:tcPr>
          <w:p w:rsidR="00E06EB0" w:rsidRPr="00FF152E" w:rsidRDefault="00D84261">
            <w:pPr>
              <w:pStyle w:val="TableParagraph"/>
              <w:spacing w:before="53"/>
              <w:ind w:left="515"/>
              <w:rPr>
                <w:sz w:val="20"/>
              </w:rPr>
            </w:pPr>
            <w:r w:rsidRPr="00FF152E">
              <w:rPr>
                <w:sz w:val="24"/>
                <w:szCs w:val="24"/>
              </w:rPr>
              <w:t>Parts Of Speech Tagging</w:t>
            </w:r>
          </w:p>
        </w:tc>
      </w:tr>
      <w:tr w:rsidR="00E06EB0" w:rsidRPr="00FF152E">
        <w:trPr>
          <w:trHeight w:val="350"/>
        </w:trPr>
        <w:tc>
          <w:tcPr>
            <w:tcW w:w="1320" w:type="dxa"/>
          </w:tcPr>
          <w:p w:rsidR="00E06EB0" w:rsidRPr="00FF152E" w:rsidRDefault="00E06EB0">
            <w:pPr>
              <w:pStyle w:val="TableParagraph"/>
              <w:spacing w:before="58"/>
              <w:ind w:left="200"/>
              <w:rPr>
                <w:sz w:val="20"/>
              </w:rPr>
            </w:pPr>
          </w:p>
        </w:tc>
        <w:tc>
          <w:tcPr>
            <w:tcW w:w="6494" w:type="dxa"/>
          </w:tcPr>
          <w:p w:rsidR="00E06EB0" w:rsidRPr="00FF152E" w:rsidRDefault="00E06EB0">
            <w:pPr>
              <w:pStyle w:val="TableParagraph"/>
              <w:spacing w:before="58"/>
              <w:ind w:left="515"/>
              <w:rPr>
                <w:sz w:val="20"/>
              </w:rPr>
            </w:pPr>
          </w:p>
        </w:tc>
      </w:tr>
      <w:tr w:rsidR="00E06EB0" w:rsidRPr="00FF152E">
        <w:trPr>
          <w:trHeight w:val="350"/>
        </w:trPr>
        <w:tc>
          <w:tcPr>
            <w:tcW w:w="1320" w:type="dxa"/>
          </w:tcPr>
          <w:p w:rsidR="00E06EB0" w:rsidRPr="00FF152E" w:rsidRDefault="00E06EB0">
            <w:pPr>
              <w:pStyle w:val="TableParagraph"/>
              <w:spacing w:before="53"/>
              <w:ind w:left="200"/>
              <w:rPr>
                <w:sz w:val="20"/>
              </w:rPr>
            </w:pPr>
          </w:p>
        </w:tc>
        <w:tc>
          <w:tcPr>
            <w:tcW w:w="6494" w:type="dxa"/>
          </w:tcPr>
          <w:p w:rsidR="00E06EB0" w:rsidRPr="00FF152E" w:rsidRDefault="00E06EB0">
            <w:pPr>
              <w:pStyle w:val="TableParagraph"/>
              <w:spacing w:before="53"/>
              <w:ind w:left="515"/>
              <w:rPr>
                <w:sz w:val="20"/>
              </w:rPr>
            </w:pPr>
          </w:p>
        </w:tc>
      </w:tr>
      <w:tr w:rsidR="00E06EB0" w:rsidRPr="00FF152E">
        <w:trPr>
          <w:trHeight w:val="354"/>
        </w:trPr>
        <w:tc>
          <w:tcPr>
            <w:tcW w:w="1320" w:type="dxa"/>
          </w:tcPr>
          <w:p w:rsidR="00E06EB0" w:rsidRPr="00FF152E" w:rsidRDefault="00E06EB0">
            <w:pPr>
              <w:pStyle w:val="TableParagraph"/>
              <w:spacing w:before="58"/>
              <w:ind w:left="200"/>
              <w:rPr>
                <w:sz w:val="20"/>
              </w:rPr>
            </w:pPr>
          </w:p>
        </w:tc>
        <w:tc>
          <w:tcPr>
            <w:tcW w:w="6494" w:type="dxa"/>
          </w:tcPr>
          <w:p w:rsidR="00E06EB0" w:rsidRPr="00FF152E" w:rsidRDefault="00E06EB0">
            <w:pPr>
              <w:pStyle w:val="TableParagraph"/>
              <w:spacing w:before="58"/>
              <w:ind w:left="515"/>
              <w:rPr>
                <w:sz w:val="20"/>
              </w:rPr>
            </w:pPr>
          </w:p>
        </w:tc>
      </w:tr>
      <w:tr w:rsidR="00E06EB0" w:rsidRPr="00FF152E">
        <w:trPr>
          <w:trHeight w:val="286"/>
        </w:trPr>
        <w:tc>
          <w:tcPr>
            <w:tcW w:w="1320" w:type="dxa"/>
          </w:tcPr>
          <w:p w:rsidR="00E06EB0" w:rsidRPr="00FF152E" w:rsidRDefault="00E06EB0">
            <w:pPr>
              <w:pStyle w:val="TableParagraph"/>
              <w:spacing w:before="57" w:line="210" w:lineRule="exact"/>
              <w:ind w:left="200"/>
              <w:rPr>
                <w:sz w:val="20"/>
              </w:rPr>
            </w:pPr>
          </w:p>
        </w:tc>
        <w:tc>
          <w:tcPr>
            <w:tcW w:w="6494" w:type="dxa"/>
          </w:tcPr>
          <w:p w:rsidR="001D11C4" w:rsidRPr="00FF152E" w:rsidRDefault="001D11C4">
            <w:pPr>
              <w:pStyle w:val="TableParagraph"/>
              <w:spacing w:before="57" w:line="210" w:lineRule="exact"/>
              <w:ind w:left="515"/>
              <w:rPr>
                <w:sz w:val="20"/>
              </w:rPr>
            </w:pPr>
          </w:p>
        </w:tc>
      </w:tr>
    </w:tbl>
    <w:p w:rsidR="00E06EB0" w:rsidRPr="00FF152E" w:rsidRDefault="00E06EB0">
      <w:pPr>
        <w:spacing w:line="210" w:lineRule="exact"/>
        <w:rPr>
          <w:sz w:val="20"/>
        </w:rPr>
        <w:sectPr w:rsidR="00E06EB0" w:rsidRPr="00FF152E">
          <w:headerReference w:type="default" r:id="rId20"/>
          <w:footerReference w:type="default" r:id="rId21"/>
          <w:pgSz w:w="11910" w:h="16840"/>
          <w:pgMar w:top="1960" w:right="740" w:bottom="1240" w:left="1680" w:header="1711" w:footer="1049" w:gutter="0"/>
          <w:pgNumType w:start="7"/>
          <w:cols w:space="708"/>
        </w:sectPr>
      </w:pPr>
    </w:p>
    <w:p w:rsidR="00E06EB0" w:rsidRPr="00FF152E" w:rsidRDefault="00E06EB0">
      <w:pPr>
        <w:pStyle w:val="GvdeMetni"/>
        <w:spacing w:before="8"/>
        <w:rPr>
          <w:sz w:val="18"/>
        </w:rPr>
      </w:pPr>
    </w:p>
    <w:p w:rsidR="00E06EB0" w:rsidRPr="00FF152E" w:rsidRDefault="00C231DF" w:rsidP="00F05A24">
      <w:pPr>
        <w:pStyle w:val="Balk1"/>
        <w:numPr>
          <w:ilvl w:val="0"/>
          <w:numId w:val="3"/>
        </w:numPr>
        <w:tabs>
          <w:tab w:val="left" w:pos="949"/>
        </w:tabs>
        <w:spacing w:before="90"/>
        <w:ind w:hanging="361"/>
      </w:pPr>
      <w:bookmarkStart w:id="6" w:name="_bookmark8"/>
      <w:bookmarkStart w:id="7" w:name="_bookmark6"/>
      <w:bookmarkEnd w:id="6"/>
      <w:bookmarkEnd w:id="7"/>
      <w:r w:rsidRPr="00FF152E">
        <w:t>GİRİŞ</w:t>
      </w:r>
    </w:p>
    <w:p w:rsidR="00F05A24" w:rsidRPr="00FF152E" w:rsidRDefault="00F05A24" w:rsidP="00F05A24">
      <w:pPr>
        <w:pStyle w:val="Balk1"/>
        <w:tabs>
          <w:tab w:val="left" w:pos="949"/>
        </w:tabs>
        <w:spacing w:before="90"/>
      </w:pPr>
    </w:p>
    <w:p w:rsidR="00F05A24" w:rsidRPr="00FF152E" w:rsidRDefault="00F05A24" w:rsidP="00F05A24">
      <w:pPr>
        <w:pStyle w:val="Balk1"/>
        <w:tabs>
          <w:tab w:val="left" w:pos="949"/>
        </w:tabs>
        <w:spacing w:before="90"/>
      </w:pPr>
    </w:p>
    <w:p w:rsidR="00F05A24" w:rsidRPr="00FF152E" w:rsidRDefault="00F05A24" w:rsidP="00F05A24">
      <w:pPr>
        <w:spacing w:line="360" w:lineRule="auto"/>
        <w:ind w:left="567" w:right="701" w:firstLine="708"/>
        <w:jc w:val="both"/>
        <w:rPr>
          <w:sz w:val="24"/>
          <w:szCs w:val="24"/>
        </w:rPr>
      </w:pPr>
      <w:bookmarkStart w:id="8" w:name="_bookmark7"/>
      <w:bookmarkEnd w:id="8"/>
      <w:r w:rsidRPr="00FF152E">
        <w:rPr>
          <w:sz w:val="24"/>
          <w:szCs w:val="24"/>
        </w:rPr>
        <w:t>İnternetin ve teknolojinin gelişmesiyle birlikte insanlar arasında etkileşim daha da artmıştır. Artan etkileşim beraberinde çok büyük verilerin ortaya çıkmasına neden olmuştur. Veriler çok büyük ve düzensiz olduğu için anlamlı bir hale getirilmesi ihtiyacı doğmuştur. Bu anlamda veriler üzerinde işlemler yapılabilmesi için veri madenciliği teknikleri kullanılmaya başlanmıştır.</w:t>
      </w:r>
    </w:p>
    <w:p w:rsidR="00F05A24" w:rsidRPr="00FF152E" w:rsidRDefault="00F05A24" w:rsidP="00F05A24">
      <w:pPr>
        <w:spacing w:line="360" w:lineRule="auto"/>
        <w:ind w:left="567" w:right="701" w:firstLine="708"/>
        <w:jc w:val="both"/>
        <w:rPr>
          <w:sz w:val="24"/>
          <w:szCs w:val="24"/>
        </w:rPr>
      </w:pPr>
    </w:p>
    <w:p w:rsidR="00F05A24" w:rsidRPr="00FF152E" w:rsidRDefault="00F05A24" w:rsidP="00F05A24">
      <w:pPr>
        <w:spacing w:line="360" w:lineRule="auto"/>
        <w:ind w:left="567" w:right="701" w:firstLine="708"/>
        <w:jc w:val="both"/>
        <w:rPr>
          <w:sz w:val="24"/>
          <w:szCs w:val="24"/>
        </w:rPr>
      </w:pPr>
      <w:r w:rsidRPr="00FF152E">
        <w:rPr>
          <w:sz w:val="24"/>
          <w:szCs w:val="24"/>
        </w:rPr>
        <w:t>Veri madenciliği, makine öğrenimi, istatistik ve veritabanı sistemlerinin kesişme noktasında yöntemleri içeren büyük veri kümelerindeki kalıpları keşfetme sürecidir</w:t>
      </w:r>
      <w:r w:rsidR="00107EBB" w:rsidRPr="00FF152E">
        <w:rPr>
          <w:sz w:val="24"/>
          <w:szCs w:val="24"/>
        </w:rPr>
        <w:t>(Hand, 2007)</w:t>
      </w:r>
      <w:r w:rsidRPr="00FF152E">
        <w:rPr>
          <w:sz w:val="24"/>
          <w:szCs w:val="24"/>
        </w:rPr>
        <w:t xml:space="preserve">. Veri madenciliği teknikleri, sağlık, ekonomi, spor, siyaset vb. farklı alanlarda kullanılmaktadır. Özellikle sağlık alanında kullanılan veri madenciliği teknikleri çok büyük veriler üzerinde anlamlı hale getirip makine öğrenimi, derin öğrenme tekniklerini kullanarak hastalık takibi ve tespiti, semptomlar, bulgular hakkında öğretici bilgiler ortaya koymaktadır. </w:t>
      </w:r>
    </w:p>
    <w:p w:rsidR="00F05A24" w:rsidRPr="00FF152E" w:rsidRDefault="007B534F" w:rsidP="00F05A24">
      <w:pPr>
        <w:spacing w:line="360" w:lineRule="auto"/>
        <w:ind w:left="567" w:right="701" w:firstLine="708"/>
        <w:jc w:val="both"/>
        <w:rPr>
          <w:sz w:val="24"/>
          <w:szCs w:val="24"/>
        </w:rPr>
      </w:pPr>
      <w:r w:rsidRPr="00FF152E">
        <w:rPr>
          <w:noProof/>
          <w:lang w:bidi="ar-SA"/>
        </w:rPr>
        <w:drawing>
          <wp:anchor distT="0" distB="0" distL="0" distR="0" simplePos="0" relativeHeight="251662336" behindDoc="0" locked="0" layoutInCell="1" allowOverlap="1" wp14:anchorId="53DC64ED" wp14:editId="4918BAC7">
            <wp:simplePos x="0" y="0"/>
            <wp:positionH relativeFrom="page">
              <wp:posOffset>1735540</wp:posOffset>
            </wp:positionH>
            <wp:positionV relativeFrom="page">
              <wp:posOffset>5133814</wp:posOffset>
            </wp:positionV>
            <wp:extent cx="4686300" cy="1841500"/>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F05A24" w:rsidRPr="00FF152E" w:rsidRDefault="00F05A24" w:rsidP="00F05A24">
      <w:pPr>
        <w:spacing w:line="360" w:lineRule="auto"/>
        <w:ind w:left="567" w:right="701" w:firstLine="708"/>
        <w:jc w:val="both"/>
        <w:rPr>
          <w:sz w:val="24"/>
          <w:szCs w:val="24"/>
        </w:rPr>
      </w:pPr>
      <w:r w:rsidRPr="00FF152E">
        <w:rPr>
          <w:sz w:val="24"/>
          <w:szCs w:val="24"/>
        </w:rPr>
        <w:t xml:space="preserve">Sosyal medyada veri madenciliği teknikleri gün geçtikçe daha çok kullanılır hale gelmiştir. Sosyal medyada insanların konuşmaları, yorumları, resimleri vb. etkileşimleri çok büyük miktarda verilerin ortaya çıkmasına neden olmaktadır. Ayrıca sosyal medya özellikle günümüzde toplumu ilgilendiren birçok olayın gündeme gelmesine ve bazılarının da çözülmesine olanak sağlayan güçlü bir platform olmuştur. </w:t>
      </w:r>
    </w:p>
    <w:p w:rsidR="00F05A24" w:rsidRPr="00FF152E" w:rsidRDefault="00F05A24" w:rsidP="00F05A24">
      <w:pPr>
        <w:spacing w:line="360" w:lineRule="auto"/>
        <w:ind w:left="567" w:right="701" w:firstLine="708"/>
        <w:jc w:val="both"/>
        <w:rPr>
          <w:sz w:val="24"/>
          <w:szCs w:val="24"/>
        </w:rPr>
      </w:pPr>
    </w:p>
    <w:p w:rsidR="00F05A24" w:rsidRPr="00FF152E" w:rsidRDefault="00F05A24" w:rsidP="00F05A24">
      <w:pPr>
        <w:spacing w:line="360" w:lineRule="auto"/>
        <w:ind w:left="567" w:right="701" w:firstLine="708"/>
        <w:jc w:val="both"/>
        <w:rPr>
          <w:sz w:val="24"/>
          <w:szCs w:val="24"/>
        </w:rPr>
      </w:pPr>
      <w:r w:rsidRPr="00FF152E">
        <w:rPr>
          <w:sz w:val="24"/>
          <w:szCs w:val="24"/>
        </w:rPr>
        <w:t>Reddit, bir Amerikan sosyal haber toplama, web içeriği derecelendirme ve tartışma sitesidir. Kayıtlı üyeler, siteye bağlantılar, metin gönderileri ve resimler gibi içerikleri gönderir ve bunlar daha sonra diğer üyeler tarafından yukarı veya aşağı oylanır</w:t>
      </w:r>
      <w:r w:rsidR="001F7155" w:rsidRPr="00FF152E">
        <w:rPr>
          <w:sz w:val="24"/>
          <w:szCs w:val="24"/>
        </w:rPr>
        <w:t>(Blackburn, 2020)</w:t>
      </w:r>
      <w:r w:rsidRPr="00FF152E">
        <w:rPr>
          <w:sz w:val="24"/>
          <w:szCs w:val="24"/>
        </w:rPr>
        <w:t>. Reddit, her bir konu ile ilgili olan subreddit’ler sayesinde insanların belirli forumlarda bir araya gelmelerine olanak sağlamaktadır. Ayrıca reddit, bu gruplardaki verilerin farklı alanlarda kullanılabilmesi için verilerin çekilebilmesine olanak sağlamıştır. Hatta bununla ilgili uygulamalar ve yazılım dillerine ait kütüphaneler bile yazılmıştır.</w:t>
      </w:r>
    </w:p>
    <w:p w:rsidR="00E864B3" w:rsidRPr="00FF152E" w:rsidRDefault="00E864B3" w:rsidP="00232514">
      <w:pPr>
        <w:spacing w:line="360" w:lineRule="auto"/>
        <w:ind w:right="701"/>
        <w:jc w:val="both"/>
        <w:rPr>
          <w:sz w:val="24"/>
          <w:szCs w:val="24"/>
        </w:rPr>
      </w:pPr>
    </w:p>
    <w:p w:rsidR="00F05A24" w:rsidRPr="00FF152E" w:rsidRDefault="007B534F" w:rsidP="00F05A24">
      <w:pPr>
        <w:spacing w:line="360" w:lineRule="auto"/>
        <w:ind w:left="567" w:right="701" w:firstLine="708"/>
        <w:jc w:val="both"/>
        <w:rPr>
          <w:sz w:val="24"/>
          <w:szCs w:val="24"/>
        </w:rPr>
      </w:pPr>
      <w:r w:rsidRPr="00FF152E">
        <w:rPr>
          <w:noProof/>
          <w:lang w:bidi="ar-SA"/>
        </w:rPr>
        <w:lastRenderedPageBreak/>
        <w:drawing>
          <wp:anchor distT="0" distB="0" distL="0" distR="0" simplePos="0" relativeHeight="251657216" behindDoc="0" locked="0" layoutInCell="1" allowOverlap="1" wp14:anchorId="7374A2E4" wp14:editId="5C99EF73">
            <wp:simplePos x="0" y="0"/>
            <wp:positionH relativeFrom="page">
              <wp:posOffset>1701421</wp:posOffset>
            </wp:positionH>
            <wp:positionV relativeFrom="page">
              <wp:posOffset>3185169</wp:posOffset>
            </wp:positionV>
            <wp:extent cx="4686300" cy="1841500"/>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F05A24" w:rsidRPr="00FF152E">
        <w:rPr>
          <w:sz w:val="24"/>
          <w:szCs w:val="24"/>
        </w:rPr>
        <w:t>Koronavirüs hastalığı (COVID-19), yeni keşfedilen bir koronavirüsün neden olduğu bulaşıcı bir hastalıktır</w:t>
      </w:r>
      <w:r w:rsidR="001F7155" w:rsidRPr="00FF152E">
        <w:rPr>
          <w:sz w:val="24"/>
          <w:szCs w:val="24"/>
        </w:rPr>
        <w:t>(SINGHAL, 2020)</w:t>
      </w:r>
      <w:r w:rsidR="00F05A24" w:rsidRPr="00FF152E">
        <w:rPr>
          <w:sz w:val="24"/>
          <w:szCs w:val="24"/>
        </w:rPr>
        <w:t>.</w:t>
      </w:r>
      <w:r w:rsidR="00040820" w:rsidRPr="00FF152E">
        <w:rPr>
          <w:sz w:val="24"/>
          <w:szCs w:val="24"/>
        </w:rPr>
        <w:t xml:space="preserve"> </w:t>
      </w:r>
      <w:r w:rsidR="00F05A24" w:rsidRPr="00FF152E">
        <w:rPr>
          <w:sz w:val="24"/>
          <w:szCs w:val="24"/>
        </w:rPr>
        <w:t xml:space="preserve">2019 yılında Çin’in Wuhan şehrinde bir balık pazarında ortaya çıktığı düşünülen bu hastalık başlangıçta o bölgede etkili olsa da ilerleyen süreçte tüm dünyayı etkisi altına alan bir pandemi haline gelmiştir. Artan vaka sayıları ve ölüm oranlarındaki artış ülkelerin çok ciddi kısıtlamalara gitmelerine neden olmuştur. Sokağa çıkma yasağı, okulların kapatılması, alışveriş merkezleri, lokantalar, kafeler ve farklı iş alanlarının belirli şartlar altında çalışma koşulları sosyal hayatı adeta durma noktasına getirmiştir. Tüm bu gelişmelerin yaşanması sosyal medya platformunu daha da etkili hale getirmiştir. Sosyal medya artık sohbet ortamı olmaktan ziyade birçok alanda karar organı haline gelmiştir. </w:t>
      </w:r>
    </w:p>
    <w:p w:rsidR="00F05A24" w:rsidRPr="00FF152E" w:rsidRDefault="00F05A24" w:rsidP="00F05A24">
      <w:pPr>
        <w:spacing w:line="360" w:lineRule="auto"/>
        <w:ind w:left="567" w:right="701" w:firstLine="708"/>
        <w:jc w:val="both"/>
        <w:rPr>
          <w:sz w:val="24"/>
          <w:szCs w:val="24"/>
        </w:rPr>
      </w:pPr>
    </w:p>
    <w:p w:rsidR="00F05A24" w:rsidRPr="00FF152E" w:rsidRDefault="00F05A24" w:rsidP="00F05A24">
      <w:pPr>
        <w:spacing w:line="360" w:lineRule="auto"/>
        <w:ind w:left="567" w:right="701" w:firstLine="708"/>
        <w:jc w:val="both"/>
        <w:rPr>
          <w:sz w:val="24"/>
          <w:szCs w:val="24"/>
        </w:rPr>
      </w:pPr>
      <w:r w:rsidRPr="00FF152E">
        <w:rPr>
          <w:sz w:val="24"/>
          <w:szCs w:val="24"/>
        </w:rPr>
        <w:t xml:space="preserve">Reddit sosyal medya platformunda her alanla ilgili konular konuşulmaktadır. Bu konular ilgi alanlarına göre farklı subredditler olarak ayrılmıştır. Covid-19 pandemisi sosyal medyanın en çok konuştuğu konulardan biri olmuştur. r/Coronavirus, r/COVID-19 gibi subredditler virüsün etkili olduğu ilk anlardan itibaren etkili bir şekilde kullanılmıştır. </w:t>
      </w:r>
    </w:p>
    <w:p w:rsidR="00F05A24" w:rsidRPr="00FF152E" w:rsidRDefault="00F05A24" w:rsidP="00F05A24">
      <w:pPr>
        <w:spacing w:line="360" w:lineRule="auto"/>
        <w:ind w:left="567" w:right="701" w:firstLine="708"/>
        <w:jc w:val="both"/>
        <w:rPr>
          <w:sz w:val="24"/>
          <w:szCs w:val="24"/>
        </w:rPr>
      </w:pPr>
    </w:p>
    <w:p w:rsidR="00F05A24" w:rsidRPr="00FF152E" w:rsidRDefault="00F05A24" w:rsidP="00F05A24">
      <w:pPr>
        <w:spacing w:line="360" w:lineRule="auto"/>
        <w:ind w:left="567" w:right="701" w:firstLine="708"/>
        <w:jc w:val="both"/>
        <w:rPr>
          <w:sz w:val="24"/>
          <w:szCs w:val="24"/>
        </w:rPr>
      </w:pPr>
      <w:r w:rsidRPr="00FF152E">
        <w:rPr>
          <w:sz w:val="24"/>
          <w:szCs w:val="24"/>
        </w:rPr>
        <w:t xml:space="preserve">İnsanların virüs ile mücadelede en büyük beklentileri şüphesiz ki aşının bulunması olmuştur. Aşı ile ilgili  farklı ülkelere ait çalışmalar faz 3, faz 2 ve faz 1 olarak farklı seviyelerde halen devam etmektedir. Aşının virüsten korumada ne kadar etkili olduğu, yan etkilerinin bulunup bulunmadığı gibi sorular özellikle sosyal medyada sürekli önemli bir gündem maddesi olmuştur. Bu anlamda insanların aşı ile ilgili duygu ve düşünceleri önem kazanmıştır. Farklı sosyal medya platformlarında konuşulan bu konu insanların bu konuya ne kadar ilgi gösterdiğini gözler önüne sermektedir. İnsanlar aşının virüsten koruması kadar farklı amaçlara da hizmet edip etmediğini merak etmeye başlamışlardır. Bu anlamda en etkili alanlardan biri olan sosyal medya platformunda aşı ile ilgili ne kadar çok haber, yorum vs. varsa katılmaya çalışmaktadırlar. </w:t>
      </w:r>
    </w:p>
    <w:p w:rsidR="00C5525A" w:rsidRPr="00FF152E" w:rsidRDefault="00C5525A" w:rsidP="00F05A24">
      <w:pPr>
        <w:spacing w:line="360" w:lineRule="auto"/>
        <w:ind w:left="567" w:right="701" w:firstLine="708"/>
        <w:jc w:val="both"/>
        <w:rPr>
          <w:sz w:val="24"/>
          <w:szCs w:val="24"/>
        </w:rPr>
      </w:pPr>
    </w:p>
    <w:p w:rsidR="00C5525A" w:rsidRPr="00FF152E" w:rsidRDefault="00C5525A" w:rsidP="00F05A24">
      <w:pPr>
        <w:spacing w:line="360" w:lineRule="auto"/>
        <w:ind w:left="567" w:right="701" w:firstLine="708"/>
        <w:jc w:val="both"/>
        <w:rPr>
          <w:sz w:val="24"/>
          <w:szCs w:val="24"/>
        </w:rPr>
      </w:pPr>
      <w:r w:rsidRPr="00FF152E">
        <w:rPr>
          <w:sz w:val="24"/>
          <w:szCs w:val="24"/>
        </w:rPr>
        <w:t>Duygu ölçümlerinin öğrenmeye nasıl içgörü sağlayabileceğini daha iyi anlamak için, bu tür ölçümlerin duygu teorisiyle nasıl ilişkili olduğunu düşünmek önemlidir (Weidman, 2016).</w:t>
      </w:r>
      <w:r w:rsidR="00813438" w:rsidRPr="00FF152E">
        <w:t xml:space="preserve"> </w:t>
      </w:r>
      <w:r w:rsidR="00813438" w:rsidRPr="00FF152E">
        <w:rPr>
          <w:sz w:val="24"/>
          <w:szCs w:val="24"/>
        </w:rPr>
        <w:t xml:space="preserve">Başka bir çalışmada ise, araştırmacıların öfke ve korku </w:t>
      </w:r>
      <w:r w:rsidR="00813438" w:rsidRPr="00FF152E">
        <w:rPr>
          <w:sz w:val="24"/>
          <w:szCs w:val="24"/>
        </w:rPr>
        <w:lastRenderedPageBreak/>
        <w:t>gibi duyguları ölçtüğünde, bazen öfke ve korkunun her ikisinin de olumsuz olduğunu düşünerek ölçümlerini değerlik (olumludan olumsuza) boyutuna yeniden kodladıklarına dair gözlemler yapılmıştır (Calvo, 2010).</w:t>
      </w:r>
    </w:p>
    <w:p w:rsidR="00265DE9" w:rsidRPr="00FF152E" w:rsidRDefault="00265DE9" w:rsidP="00F05A24">
      <w:pPr>
        <w:spacing w:line="360" w:lineRule="auto"/>
        <w:ind w:left="567" w:right="701" w:firstLine="708"/>
        <w:jc w:val="both"/>
        <w:rPr>
          <w:sz w:val="24"/>
          <w:szCs w:val="24"/>
        </w:rPr>
      </w:pPr>
    </w:p>
    <w:p w:rsidR="00265DE9" w:rsidRPr="00FF152E" w:rsidRDefault="00182CE4" w:rsidP="00F05A24">
      <w:pPr>
        <w:spacing w:line="360" w:lineRule="auto"/>
        <w:ind w:left="567" w:right="701" w:firstLine="708"/>
        <w:jc w:val="both"/>
        <w:rPr>
          <w:sz w:val="24"/>
          <w:szCs w:val="24"/>
        </w:rPr>
      </w:pPr>
      <w:r w:rsidRPr="00FF152E">
        <w:rPr>
          <w:noProof/>
          <w:lang w:bidi="ar-SA"/>
        </w:rPr>
        <w:drawing>
          <wp:anchor distT="0" distB="0" distL="0" distR="0" simplePos="0" relativeHeight="251666432" behindDoc="0" locked="0" layoutInCell="1" allowOverlap="1" wp14:anchorId="1D352F5F" wp14:editId="1C671114">
            <wp:simplePos x="0" y="0"/>
            <wp:positionH relativeFrom="page">
              <wp:posOffset>1732779</wp:posOffset>
            </wp:positionH>
            <wp:positionV relativeFrom="page">
              <wp:posOffset>3874010</wp:posOffset>
            </wp:positionV>
            <wp:extent cx="4686300" cy="1841500"/>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265DE9" w:rsidRPr="00FF152E">
        <w:rPr>
          <w:sz w:val="24"/>
          <w:szCs w:val="24"/>
        </w:rPr>
        <w:t>Duyguları sınıflandırmak için farklı yaklaşımlar kullanılmaktadır.</w:t>
      </w:r>
      <w:r w:rsidR="00265DE9" w:rsidRPr="00FF152E">
        <w:t xml:space="preserve"> </w:t>
      </w:r>
      <w:r w:rsidR="00265DE9" w:rsidRPr="00FF152E">
        <w:rPr>
          <w:sz w:val="24"/>
          <w:szCs w:val="24"/>
        </w:rPr>
        <w:t>Sözlük tabanlı yaklaşım, sınıflandırma sürecini belirli anlamsal yönelime doğru yönlendirebilecek sözcükleri veya tümcecikleri çıkarmaya odaklanmaktadır. Her gösterge sözcüğünün, duygu sözcük sözlüğünün bazı araçları kullanılarak çıkarılan kendi anlamsal değeri vardır. Genel incelemenin polaritesi, kelimelerinin anlamsal değerlerinin ortalama bir toplamı olarak hesaplanır.</w:t>
      </w:r>
      <w:r w:rsidR="00265DE9" w:rsidRPr="00FF152E">
        <w:t xml:space="preserve"> </w:t>
      </w:r>
      <w:r w:rsidR="00265DE9" w:rsidRPr="00FF152E">
        <w:rPr>
          <w:sz w:val="24"/>
          <w:szCs w:val="24"/>
        </w:rPr>
        <w:t>Makine öğrenimi, önceki örneklerden öğrenmek ve modeli yeni örneklere uygulamak ve sonuçları izlemek için bilgisayar programlarını eğitmekle ilgilenen bilimdir.</w:t>
      </w:r>
      <w:r w:rsidR="00265DE9" w:rsidRPr="00FF152E">
        <w:t xml:space="preserve"> </w:t>
      </w:r>
      <w:r w:rsidR="00265DE9" w:rsidRPr="00FF152E">
        <w:rPr>
          <w:sz w:val="24"/>
          <w:szCs w:val="24"/>
        </w:rPr>
        <w:t>Makine öğrenimi farklı modlarda eğitilebilir ve uygulanabilir. İlk öğrenme modu, etiketli vakaların bilgisayar modeline veya öğrenciye üzerlerindeki öğrenme noktasını ayarlaması için sunulduğu ve ardından modelin görünmeyen veriler üzerinde genelleme yapma yeteneğini test etmek için görünmeyen noktaların sunulduğu denetimli öğrenmedir. Denetimsiz öğrenme, öğrenen modelinin, öğrenci değerlendirmesini zorlaştıran etiketler olmadan benzer veri noktalarını birlikte gruplandırmaya çalıştığı bir başka öğrenme modudur.</w:t>
      </w:r>
      <w:r w:rsidR="00265DE9" w:rsidRPr="00FF152E">
        <w:t xml:space="preserve"> </w:t>
      </w:r>
      <w:r w:rsidR="00265DE9" w:rsidRPr="00FF152E">
        <w:rPr>
          <w:sz w:val="24"/>
          <w:szCs w:val="24"/>
        </w:rPr>
        <w:t>Üçüncü öğrenme modu olan pekiştirmeli öğrenmede öğrenme kavramı oldukça farklıdır. Eğitim verilerinin yerini, kendi programlanmış kurallarını izleyerek ortamıyla etkileşime giren aracı kavramı alır. Etmen, bilgi tabanını önceki deneyimlerinden gelen geri bildirimlerle güncelleyerek deneme yanılma sürecinde öğrenir (Deng, 2014).</w:t>
      </w:r>
    </w:p>
    <w:p w:rsidR="00F05A24" w:rsidRPr="00FF152E" w:rsidRDefault="00F05A24" w:rsidP="00F05A24">
      <w:pPr>
        <w:spacing w:line="360" w:lineRule="auto"/>
        <w:ind w:left="567" w:right="701" w:firstLine="708"/>
        <w:jc w:val="both"/>
        <w:rPr>
          <w:sz w:val="24"/>
          <w:szCs w:val="24"/>
        </w:rPr>
      </w:pPr>
    </w:p>
    <w:p w:rsidR="00E06EB0" w:rsidRPr="00FF152E" w:rsidRDefault="00E06EB0" w:rsidP="002320EB">
      <w:pPr>
        <w:pStyle w:val="GvdeMetni"/>
        <w:spacing w:before="5"/>
        <w:ind w:right="701"/>
        <w:rPr>
          <w:sz w:val="36"/>
        </w:rPr>
      </w:pPr>
    </w:p>
    <w:p w:rsidR="00E06EB0" w:rsidRPr="00FF152E" w:rsidRDefault="00C231DF">
      <w:pPr>
        <w:pStyle w:val="Balk1"/>
        <w:numPr>
          <w:ilvl w:val="1"/>
          <w:numId w:val="3"/>
        </w:numPr>
        <w:tabs>
          <w:tab w:val="left" w:pos="1016"/>
        </w:tabs>
        <w:spacing w:before="1"/>
      </w:pPr>
      <w:bookmarkStart w:id="9" w:name="_bookmark18"/>
      <w:bookmarkEnd w:id="9"/>
      <w:r w:rsidRPr="00FF152E">
        <w:t>Çalışmanın</w:t>
      </w:r>
      <w:r w:rsidRPr="00FF152E">
        <w:rPr>
          <w:spacing w:val="1"/>
        </w:rPr>
        <w:t xml:space="preserve"> </w:t>
      </w:r>
      <w:r w:rsidRPr="00FF152E">
        <w:t>İçeriği</w:t>
      </w:r>
    </w:p>
    <w:p w:rsidR="00E06EB0" w:rsidRPr="00FF152E" w:rsidRDefault="00E06EB0">
      <w:pPr>
        <w:pStyle w:val="GvdeMetni"/>
        <w:rPr>
          <w:b/>
          <w:sz w:val="26"/>
        </w:rPr>
      </w:pPr>
    </w:p>
    <w:p w:rsidR="00E06EB0" w:rsidRPr="00FF152E" w:rsidRDefault="00E06EB0">
      <w:pPr>
        <w:pStyle w:val="GvdeMetni"/>
        <w:spacing w:before="6"/>
        <w:rPr>
          <w:b/>
          <w:sz w:val="21"/>
        </w:rPr>
      </w:pPr>
    </w:p>
    <w:p w:rsidR="00722154" w:rsidRPr="00FF152E" w:rsidRDefault="00F05A24" w:rsidP="00F05A24">
      <w:pPr>
        <w:spacing w:line="360" w:lineRule="auto"/>
        <w:ind w:left="567" w:right="701" w:firstLine="708"/>
        <w:jc w:val="both"/>
        <w:rPr>
          <w:sz w:val="24"/>
          <w:szCs w:val="24"/>
        </w:rPr>
      </w:pPr>
      <w:r w:rsidRPr="00FF152E">
        <w:rPr>
          <w:sz w:val="24"/>
          <w:szCs w:val="24"/>
        </w:rPr>
        <w:t xml:space="preserve">Biz bu çalışmamızda reddit sosyal medya platformunu kullanarak 2020 yılı başlarından itibaren sosyal medyanın aşı ve aşı markaları hakkındaki verileri sosyal </w:t>
      </w:r>
    </w:p>
    <w:p w:rsidR="0039522A" w:rsidRPr="00FF152E" w:rsidRDefault="00F05A24" w:rsidP="002414FC">
      <w:pPr>
        <w:spacing w:line="360" w:lineRule="auto"/>
        <w:ind w:left="567" w:right="701"/>
        <w:jc w:val="both"/>
        <w:rPr>
          <w:sz w:val="24"/>
          <w:szCs w:val="24"/>
        </w:rPr>
        <w:sectPr w:rsidR="0039522A" w:rsidRPr="00FF152E" w:rsidSect="009636DC">
          <w:headerReference w:type="default" r:id="rId22"/>
          <w:footerReference w:type="default" r:id="rId23"/>
          <w:pgSz w:w="11910" w:h="16840"/>
          <w:pgMar w:top="1702" w:right="740" w:bottom="1240" w:left="1680" w:header="715" w:footer="1049" w:gutter="0"/>
          <w:pgNumType w:start="1"/>
          <w:cols w:space="708"/>
        </w:sectPr>
      </w:pPr>
      <w:r w:rsidRPr="00FF152E">
        <w:rPr>
          <w:sz w:val="24"/>
          <w:szCs w:val="24"/>
        </w:rPr>
        <w:t>medya platformu olan redditten çektik. Verileri aylık olarak çekmek için redditten veri çekmeye olanak sağlayan python dilinde yazılmış psaw api kullandık.</w:t>
      </w:r>
      <w:r w:rsidR="00722154" w:rsidRPr="00FF152E">
        <w:rPr>
          <w:sz w:val="24"/>
          <w:szCs w:val="24"/>
        </w:rPr>
        <w:t xml:space="preserve">Reddit platformunda çekilen yorumlardan İngilizce yorumlar üzerinde duyguları etiketlemeye çalıştık. 3 sınıflı (positive-negative-neutral) duygu etiketleme işlemi </w:t>
      </w:r>
      <w:r w:rsidR="00722154" w:rsidRPr="00FF152E">
        <w:rPr>
          <w:sz w:val="24"/>
          <w:szCs w:val="24"/>
        </w:rPr>
        <w:lastRenderedPageBreak/>
        <w:t>için Valence Aware Dictionary for Sentiment Reasoning (VADER) sınıflandırıcıyı kullandık. 4 Sınıflı (fear-sadness-joy-surprise) duygu etiketleme işlemi için sparkNLP sınıflandırıcısını kullandık. Daha sonra verilerin doğruluğunu arttırmak için hem 3 sınıflı hem de 4 sınıflı veriler üzerinde</w:t>
      </w:r>
      <w:r w:rsidR="00581158" w:rsidRPr="00FF152E">
        <w:rPr>
          <w:sz w:val="24"/>
          <w:szCs w:val="24"/>
        </w:rPr>
        <w:t xml:space="preserve"> kelime temsillerini ifade eden kelime gömme yapısı olan Global Vectors for Word Representation (Glove) yapısını kullandık. Glove ile eğitim işlemleri sonucunda 3 sınıflı veriler için %75 ve 4 sınıflı veriler için %70 gibi bir doğruluk oranını elde ettik. Daha yüksek bir doğruluk oranına ulaşmak için Glove ile eğitilen veriler üzerinde</w:t>
      </w:r>
      <w:r w:rsidR="004E1DE0" w:rsidRPr="00FF152E">
        <w:rPr>
          <w:sz w:val="24"/>
          <w:szCs w:val="24"/>
        </w:rPr>
        <w:t xml:space="preserve"> son zamanlarda özellikle Doğal Dil İşleme (NLP) alanında kullanılan Derin Öğrenme tabanlı bir kelime gömme yapısı olan Bidirectional Encoder Representations from Transformers (BERT) ile eğitim işlemi gerçekleştirdik. Bert ile eğitim işlemleri sonucunda 3 sınıflı veriler için %83 ve 4 sınıflı veriler için % 76 gibi bir başarı oranı yakaladık. Ham olarak çekilen veriler üzerinde yapılan bir dizi işlem sonucunda verilerimiz daha anlamlı bir hale gelmiş oldu. Çalışmada odaklandığımız asıl a</w:t>
      </w:r>
      <w:r w:rsidRPr="00FF152E">
        <w:rPr>
          <w:sz w:val="24"/>
          <w:szCs w:val="24"/>
        </w:rPr>
        <w:t>macımız farklı markalara ve aşıya ait insanların duygularını analiz edip insanl</w:t>
      </w:r>
      <w:r w:rsidR="002414FC" w:rsidRPr="00FF152E">
        <w:rPr>
          <w:sz w:val="24"/>
          <w:szCs w:val="24"/>
        </w:rPr>
        <w:t>ara somut bir çalışma sunmaktı</w:t>
      </w:r>
      <w:r w:rsidR="007B534F" w:rsidRPr="00FF152E">
        <w:rPr>
          <w:noProof/>
          <w:lang w:bidi="ar-SA"/>
        </w:rPr>
        <w:drawing>
          <wp:anchor distT="0" distB="0" distL="0" distR="0" simplePos="0" relativeHeight="251658240" behindDoc="0" locked="0" layoutInCell="1" allowOverlap="1" wp14:anchorId="122E72E9" wp14:editId="1AFB04AD">
            <wp:simplePos x="0" y="0"/>
            <wp:positionH relativeFrom="page">
              <wp:posOffset>1633182</wp:posOffset>
            </wp:positionH>
            <wp:positionV relativeFrom="page">
              <wp:posOffset>2836128</wp:posOffset>
            </wp:positionV>
            <wp:extent cx="4686300" cy="18415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9636DC" w:rsidRPr="00FF152E">
        <w:rPr>
          <w:sz w:val="24"/>
          <w:szCs w:val="24"/>
        </w:rPr>
        <w:t>.</w:t>
      </w:r>
    </w:p>
    <w:p w:rsidR="00E06EB0" w:rsidRPr="00FF152E" w:rsidRDefault="00E06EB0">
      <w:pPr>
        <w:pStyle w:val="GvdeMetni"/>
        <w:spacing w:before="8"/>
        <w:rPr>
          <w:sz w:val="18"/>
        </w:rPr>
      </w:pPr>
    </w:p>
    <w:p w:rsidR="00E06EB0" w:rsidRPr="00FF152E" w:rsidRDefault="00C231DF" w:rsidP="00D87AED">
      <w:pPr>
        <w:pStyle w:val="Balk1"/>
        <w:numPr>
          <w:ilvl w:val="0"/>
          <w:numId w:val="3"/>
        </w:numPr>
        <w:tabs>
          <w:tab w:val="left" w:pos="567"/>
        </w:tabs>
        <w:spacing w:before="90"/>
        <w:ind w:left="284" w:hanging="284"/>
      </w:pPr>
      <w:bookmarkStart w:id="10" w:name="_bookmark19"/>
      <w:bookmarkEnd w:id="10"/>
      <w:r w:rsidRPr="00FF152E">
        <w:t>ÖNCEKİ</w:t>
      </w:r>
      <w:r w:rsidRPr="00FF152E">
        <w:rPr>
          <w:spacing w:val="-2"/>
        </w:rPr>
        <w:t xml:space="preserve"> </w:t>
      </w:r>
      <w:r w:rsidRPr="00FF152E">
        <w:t>ÇALIŞMALAR</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2"/>
        <w:rPr>
          <w:b/>
          <w:sz w:val="25"/>
        </w:rPr>
      </w:pPr>
    </w:p>
    <w:p w:rsidR="002414FC" w:rsidRPr="00FF152E" w:rsidRDefault="007A4AFF" w:rsidP="002414FC">
      <w:pPr>
        <w:spacing w:line="360" w:lineRule="auto"/>
        <w:ind w:right="144" w:firstLine="708"/>
        <w:jc w:val="both"/>
        <w:rPr>
          <w:sz w:val="24"/>
          <w:szCs w:val="24"/>
        </w:rPr>
      </w:pPr>
      <w:r w:rsidRPr="00FF152E">
        <w:rPr>
          <w:sz w:val="24"/>
          <w:szCs w:val="24"/>
        </w:rPr>
        <w:t>Duygu analizi ile ilgili farklı alanlarda yapılmış birçok çalışma bu</w:t>
      </w:r>
      <w:r w:rsidR="00232514" w:rsidRPr="00FF152E">
        <w:rPr>
          <w:sz w:val="24"/>
          <w:szCs w:val="24"/>
        </w:rPr>
        <w:t xml:space="preserve">lunmaktadır. </w:t>
      </w:r>
    </w:p>
    <w:p w:rsidR="00204188" w:rsidRPr="00FF152E" w:rsidRDefault="00204188" w:rsidP="002414FC">
      <w:pPr>
        <w:spacing w:line="360" w:lineRule="auto"/>
        <w:ind w:right="144" w:firstLine="708"/>
        <w:jc w:val="both"/>
        <w:rPr>
          <w:sz w:val="24"/>
          <w:szCs w:val="24"/>
        </w:rPr>
      </w:pPr>
    </w:p>
    <w:p w:rsidR="002414FC" w:rsidRPr="00FF152E" w:rsidRDefault="00232514" w:rsidP="002414FC">
      <w:pPr>
        <w:spacing w:line="360" w:lineRule="auto"/>
        <w:ind w:firstLine="580"/>
        <w:jc w:val="both"/>
        <w:rPr>
          <w:sz w:val="24"/>
          <w:szCs w:val="24"/>
        </w:rPr>
      </w:pPr>
      <w:r w:rsidRPr="00FF152E">
        <w:rPr>
          <w:sz w:val="24"/>
          <w:szCs w:val="24"/>
        </w:rPr>
        <w:t>NLP,</w:t>
      </w:r>
      <w:r w:rsidR="002414FC" w:rsidRPr="00FF152E">
        <w:rPr>
          <w:sz w:val="24"/>
          <w:szCs w:val="24"/>
        </w:rPr>
        <w:t xml:space="preserve"> bilgisayarların insan dillerinde yazılmış ifadeleri veya kelimeleri anlamasını sağlamaya adanmış bir Yapay Zeka ve Dilbilim alanıdır</w:t>
      </w:r>
      <w:r w:rsidR="00D84261" w:rsidRPr="00FF152E">
        <w:rPr>
          <w:sz w:val="24"/>
          <w:szCs w:val="24"/>
        </w:rPr>
        <w:t xml:space="preserve"> (Khurana, 2017)</w:t>
      </w:r>
      <w:r w:rsidR="002414FC" w:rsidRPr="00FF152E">
        <w:rPr>
          <w:sz w:val="24"/>
          <w:szCs w:val="24"/>
        </w:rPr>
        <w:t xml:space="preserve">. NLP'nin araştırılan ve bu tezle ilgili görevlerinden bazıları Adlandırılmış Varlık Tanıma, </w:t>
      </w:r>
      <w:r w:rsidR="00D84261" w:rsidRPr="00FF152E">
        <w:rPr>
          <w:sz w:val="24"/>
          <w:szCs w:val="24"/>
        </w:rPr>
        <w:t>Konuşma Parçaları</w:t>
      </w:r>
      <w:r w:rsidR="002414FC" w:rsidRPr="00FF152E">
        <w:rPr>
          <w:sz w:val="24"/>
          <w:szCs w:val="24"/>
        </w:rPr>
        <w:t xml:space="preserve"> Etiketleme, Parçalama, </w:t>
      </w:r>
      <w:r w:rsidR="00D84261" w:rsidRPr="00FF152E">
        <w:rPr>
          <w:sz w:val="24"/>
          <w:szCs w:val="24"/>
        </w:rPr>
        <w:t>Stopwords</w:t>
      </w:r>
      <w:r w:rsidR="002414FC" w:rsidRPr="00FF152E">
        <w:rPr>
          <w:sz w:val="24"/>
          <w:szCs w:val="24"/>
        </w:rPr>
        <w:t xml:space="preserve"> kaldırma, Lemmatization vb. metindeki öğeler özel adlarla ilgilidir. Parts Of Speech Tagging (POS</w:t>
      </w:r>
      <w:r w:rsidR="00D84261" w:rsidRPr="00FF152E">
        <w:rPr>
          <w:sz w:val="24"/>
          <w:szCs w:val="24"/>
        </w:rPr>
        <w:t>T</w:t>
      </w:r>
      <w:r w:rsidR="002414FC" w:rsidRPr="00FF152E">
        <w:rPr>
          <w:sz w:val="24"/>
          <w:szCs w:val="24"/>
        </w:rPr>
        <w:t xml:space="preserve">) benzer şekilde bir cümleyi girdi olarak alır ve içinde bulunan her kelime için konuşmanın bir bölümünü belirler. NLP'deki bir diğer önemli görev ise </w:t>
      </w:r>
      <w:r w:rsidR="00D84261" w:rsidRPr="00FF152E">
        <w:rPr>
          <w:sz w:val="24"/>
          <w:szCs w:val="24"/>
        </w:rPr>
        <w:t>Parçalama'dı</w:t>
      </w:r>
      <w:r w:rsidR="002414FC" w:rsidRPr="00FF152E">
        <w:rPr>
          <w:sz w:val="24"/>
          <w:szCs w:val="24"/>
        </w:rPr>
        <w:t>r. Parçalama, cümleleri kelimelere ve her bir kelimeye kendi etiketi veya İsim Cümlesi ve Fiil Cümlesi (NP, VP) gibi sözdizimsel bağıntılı anahtar kelimelerle bölü</w:t>
      </w:r>
      <w:r w:rsidR="00D84261" w:rsidRPr="00FF152E">
        <w:rPr>
          <w:sz w:val="24"/>
          <w:szCs w:val="24"/>
        </w:rPr>
        <w:t>mlere ayırmaya izin verir. Stop</w:t>
      </w:r>
      <w:r w:rsidR="002414FC" w:rsidRPr="00FF152E">
        <w:rPr>
          <w:sz w:val="24"/>
          <w:szCs w:val="24"/>
        </w:rPr>
        <w:t xml:space="preserve">words kaldırma, NLP'de sağlanan anahtar kelimelerin belgeleri işlemeden önce kaldırılması gereken başka bir görevdir. Ancak belgeler veya ifadeler, model tarafından tespit edilmesi gereken tek bir kelime için farklı formlar kullanabilir. Bu, Lemmatization görevi kullanılarak yapılabilir. Lemmatizasyon genellikle, normalde yalnızca çekim sonlarını kaldırmayı ve lemma olarak bilinen bir kelimenin temel veya sözlük biçimini döndürmeyi amaçlayan bir kelime dağarcığı ve kelimelerin morfolojik analizini kullanarak işleri düzgün bir şekilde yapmayı ifade eder </w:t>
      </w:r>
      <w:r w:rsidR="00D84261" w:rsidRPr="00FF152E">
        <w:rPr>
          <w:sz w:val="24"/>
          <w:szCs w:val="24"/>
        </w:rPr>
        <w:t>(Manning, 2009)</w:t>
      </w:r>
      <w:r w:rsidR="002414FC" w:rsidRPr="00FF152E">
        <w:rPr>
          <w:sz w:val="24"/>
          <w:szCs w:val="24"/>
        </w:rPr>
        <w:t>. Bu tür tekniklerin kullanımı, algoritmaları eskisinden daha kolay hale getirdi.</w:t>
      </w:r>
    </w:p>
    <w:p w:rsidR="00D84261" w:rsidRPr="00FF152E" w:rsidRDefault="00D84261" w:rsidP="002414FC">
      <w:pPr>
        <w:spacing w:line="360" w:lineRule="auto"/>
        <w:ind w:firstLine="580"/>
        <w:jc w:val="both"/>
        <w:rPr>
          <w:sz w:val="24"/>
          <w:szCs w:val="24"/>
        </w:rPr>
      </w:pPr>
    </w:p>
    <w:p w:rsidR="00DD0563" w:rsidRPr="00FF152E" w:rsidRDefault="002414FC" w:rsidP="001E123A">
      <w:pPr>
        <w:spacing w:line="360" w:lineRule="auto"/>
        <w:ind w:firstLine="580"/>
        <w:jc w:val="both"/>
        <w:rPr>
          <w:sz w:val="24"/>
          <w:szCs w:val="24"/>
        </w:rPr>
      </w:pPr>
      <w:r w:rsidRPr="00FF152E">
        <w:rPr>
          <w:sz w:val="24"/>
          <w:szCs w:val="24"/>
        </w:rPr>
        <w:t xml:space="preserve">Liu'ya </w:t>
      </w:r>
      <w:r w:rsidR="00D84261" w:rsidRPr="00FF152E">
        <w:rPr>
          <w:sz w:val="24"/>
          <w:szCs w:val="24"/>
        </w:rPr>
        <w:t>(Bing, 2012)</w:t>
      </w:r>
      <w:r w:rsidRPr="00FF152E">
        <w:rPr>
          <w:sz w:val="24"/>
          <w:szCs w:val="24"/>
        </w:rPr>
        <w:t xml:space="preserve"> göre duygu analizi, insanların ürünler, hizmetler, organizasyonlar, bireyler, sorunlar, olaylar, konular ve bunların nitelikleri gibi varlıklara yönelik fikirlerini, duygularını, değerlendirmelerini, tutumlarını ve duygularını analiz ede</w:t>
      </w:r>
      <w:r w:rsidR="00D84261" w:rsidRPr="00FF152E">
        <w:rPr>
          <w:sz w:val="24"/>
          <w:szCs w:val="24"/>
        </w:rPr>
        <w:t xml:space="preserve">n çalışma alanıdır. </w:t>
      </w:r>
      <w:r w:rsidRPr="00FF152E">
        <w:rPr>
          <w:sz w:val="24"/>
          <w:szCs w:val="24"/>
        </w:rPr>
        <w:t xml:space="preserve">Terim, Fikir Madenciliği ile birbirinin yerine kullanılabilir. Genel olarak, metne yönelik duygu, pozitif ve negatif kutupluluk olarak kategorize edilebilir. Duyarlılık analizi, analiz etme kapsamına göre belge düzeyi (tüm belge için duyarlılık hesaplanır), Cümle düzeyi (bir cümle </w:t>
      </w:r>
      <w:r w:rsidRPr="00FF152E">
        <w:rPr>
          <w:sz w:val="24"/>
          <w:szCs w:val="24"/>
        </w:rPr>
        <w:lastRenderedPageBreak/>
        <w:t>için duyarlılık hesaplanır) ve Özellik/Varlık düzeyi (hedefin özelliklerini çıkar ve özellik akıllı polarite).</w:t>
      </w:r>
      <w:r w:rsidR="00D84261" w:rsidRPr="00FF152E">
        <w:rPr>
          <w:sz w:val="24"/>
          <w:szCs w:val="24"/>
        </w:rPr>
        <w:t xml:space="preserve"> </w:t>
      </w:r>
      <w:r w:rsidRPr="00FF152E">
        <w:rPr>
          <w:sz w:val="24"/>
          <w:szCs w:val="24"/>
        </w:rPr>
        <w:t xml:space="preserve">Duygu analizini NLP teknikleriyle birleştirmek bize birçok avantaj sağlayabilir. Bu tür kombinasyonlar, tavsiye etme, ürün sıralaması, kamuoyu izleme, duygu tahmini gibi birçok alanda büyük başarılar elde etmiştir </w:t>
      </w:r>
      <w:r w:rsidR="00DD0563" w:rsidRPr="00FF152E">
        <w:rPr>
          <w:sz w:val="24"/>
          <w:szCs w:val="24"/>
        </w:rPr>
        <w:t>(Montoyo, 2012)</w:t>
      </w:r>
      <w:r w:rsidRPr="00FF152E">
        <w:rPr>
          <w:sz w:val="24"/>
          <w:szCs w:val="24"/>
        </w:rPr>
        <w:t xml:space="preserve">. </w:t>
      </w:r>
    </w:p>
    <w:p w:rsidR="00DD0563" w:rsidRPr="00FF152E" w:rsidRDefault="00DD0563" w:rsidP="001E123A">
      <w:pPr>
        <w:spacing w:line="360" w:lineRule="auto"/>
        <w:ind w:firstLine="580"/>
        <w:jc w:val="both"/>
        <w:rPr>
          <w:sz w:val="24"/>
          <w:szCs w:val="24"/>
        </w:rPr>
      </w:pPr>
    </w:p>
    <w:p w:rsidR="002414FC" w:rsidRPr="00FF152E" w:rsidRDefault="002414FC" w:rsidP="00DD0563">
      <w:pPr>
        <w:spacing w:line="360" w:lineRule="auto"/>
        <w:ind w:firstLine="580"/>
        <w:jc w:val="both"/>
        <w:rPr>
          <w:sz w:val="24"/>
          <w:szCs w:val="24"/>
        </w:rPr>
      </w:pPr>
      <w:r w:rsidRPr="00FF152E">
        <w:rPr>
          <w:sz w:val="24"/>
          <w:szCs w:val="24"/>
        </w:rPr>
        <w:t>Duygu analizi yapmak için denetimli ve yarı denetimli öğrenme kullanılarak birçok yöntem geliştirilmiştir.</w:t>
      </w:r>
    </w:p>
    <w:p w:rsidR="00DD0563" w:rsidRPr="00FF152E" w:rsidRDefault="00DD0563" w:rsidP="00DD0563">
      <w:pPr>
        <w:spacing w:line="360" w:lineRule="auto"/>
        <w:ind w:firstLine="580"/>
        <w:jc w:val="both"/>
        <w:rPr>
          <w:sz w:val="24"/>
          <w:szCs w:val="24"/>
        </w:rPr>
      </w:pPr>
    </w:p>
    <w:p w:rsidR="002414FC" w:rsidRPr="00FF152E" w:rsidRDefault="002414FC" w:rsidP="00DD0563">
      <w:pPr>
        <w:spacing w:line="360" w:lineRule="auto"/>
        <w:ind w:firstLine="580"/>
        <w:jc w:val="both"/>
        <w:rPr>
          <w:sz w:val="24"/>
          <w:szCs w:val="24"/>
        </w:rPr>
      </w:pPr>
      <w:r w:rsidRPr="00FF152E">
        <w:rPr>
          <w:sz w:val="24"/>
          <w:szCs w:val="24"/>
        </w:rPr>
        <w:t xml:space="preserve">Denetimli öğrenme yönteminde, sınıflandırma modelleri standart duygu etiketli belgeler kullanılarak eğitilir. Denetimli sınıflandırmadaki en eski çalışmalardan biri film incelemeleri üzerine yapılmıştır. Veri seti, Naive Bayes, Maksimum Entropi Sınıflandırması ve Destek Vektör Makinesi </w:t>
      </w:r>
      <w:r w:rsidR="00DD0563" w:rsidRPr="00FF152E">
        <w:rPr>
          <w:sz w:val="24"/>
          <w:szCs w:val="24"/>
        </w:rPr>
        <w:t>(Bo, 2002)</w:t>
      </w:r>
      <w:r w:rsidRPr="00FF152E">
        <w:rPr>
          <w:sz w:val="24"/>
          <w:szCs w:val="24"/>
        </w:rPr>
        <w:t xml:space="preserve"> olmak üzere üç makine öğrenme modeli üzerinde eğitilmiştir. Bu araştırmaya dayanarak, derin öğrenme sistemlerinin geliştirilmesine yönelik çalışmalar genişletildi.</w:t>
      </w:r>
    </w:p>
    <w:p w:rsidR="00DD0563" w:rsidRPr="00FF152E" w:rsidRDefault="00DD0563" w:rsidP="00DD0563">
      <w:pPr>
        <w:spacing w:line="360" w:lineRule="auto"/>
        <w:ind w:firstLine="580"/>
        <w:jc w:val="both"/>
        <w:rPr>
          <w:sz w:val="24"/>
          <w:szCs w:val="24"/>
        </w:rPr>
      </w:pPr>
    </w:p>
    <w:p w:rsidR="002414FC" w:rsidRPr="00FF152E" w:rsidRDefault="002414FC" w:rsidP="002414FC">
      <w:pPr>
        <w:spacing w:line="360" w:lineRule="auto"/>
        <w:jc w:val="both"/>
        <w:rPr>
          <w:sz w:val="24"/>
          <w:szCs w:val="24"/>
        </w:rPr>
      </w:pPr>
      <w:r w:rsidRPr="00FF152E">
        <w:rPr>
          <w:sz w:val="24"/>
          <w:szCs w:val="24"/>
        </w:rPr>
        <w:t xml:space="preserve">  </w:t>
      </w:r>
      <w:r w:rsidR="00DD0563" w:rsidRPr="00FF152E">
        <w:rPr>
          <w:sz w:val="24"/>
          <w:szCs w:val="24"/>
        </w:rPr>
        <w:tab/>
      </w:r>
      <w:r w:rsidRPr="00FF152E">
        <w:rPr>
          <w:sz w:val="24"/>
          <w:szCs w:val="24"/>
        </w:rPr>
        <w:t xml:space="preserve">Dong ve Wei, 2014'te Twitter verilerini örnek olarak kullanarak duygu sınıflandırması için uyarlanabilir özyinelemeli Sinir Ağı (AdaRNN) önerdi </w:t>
      </w:r>
      <w:r w:rsidR="00DD0563" w:rsidRPr="00FF152E">
        <w:rPr>
          <w:sz w:val="24"/>
          <w:szCs w:val="24"/>
        </w:rPr>
        <w:t>(Dong, 2014)</w:t>
      </w:r>
      <w:r w:rsidRPr="00FF152E">
        <w:rPr>
          <w:sz w:val="24"/>
          <w:szCs w:val="24"/>
        </w:rPr>
        <w:t>. Derin öğrenme tekniklerindeki artışla birlikte, Twitter verileri üzerinde duygu analizi yapmak için Coooolll adlı bir der</w:t>
      </w:r>
      <w:r w:rsidR="00DD0563" w:rsidRPr="00FF152E">
        <w:rPr>
          <w:sz w:val="24"/>
          <w:szCs w:val="24"/>
        </w:rPr>
        <w:t xml:space="preserve">in öğrenme sistemi geliştirildi. Duyguları </w:t>
      </w:r>
      <w:r w:rsidRPr="00FF152E">
        <w:rPr>
          <w:sz w:val="24"/>
          <w:szCs w:val="24"/>
        </w:rPr>
        <w:t>olumlu ve olumsuz kategorilere ayırmak için %87,61 doğruluk</w:t>
      </w:r>
      <w:r w:rsidR="00DD0563" w:rsidRPr="00FF152E">
        <w:rPr>
          <w:sz w:val="24"/>
          <w:szCs w:val="24"/>
        </w:rPr>
        <w:t xml:space="preserve"> hesapladılar (Tang, 2014)</w:t>
      </w:r>
      <w:r w:rsidRPr="00FF152E">
        <w:rPr>
          <w:sz w:val="24"/>
          <w:szCs w:val="24"/>
        </w:rPr>
        <w:t>.</w:t>
      </w:r>
    </w:p>
    <w:p w:rsidR="00DD0563" w:rsidRPr="00FF152E" w:rsidRDefault="00DD0563" w:rsidP="002414FC">
      <w:pPr>
        <w:spacing w:line="360" w:lineRule="auto"/>
        <w:jc w:val="both"/>
        <w:rPr>
          <w:sz w:val="24"/>
          <w:szCs w:val="24"/>
        </w:rPr>
      </w:pPr>
    </w:p>
    <w:p w:rsidR="002414FC" w:rsidRPr="00FF152E" w:rsidRDefault="002414FC" w:rsidP="00DD0563">
      <w:pPr>
        <w:spacing w:line="360" w:lineRule="auto"/>
        <w:ind w:firstLine="720"/>
        <w:jc w:val="both"/>
        <w:rPr>
          <w:sz w:val="24"/>
          <w:szCs w:val="24"/>
        </w:rPr>
      </w:pPr>
      <w:r w:rsidRPr="00FF152E">
        <w:rPr>
          <w:sz w:val="24"/>
          <w:szCs w:val="24"/>
        </w:rPr>
        <w:t xml:space="preserve">Yarı denetimli öğrenme yoluyla, denetimli yöntemler ve sözlük tabanlı yöntemler birleştirilebilir. Bu süreçte, sınıflandırma modelini eğitmek için az miktarda etiketli veri kullanılır ve büyük miktarda etiketlenmemiş veri alınır. Zhou ve Chen gibi birçok araştırmacı bunun üzerinde çalıştı ve hem eski hem de yeni etiketlenmemiş verileri kullanan bir yöntem önerdi. Duygu sınıflandırması için Bulanık derin inanç ağları adı verilen iki aşamalı yarı denetimli bir öğrenme yöntemi önerdiler. Model, film incelemeleri ve DVD incelemeleri veri setinde test edildi ve %79.5'lik bir doğruluk elde etti </w:t>
      </w:r>
      <w:r w:rsidR="00DD0563" w:rsidRPr="00FF152E">
        <w:rPr>
          <w:sz w:val="24"/>
          <w:szCs w:val="24"/>
        </w:rPr>
        <w:t>(Zhou, 2014)</w:t>
      </w:r>
      <w:r w:rsidRPr="00FF152E">
        <w:rPr>
          <w:sz w:val="24"/>
          <w:szCs w:val="24"/>
        </w:rPr>
        <w:t>.</w:t>
      </w:r>
    </w:p>
    <w:p w:rsidR="002414FC" w:rsidRPr="00FF152E" w:rsidRDefault="002414FC" w:rsidP="002414FC">
      <w:pPr>
        <w:spacing w:line="360" w:lineRule="auto"/>
        <w:jc w:val="both"/>
        <w:rPr>
          <w:sz w:val="24"/>
          <w:szCs w:val="24"/>
        </w:rPr>
      </w:pPr>
    </w:p>
    <w:p w:rsidR="002414FC" w:rsidRPr="00FF152E" w:rsidRDefault="002414FC" w:rsidP="00DD0563">
      <w:pPr>
        <w:spacing w:line="360" w:lineRule="auto"/>
        <w:ind w:firstLine="720"/>
        <w:jc w:val="both"/>
        <w:rPr>
          <w:sz w:val="24"/>
          <w:szCs w:val="24"/>
        </w:rPr>
      </w:pPr>
      <w:r w:rsidRPr="00FF152E">
        <w:rPr>
          <w:sz w:val="24"/>
          <w:szCs w:val="24"/>
        </w:rPr>
        <w:lastRenderedPageBreak/>
        <w:t xml:space="preserve">Sözlük tabanlı yaklaşım, kelime veya cümlede metin duyarlılığı polarite sınıflandırması kavramına dayanmaktadır. Makine öğrenimi yaklaşımına benzer şekilde, birçok kişi bu yöntem üzerinde araştırma yapmıştır. Bir varsayıma göre, metnin duygu polaritesi, her bir kelimenin veya ifadenin duyarlılığının toplamıdır </w:t>
      </w:r>
      <w:r w:rsidR="00DD0563" w:rsidRPr="00FF152E">
        <w:rPr>
          <w:sz w:val="24"/>
          <w:szCs w:val="24"/>
        </w:rPr>
        <w:t>(Palanisamy, 2013)</w:t>
      </w:r>
      <w:r w:rsidRPr="00FF152E">
        <w:rPr>
          <w:sz w:val="24"/>
          <w:szCs w:val="24"/>
        </w:rPr>
        <w:t>. Aşağıdaki tablo, duygu hesaplanırken var olabilecek farklı sözlük türleri hakkında bir bakış sağlar.</w:t>
      </w:r>
    </w:p>
    <w:p w:rsidR="002414FC" w:rsidRPr="00FF152E" w:rsidRDefault="002414FC" w:rsidP="002414FC">
      <w:pPr>
        <w:pStyle w:val="Default"/>
        <w:spacing w:line="360" w:lineRule="auto"/>
        <w:jc w:val="both"/>
        <w:rPr>
          <w:rFonts w:eastAsia="Times New Roman"/>
          <w:color w:val="auto"/>
          <w:lang w:eastAsia="tr-TR" w:bidi="tr-TR"/>
        </w:rPr>
      </w:pPr>
    </w:p>
    <w:p w:rsidR="002414FC" w:rsidRPr="00FF152E" w:rsidRDefault="002414FC" w:rsidP="00DD0563">
      <w:pPr>
        <w:pStyle w:val="Default"/>
        <w:spacing w:line="360" w:lineRule="auto"/>
        <w:ind w:firstLine="720"/>
        <w:jc w:val="both"/>
        <w:rPr>
          <w:rFonts w:eastAsia="Times New Roman"/>
          <w:color w:val="auto"/>
          <w:lang w:eastAsia="tr-TR" w:bidi="tr-TR"/>
        </w:rPr>
      </w:pPr>
      <w:r w:rsidRPr="00FF152E">
        <w:rPr>
          <w:rFonts w:eastAsia="Times New Roman"/>
          <w:color w:val="auto"/>
          <w:lang w:eastAsia="tr-TR" w:bidi="tr-TR"/>
        </w:rPr>
        <w:t>Cümledeki her kelime farklı sözlük kategorilerine girdiğinden, duygu buna göre hesaplanabilir. Bir cümlenin duygu puanı, cümlenin her bir kelimesinin kutupluluklarının toplamını oluşturur.</w:t>
      </w:r>
    </w:p>
    <w:p w:rsidR="002414FC" w:rsidRPr="00FF152E" w:rsidRDefault="002414FC" w:rsidP="002414FC">
      <w:pPr>
        <w:pStyle w:val="Default"/>
        <w:spacing w:line="360" w:lineRule="auto"/>
        <w:jc w:val="both"/>
        <w:rPr>
          <w:rFonts w:eastAsia="Times New Roman"/>
          <w:color w:val="auto"/>
          <w:lang w:eastAsia="tr-TR" w:bidi="tr-TR"/>
        </w:rPr>
      </w:pPr>
    </w:p>
    <w:p w:rsidR="002414FC" w:rsidRPr="00FF152E" w:rsidRDefault="002414FC" w:rsidP="00DC44A3">
      <w:pPr>
        <w:pStyle w:val="Default"/>
        <w:spacing w:line="360" w:lineRule="auto"/>
        <w:ind w:right="144" w:firstLine="720"/>
        <w:jc w:val="both"/>
        <w:rPr>
          <w:rFonts w:eastAsia="Times New Roman"/>
          <w:color w:val="auto"/>
          <w:lang w:eastAsia="tr-TR" w:bidi="tr-TR"/>
        </w:rPr>
      </w:pPr>
      <w:r w:rsidRPr="00FF152E">
        <w:rPr>
          <w:rFonts w:eastAsia="Times New Roman"/>
          <w:color w:val="auto"/>
          <w:lang w:eastAsia="tr-TR" w:bidi="tr-TR"/>
        </w:rPr>
        <w:t>Duygu tanıma, duygu analizinin derinliklerine giren bir çalışma alanıdır. En üst düzey duyarlılık analizi, yalnızca ifadeyi olumlu, olumsuz ve tarafsız etiketler olarak sınıflandırmaya yönelik olabilir. Ancak duygu, cümlelerin veya konuşmaların hangi yönden olumlu veya olumsuz olduğunu bilerek daha derine iner. İnsani duygu, yüz ifadeleri, yazılar, konuşmalar, eylemler ve jestler şeklinde elde edilebilir. Duygular alanında yapılan çalışmalar, araştırmacıları her zaman büyülemişt</w:t>
      </w:r>
      <w:r w:rsidR="00DD0563" w:rsidRPr="00FF152E">
        <w:rPr>
          <w:rFonts w:eastAsia="Times New Roman"/>
          <w:color w:val="auto"/>
          <w:lang w:eastAsia="tr-TR" w:bidi="tr-TR"/>
        </w:rPr>
        <w:t>ir ve birçok alana yayılmıştır.</w:t>
      </w:r>
    </w:p>
    <w:p w:rsidR="00DD0563" w:rsidRPr="00FF152E" w:rsidRDefault="00DD0563" w:rsidP="002414FC">
      <w:pPr>
        <w:pStyle w:val="Default"/>
        <w:spacing w:line="360" w:lineRule="auto"/>
        <w:jc w:val="both"/>
        <w:rPr>
          <w:rFonts w:eastAsia="Times New Roman"/>
          <w:color w:val="auto"/>
          <w:lang w:eastAsia="tr-TR" w:bidi="tr-TR"/>
        </w:rPr>
      </w:pPr>
    </w:p>
    <w:p w:rsidR="002414FC" w:rsidRPr="00FF152E" w:rsidRDefault="00DD0563" w:rsidP="00DC44A3">
      <w:pPr>
        <w:pStyle w:val="Default"/>
        <w:spacing w:line="360" w:lineRule="auto"/>
        <w:ind w:right="144" w:firstLine="720"/>
        <w:jc w:val="both"/>
        <w:rPr>
          <w:rFonts w:eastAsia="Times New Roman"/>
          <w:color w:val="auto"/>
          <w:lang w:eastAsia="tr-TR" w:bidi="tr-TR"/>
        </w:rPr>
      </w:pPr>
      <w:r w:rsidRPr="00FF152E">
        <w:rPr>
          <w:rFonts w:eastAsia="Times New Roman"/>
          <w:color w:val="auto"/>
          <w:lang w:eastAsia="tr-TR" w:bidi="tr-TR"/>
        </w:rPr>
        <w:t>Duygu analizi ile ilgili e</w:t>
      </w:r>
      <w:r w:rsidR="002414FC" w:rsidRPr="00FF152E">
        <w:rPr>
          <w:rFonts w:eastAsia="Times New Roman"/>
          <w:color w:val="auto"/>
          <w:lang w:eastAsia="tr-TR" w:bidi="tr-TR"/>
        </w:rPr>
        <w:t xml:space="preserve">n alakalı çalışmalardan biri Alm ve ark. </w:t>
      </w:r>
      <w:r w:rsidRPr="00FF152E">
        <w:rPr>
          <w:rFonts w:eastAsia="Times New Roman"/>
          <w:color w:val="auto"/>
          <w:lang w:eastAsia="tr-TR" w:bidi="tr-TR"/>
        </w:rPr>
        <w:t xml:space="preserve">(Alm, 2005) </w:t>
      </w:r>
      <w:r w:rsidR="002414FC" w:rsidRPr="00FF152E">
        <w:rPr>
          <w:rFonts w:eastAsia="Times New Roman"/>
          <w:color w:val="auto"/>
          <w:lang w:eastAsia="tr-TR" w:bidi="tr-TR"/>
        </w:rPr>
        <w:t xml:space="preserve">metindeki duyguları otomatik olarak sınıflandırma görevini araştırmışlardır. Ekman, </w:t>
      </w:r>
      <w:r w:rsidRPr="00FF152E">
        <w:rPr>
          <w:rFonts w:eastAsia="Times New Roman"/>
          <w:color w:val="auto"/>
          <w:lang w:eastAsia="tr-TR" w:bidi="tr-TR"/>
        </w:rPr>
        <w:t xml:space="preserve">(Ekman, 1999) </w:t>
      </w:r>
      <w:r w:rsidR="002414FC" w:rsidRPr="00FF152E">
        <w:rPr>
          <w:rFonts w:eastAsia="Times New Roman"/>
          <w:color w:val="auto"/>
          <w:lang w:eastAsia="tr-TR" w:bidi="tr-TR"/>
        </w:rPr>
        <w:t>tarafından tanımlanan temel duygulara göre çocuk masallarındaki duyguları tanımlamışlardır. Yazarlar ayrıca cümleleri duygusal ve duygu olmayan olarak ve ayrıca olumlu duygu, olumsuz duygu ve duygu yok olan değerler olara</w:t>
      </w:r>
      <w:r w:rsidR="002B10F8" w:rsidRPr="00FF152E">
        <w:rPr>
          <w:rFonts w:eastAsia="Times New Roman"/>
          <w:color w:val="auto"/>
          <w:lang w:eastAsia="tr-TR" w:bidi="tr-TR"/>
        </w:rPr>
        <w:t xml:space="preserve">k sınıflandırmışlardır. </w:t>
      </w:r>
      <w:r w:rsidR="002414FC" w:rsidRPr="00FF152E">
        <w:rPr>
          <w:rFonts w:eastAsia="Times New Roman"/>
          <w:color w:val="auto"/>
          <w:lang w:eastAsia="tr-TR" w:bidi="tr-TR"/>
        </w:rPr>
        <w:t xml:space="preserve">Ekman </w:t>
      </w:r>
      <w:r w:rsidR="002B10F8" w:rsidRPr="00FF152E">
        <w:rPr>
          <w:rFonts w:eastAsia="Times New Roman"/>
          <w:color w:val="auto"/>
          <w:lang w:eastAsia="tr-TR" w:bidi="tr-TR"/>
        </w:rPr>
        <w:t xml:space="preserve">temel duygular </w:t>
      </w:r>
      <w:r w:rsidR="002414FC" w:rsidRPr="00FF152E">
        <w:rPr>
          <w:rFonts w:eastAsia="Times New Roman"/>
          <w:color w:val="auto"/>
          <w:lang w:eastAsia="tr-TR" w:bidi="tr-TR"/>
        </w:rPr>
        <w:t xml:space="preserve">kavramını kullanarak, tüm duygu sınıfları mutlu, üzgün, kızgın, tiksinti, korkmuş, olumlu şaşırmış ve olumsuz şaşırmış olarak </w:t>
      </w:r>
      <w:r w:rsidR="002B10F8" w:rsidRPr="00FF152E">
        <w:rPr>
          <w:rFonts w:eastAsia="Times New Roman"/>
          <w:color w:val="auto"/>
          <w:lang w:eastAsia="tr-TR" w:bidi="tr-TR"/>
        </w:rPr>
        <w:t>ele al</w:t>
      </w:r>
      <w:r w:rsidR="002414FC" w:rsidRPr="00FF152E">
        <w:rPr>
          <w:rFonts w:eastAsia="Times New Roman"/>
          <w:color w:val="auto"/>
          <w:lang w:eastAsia="tr-TR" w:bidi="tr-TR"/>
        </w:rPr>
        <w:t>mıştır. Bunlar arasında mutlu ve olumlu şaşkınlık olumlu duygu sınıfı, üzgün, kızgın, iğrenmiş, korkmuş ve olumsuz şaşırmış olanlar ise olumsuz duygu sınıfında sınıflandırılmıştır.</w:t>
      </w:r>
    </w:p>
    <w:p w:rsidR="00007D66" w:rsidRPr="00FF152E" w:rsidRDefault="00007D66" w:rsidP="00DD0563">
      <w:pPr>
        <w:pStyle w:val="Default"/>
        <w:spacing w:line="360" w:lineRule="auto"/>
        <w:ind w:firstLine="720"/>
        <w:jc w:val="both"/>
        <w:rPr>
          <w:rFonts w:eastAsia="Times New Roman"/>
          <w:color w:val="auto"/>
          <w:lang w:eastAsia="tr-TR" w:bidi="tr-TR"/>
        </w:rPr>
      </w:pPr>
    </w:p>
    <w:p w:rsidR="00C86075" w:rsidRPr="00FF152E" w:rsidRDefault="00007D66" w:rsidP="00DC44A3">
      <w:pPr>
        <w:spacing w:line="384" w:lineRule="auto"/>
        <w:ind w:right="144"/>
        <w:jc w:val="both"/>
        <w:rPr>
          <w:sz w:val="24"/>
          <w:szCs w:val="24"/>
        </w:rPr>
      </w:pPr>
      <w:r w:rsidRPr="00FF152E">
        <w:rPr>
          <w:sz w:val="24"/>
          <w:szCs w:val="24"/>
        </w:rPr>
        <w:t>Duygu analizi çalışmalarında istatistiksel yaklaşımlar da kullanılmaktadır.</w:t>
      </w:r>
      <w:r w:rsidR="00CE1DF5" w:rsidRPr="00FF152E">
        <w:rPr>
          <w:sz w:val="24"/>
          <w:szCs w:val="24"/>
        </w:rPr>
        <w:t xml:space="preserve"> İstatistiksel yaklaşımlar, hem Destek Vektör Makineleri (SVM)  gibi geleneksel </w:t>
      </w:r>
      <w:r w:rsidR="00CE1DF5" w:rsidRPr="00FF152E">
        <w:rPr>
          <w:sz w:val="24"/>
          <w:szCs w:val="24"/>
        </w:rPr>
        <w:lastRenderedPageBreak/>
        <w:t>makine öğrenme tekniklerini hem de derin öğrenme modellerini  kapsar. Bu yaklaşım, birkaç duygu analizi görevinde rekabetçi sonuçlar elde eden derin öğrenme modellerinin popülaritesi ve başarısı nedeniyle son yıllarda yükselişe geçmiştir (Rosenthal, 2017).</w:t>
      </w:r>
      <w:r w:rsidR="00026476" w:rsidRPr="00FF152E">
        <w:rPr>
          <w:sz w:val="24"/>
          <w:szCs w:val="24"/>
        </w:rPr>
        <w:t xml:space="preserve"> </w:t>
      </w:r>
    </w:p>
    <w:p w:rsidR="00C86075" w:rsidRPr="00FF152E" w:rsidRDefault="00C86075" w:rsidP="00DC44A3">
      <w:pPr>
        <w:spacing w:line="384" w:lineRule="auto"/>
        <w:ind w:right="144"/>
        <w:jc w:val="both"/>
        <w:rPr>
          <w:sz w:val="24"/>
          <w:szCs w:val="24"/>
        </w:rPr>
      </w:pPr>
    </w:p>
    <w:p w:rsidR="00197BC8" w:rsidRPr="00FF152E" w:rsidRDefault="00026476" w:rsidP="00C86075">
      <w:pPr>
        <w:spacing w:line="384" w:lineRule="auto"/>
        <w:ind w:right="144" w:firstLine="720"/>
        <w:jc w:val="both"/>
        <w:rPr>
          <w:sz w:val="24"/>
          <w:szCs w:val="24"/>
        </w:rPr>
      </w:pPr>
      <w:r w:rsidRPr="00FF152E">
        <w:rPr>
          <w:sz w:val="24"/>
          <w:szCs w:val="24"/>
        </w:rPr>
        <w:t>Derin Öğrenme tabanlı bir çalışmada ise Kim'in bir CNN kullanımını önerdiği ve %81.5'lik bir sınıflandırma doğruluğu elde ettiği gözlenmiştir (Kim, 2014). Socher arkadaşları tarafından yapılan diğer bir çalışmada bir cümle ve cümle düzeyindeki duygular için açıklamalı bir film inceleme veri seti kullanılmıştır (Socher, 2013). Wang ve arkadaşları tweet'lerde ikili polarite tahmini için bir Uzun-Kısa Süreli Bellek (LSTM) sinir ağı tanıtarak %87,2'lik bir doğruluk elde etmişlerdir (Wang, 2015).</w:t>
      </w:r>
      <w:r w:rsidR="00197BC8" w:rsidRPr="00FF152E">
        <w:rPr>
          <w:sz w:val="24"/>
          <w:szCs w:val="24"/>
        </w:rPr>
        <w:t xml:space="preserve"> Bir başka çalışmada ise derin öğrenme tabanlı BERT ile yapılmıştır. Yin ve arkadaşları tarafından yapılan bu çalışmada ifade düzeyinde duygu  sınıflandırması  için BERT dil modeli kullanılarak eğitim işlemi gerçekleştirilmiştir (Yin, 2020).</w:t>
      </w:r>
    </w:p>
    <w:p w:rsidR="00197BC8" w:rsidRPr="00FF152E" w:rsidRDefault="00197BC8" w:rsidP="00197BC8">
      <w:pPr>
        <w:spacing w:line="384" w:lineRule="auto"/>
        <w:ind w:right="2243"/>
        <w:jc w:val="both"/>
      </w:pPr>
      <w:r w:rsidRPr="00FF152E">
        <w:tab/>
      </w:r>
    </w:p>
    <w:p w:rsidR="00DC44A3" w:rsidRPr="00FF152E" w:rsidRDefault="00197BC8" w:rsidP="00FF152E">
      <w:pPr>
        <w:spacing w:line="384" w:lineRule="auto"/>
        <w:ind w:right="144"/>
        <w:jc w:val="both"/>
        <w:rPr>
          <w:sz w:val="24"/>
          <w:szCs w:val="24"/>
        </w:rPr>
      </w:pPr>
      <w:r w:rsidRPr="00FF152E">
        <w:tab/>
      </w:r>
      <w:r w:rsidRPr="00FF152E">
        <w:rPr>
          <w:sz w:val="24"/>
          <w:szCs w:val="24"/>
        </w:rPr>
        <w:t xml:space="preserve">Duygu analizi ile ilgili yapılan çalışmalardan bazıları ise hibrit tabanlı yaklaşımlar içermektedir. Hibrit tabanlı yaklaşımların temel amacının saf söz dizimleri tabanlı teknikler yerine anlam bilimsel ve farkındalık çerçevelerinin daha fazla dahil edilmesi olarak belirtilmiştir (Cambria, 2016). Yine bu kapsamda Gievska </w:t>
      </w:r>
      <w:r w:rsidR="006B07FB" w:rsidRPr="00FF152E">
        <w:rPr>
          <w:sz w:val="24"/>
          <w:szCs w:val="24"/>
        </w:rPr>
        <w:t>ve arkadaşları,</w:t>
      </w:r>
      <w:r w:rsidRPr="00FF152E">
        <w:rPr>
          <w:sz w:val="24"/>
          <w:szCs w:val="24"/>
        </w:rPr>
        <w:t xml:space="preserve"> insanların bir mobil uygulama aracılığıyla olumsuz duygularla baş etmelerine yardımcı olacak bir model geliştirmiştir. Bu hibrit model, duygulanımsal sözcükler içeren bir dizi sözcük kaynağı üzerine kurulmuştur ve son sınıflandırma için bir </w:t>
      </w:r>
      <w:r w:rsidR="006B07FB" w:rsidRPr="00FF152E">
        <w:rPr>
          <w:sz w:val="24"/>
          <w:szCs w:val="24"/>
        </w:rPr>
        <w:t>SVM</w:t>
      </w:r>
      <w:r w:rsidRPr="00FF152E">
        <w:rPr>
          <w:sz w:val="24"/>
          <w:szCs w:val="24"/>
        </w:rPr>
        <w:t xml:space="preserve"> algoritması kullanılmıştır</w:t>
      </w:r>
      <w:r w:rsidR="006B07FB" w:rsidRPr="00FF152E">
        <w:rPr>
          <w:sz w:val="24"/>
          <w:szCs w:val="24"/>
        </w:rPr>
        <w:t xml:space="preserve"> (Gievska, 2014)</w:t>
      </w:r>
      <w:r w:rsidRPr="00FF152E">
        <w:rPr>
          <w:sz w:val="24"/>
          <w:szCs w:val="24"/>
        </w:rPr>
        <w:t>.</w:t>
      </w:r>
      <w:r w:rsidR="006B07FB" w:rsidRPr="00FF152E">
        <w:rPr>
          <w:sz w:val="24"/>
          <w:szCs w:val="24"/>
        </w:rPr>
        <w:t xml:space="preserve"> Recupero ve arkadaşları, NLP ve Semantik Web teknolojilerini birleştiren denetimsiz, etki alanından bağımsız bir hibrit sistem olan 'Sentilo'yu daha da geliştirmeye odaklanmaktadır. Sentilo, ifade edilen bir görüşten bir dizi konuyu ve alt konuyu sınıflandırır ve ardından duyguyu değerlendirir. Bu model hem bir sözlük hem de fikir sahipleri arasındaki kavramları ve ilişkileri tanımlamak için kullanılan bir ontoloji kullanır (Recupero, 2015).</w:t>
      </w:r>
    </w:p>
    <w:p w:rsidR="00C86075" w:rsidRPr="00FF152E" w:rsidRDefault="00DC44A3" w:rsidP="00C86075">
      <w:pPr>
        <w:pStyle w:val="GvdeMetni"/>
        <w:spacing w:before="258" w:line="384" w:lineRule="auto"/>
        <w:ind w:right="286"/>
        <w:jc w:val="both"/>
      </w:pPr>
      <w:r w:rsidRPr="00FF152E">
        <w:rPr>
          <w:w w:val="95"/>
        </w:rPr>
        <w:lastRenderedPageBreak/>
        <w:tab/>
      </w:r>
      <w:r w:rsidRPr="00FF152E">
        <w:t>Yu ve arkadaşları, önceden eğitilmiş kelime yerleştirmelerine (örneğin: Word2Vec ve GloVe) uygulanabilecek bir vektör iyileştirme modeli önerdi; burada mevcut kelime yerleştirmeleri, anlamsal ve duygusal olarak benzer kelimeler birbirine daha yakın olacak ve bunun tersi olacak şekilde ayarlandı. Bu, gerçek değerli duygu puanlarını içeren bir duygu sözlüğü kullanılarak yapılır (Yu, 2017).</w:t>
      </w:r>
      <w:r w:rsidR="00C86075" w:rsidRPr="00FF152E">
        <w:t xml:space="preserve"> </w:t>
      </w:r>
    </w:p>
    <w:p w:rsidR="00DC44A3" w:rsidRPr="00FF152E" w:rsidRDefault="00DC44A3" w:rsidP="00C86075">
      <w:pPr>
        <w:spacing w:line="384" w:lineRule="auto"/>
        <w:ind w:right="286"/>
        <w:jc w:val="both"/>
        <w:rPr>
          <w:sz w:val="24"/>
          <w:szCs w:val="24"/>
        </w:rPr>
      </w:pPr>
    </w:p>
    <w:p w:rsidR="006B07FB" w:rsidRPr="00FF152E" w:rsidRDefault="006B07FB" w:rsidP="00197BC8">
      <w:pPr>
        <w:spacing w:line="384" w:lineRule="auto"/>
        <w:ind w:right="2243"/>
        <w:jc w:val="both"/>
        <w:rPr>
          <w:w w:val="95"/>
        </w:rPr>
      </w:pPr>
      <w:r w:rsidRPr="00FF152E">
        <w:rPr>
          <w:w w:val="95"/>
        </w:rPr>
        <w:tab/>
      </w:r>
    </w:p>
    <w:p w:rsidR="00197BC8" w:rsidRPr="00FF152E" w:rsidRDefault="00197BC8" w:rsidP="00197BC8">
      <w:pPr>
        <w:spacing w:line="384" w:lineRule="auto"/>
        <w:ind w:right="2243"/>
        <w:jc w:val="both"/>
        <w:sectPr w:rsidR="00197BC8" w:rsidRPr="00FF152E" w:rsidSect="00DC44A3">
          <w:headerReference w:type="default" r:id="rId24"/>
          <w:pgSz w:w="11910" w:h="16840"/>
          <w:pgMar w:top="1701" w:right="1418" w:bottom="1701" w:left="2268" w:header="709" w:footer="709" w:gutter="0"/>
          <w:cols w:space="708"/>
        </w:sectPr>
      </w:pPr>
    </w:p>
    <w:p w:rsidR="00E06EB0" w:rsidRPr="00FF152E" w:rsidRDefault="007B534F" w:rsidP="00D54848">
      <w:pPr>
        <w:pStyle w:val="GvdeMetni"/>
        <w:spacing w:before="212" w:line="384" w:lineRule="auto"/>
        <w:ind w:right="2"/>
        <w:jc w:val="both"/>
        <w:rPr>
          <w:w w:val="95"/>
        </w:rPr>
      </w:pPr>
      <w:r w:rsidRPr="00FF152E">
        <w:rPr>
          <w:noProof/>
          <w:lang w:bidi="ar-SA"/>
        </w:rPr>
        <w:lastRenderedPageBreak/>
        <w:drawing>
          <wp:anchor distT="0" distB="0" distL="0" distR="0" simplePos="0" relativeHeight="251661312" behindDoc="0" locked="0" layoutInCell="1" allowOverlap="1" wp14:anchorId="76F00368" wp14:editId="70BFA7BC">
            <wp:simplePos x="0" y="0"/>
            <wp:positionH relativeFrom="page">
              <wp:posOffset>1674125</wp:posOffset>
            </wp:positionH>
            <wp:positionV relativeFrom="page">
              <wp:posOffset>3542475</wp:posOffset>
            </wp:positionV>
            <wp:extent cx="4686300" cy="1841500"/>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E06EB0" w:rsidRPr="00FF152E" w:rsidRDefault="00C231DF" w:rsidP="00FF152E">
      <w:pPr>
        <w:pStyle w:val="Balk1"/>
        <w:numPr>
          <w:ilvl w:val="0"/>
          <w:numId w:val="3"/>
        </w:numPr>
        <w:tabs>
          <w:tab w:val="left" w:pos="0"/>
        </w:tabs>
        <w:spacing w:before="90"/>
        <w:ind w:left="284" w:hanging="284"/>
      </w:pPr>
      <w:bookmarkStart w:id="11" w:name="_bookmark20"/>
      <w:bookmarkEnd w:id="11"/>
      <w:r w:rsidRPr="00FF152E">
        <w:t>MATERYAL ve</w:t>
      </w:r>
      <w:r w:rsidRPr="00FF152E">
        <w:rPr>
          <w:spacing w:val="-1"/>
        </w:rPr>
        <w:t xml:space="preserve"> </w:t>
      </w:r>
      <w:r w:rsidRPr="00FF152E">
        <w:t>YÖNTEM</w:t>
      </w:r>
    </w:p>
    <w:p w:rsidR="00E06EB0" w:rsidRPr="00FF152E" w:rsidRDefault="00E06EB0">
      <w:pPr>
        <w:pStyle w:val="GvdeMetni"/>
        <w:rPr>
          <w:b/>
          <w:sz w:val="26"/>
        </w:rPr>
      </w:pPr>
    </w:p>
    <w:p w:rsidR="00E06EB0" w:rsidRPr="00FF152E" w:rsidRDefault="00E06EB0">
      <w:pPr>
        <w:pStyle w:val="GvdeMetni"/>
        <w:spacing w:before="10"/>
        <w:rPr>
          <w:b/>
          <w:sz w:val="31"/>
        </w:rPr>
      </w:pPr>
    </w:p>
    <w:p w:rsidR="00E06EB0" w:rsidRPr="00FF152E" w:rsidRDefault="00C231DF" w:rsidP="00FF152E">
      <w:pPr>
        <w:pStyle w:val="Balk1"/>
        <w:numPr>
          <w:ilvl w:val="1"/>
          <w:numId w:val="3"/>
        </w:numPr>
        <w:ind w:left="426" w:hanging="426"/>
      </w:pPr>
      <w:bookmarkStart w:id="12" w:name="_bookmark21"/>
      <w:bookmarkEnd w:id="12"/>
      <w:r w:rsidRPr="00FF152E">
        <w:t>Materyal</w:t>
      </w:r>
    </w:p>
    <w:p w:rsidR="00E06EB0" w:rsidRPr="00FF152E" w:rsidRDefault="00E06EB0">
      <w:pPr>
        <w:pStyle w:val="GvdeMetni"/>
        <w:rPr>
          <w:b/>
          <w:sz w:val="26"/>
        </w:rPr>
      </w:pPr>
    </w:p>
    <w:p w:rsidR="00E06EB0" w:rsidRPr="00FF152E" w:rsidRDefault="00E06EB0">
      <w:pPr>
        <w:pStyle w:val="GvdeMetni"/>
        <w:rPr>
          <w:b/>
          <w:sz w:val="22"/>
        </w:rPr>
      </w:pPr>
    </w:p>
    <w:p w:rsidR="00E06EB0" w:rsidRPr="00FF152E" w:rsidRDefault="00C231DF" w:rsidP="00FF152E">
      <w:pPr>
        <w:pStyle w:val="Balk1"/>
        <w:numPr>
          <w:ilvl w:val="2"/>
          <w:numId w:val="3"/>
        </w:numPr>
        <w:ind w:left="567"/>
      </w:pPr>
      <w:bookmarkStart w:id="13" w:name="_bookmark22"/>
      <w:bookmarkEnd w:id="13"/>
      <w:r w:rsidRPr="00FF152E">
        <w:t>Veri</w:t>
      </w:r>
      <w:r w:rsidRPr="00FF152E">
        <w:rPr>
          <w:spacing w:val="-1"/>
        </w:rPr>
        <w:t xml:space="preserve"> </w:t>
      </w:r>
      <w:r w:rsidR="006332E0" w:rsidRPr="00FF152E">
        <w:t>Toplama</w:t>
      </w:r>
    </w:p>
    <w:p w:rsidR="00E06EB0" w:rsidRPr="00FF152E" w:rsidRDefault="00E06EB0">
      <w:pPr>
        <w:pStyle w:val="GvdeMetni"/>
        <w:rPr>
          <w:b/>
          <w:sz w:val="26"/>
        </w:rPr>
      </w:pPr>
    </w:p>
    <w:p w:rsidR="00E06EB0" w:rsidRPr="00FF152E" w:rsidRDefault="00E06EB0">
      <w:pPr>
        <w:pStyle w:val="GvdeMetni"/>
        <w:spacing w:before="7"/>
        <w:rPr>
          <w:b/>
          <w:sz w:val="21"/>
        </w:rPr>
      </w:pPr>
    </w:p>
    <w:p w:rsidR="00FD1B52" w:rsidRDefault="00850F6C" w:rsidP="00FF152E">
      <w:pPr>
        <w:pStyle w:val="GvdeMetni"/>
        <w:spacing w:line="360" w:lineRule="auto"/>
        <w:ind w:right="680" w:firstLine="567"/>
        <w:jc w:val="both"/>
      </w:pPr>
      <w:r w:rsidRPr="00FF152E">
        <w:t>Sosyal medya kullanımı gün geçtikçe insanlar arasında daha önemli hale gelmektedir. Sosyal medyada insanların paylaşımları, yorumları vs. tüm etkileşimler birçok hayat problemine odaklanmak anlamında büyük önem arz etmektedir.</w:t>
      </w:r>
      <w:r w:rsidR="00D420BC" w:rsidRPr="00FF152E">
        <w:t xml:space="preserve"> Milyonlarca</w:t>
      </w:r>
      <w:r w:rsidRPr="00FF152E">
        <w:t xml:space="preserve"> </w:t>
      </w:r>
      <w:r w:rsidR="00D420BC" w:rsidRPr="00FF152E">
        <w:t>kullanıcısı olan sosyal medya platformlarındaki verilere erişmek artık daha zor hale gelmiştir. Twitter, Facebook, Instagram  gibi sosyal medya platformları</w:t>
      </w:r>
      <w:r w:rsidR="00710962" w:rsidRPr="00FF152E">
        <w:t xml:space="preserve"> kullanıcılarının kişisel haklarını korumak adına verilerin çekilmesi anlamında çok ciddi kısıtlamalar uygulamaktadır. R</w:t>
      </w:r>
      <w:r w:rsidR="002E3094" w:rsidRPr="00FF152E">
        <w:t>eddit sosyal medya platformu</w:t>
      </w:r>
      <w:r w:rsidR="00710962" w:rsidRPr="00FF152E">
        <w:t xml:space="preserve"> ise verilerin çekilmesi anlamında daha fazla kolaylık sağlamaktadır.</w:t>
      </w:r>
    </w:p>
    <w:p w:rsidR="00E06EB0" w:rsidRPr="00FF152E" w:rsidRDefault="00FD1B52" w:rsidP="00FD1B52">
      <w:pPr>
        <w:pStyle w:val="GvdeMetni"/>
        <w:spacing w:line="360" w:lineRule="auto"/>
        <w:ind w:right="680"/>
        <w:jc w:val="both"/>
      </w:pPr>
      <w:r w:rsidRPr="00FD1B52">
        <w:rPr>
          <w:noProof/>
          <w:lang w:bidi="ar-SA"/>
        </w:rPr>
        <w:drawing>
          <wp:inline distT="0" distB="0" distL="0" distR="0" wp14:anchorId="1FA4A858" wp14:editId="0E58C5A1">
            <wp:extent cx="4814570" cy="2743200"/>
            <wp:effectExtent l="0" t="0" r="0" b="0"/>
            <wp:docPr id="1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826425" cy="2749955"/>
                    </a:xfrm>
                    <a:prstGeom prst="rect">
                      <a:avLst/>
                    </a:prstGeom>
                  </pic:spPr>
                </pic:pic>
              </a:graphicData>
            </a:graphic>
          </wp:inline>
        </w:drawing>
      </w:r>
      <w:r w:rsidR="00C418C4" w:rsidRPr="00FF152E">
        <w:t xml:space="preserve"> </w:t>
      </w:r>
      <w:r>
        <w:t>şekli değiştir…</w:t>
      </w:r>
    </w:p>
    <w:p w:rsidR="00A11AD4" w:rsidRDefault="00A11AD4">
      <w:pPr>
        <w:pStyle w:val="GvdeMetni"/>
        <w:spacing w:line="360" w:lineRule="auto"/>
        <w:ind w:left="588" w:right="680" w:firstLine="566"/>
        <w:jc w:val="both"/>
      </w:pPr>
    </w:p>
    <w:p w:rsidR="00FD1B52" w:rsidRDefault="00FD1B52">
      <w:pPr>
        <w:pStyle w:val="GvdeMetni"/>
        <w:spacing w:line="360" w:lineRule="auto"/>
        <w:ind w:left="588" w:right="680" w:firstLine="566"/>
        <w:jc w:val="both"/>
      </w:pPr>
    </w:p>
    <w:p w:rsidR="00FD1B52" w:rsidRDefault="00FD1B52">
      <w:pPr>
        <w:pStyle w:val="GvdeMetni"/>
        <w:spacing w:line="360" w:lineRule="auto"/>
        <w:ind w:left="588" w:right="680" w:firstLine="566"/>
        <w:jc w:val="both"/>
      </w:pPr>
    </w:p>
    <w:p w:rsidR="00FD1B52" w:rsidRPr="00FF152E" w:rsidRDefault="00FD1B52">
      <w:pPr>
        <w:pStyle w:val="GvdeMetni"/>
        <w:spacing w:line="360" w:lineRule="auto"/>
        <w:ind w:left="588" w:right="680" w:firstLine="566"/>
        <w:jc w:val="both"/>
      </w:pPr>
    </w:p>
    <w:p w:rsidR="00A11AD4" w:rsidRPr="00FF152E" w:rsidRDefault="00A11AD4" w:rsidP="00FF152E">
      <w:pPr>
        <w:pStyle w:val="GvdeMetni"/>
        <w:numPr>
          <w:ilvl w:val="3"/>
          <w:numId w:val="5"/>
        </w:numPr>
        <w:spacing w:line="360" w:lineRule="auto"/>
        <w:ind w:left="851" w:right="680" w:hanging="851"/>
        <w:jc w:val="both"/>
        <w:rPr>
          <w:b/>
        </w:rPr>
      </w:pPr>
      <w:r w:rsidRPr="00FF152E">
        <w:rPr>
          <w:b/>
        </w:rPr>
        <w:lastRenderedPageBreak/>
        <w:t>Reddit</w:t>
      </w:r>
    </w:p>
    <w:p w:rsidR="00A11AD4" w:rsidRPr="00FF152E" w:rsidRDefault="00A11AD4" w:rsidP="00A11AD4">
      <w:pPr>
        <w:pStyle w:val="GvdeMetni"/>
        <w:spacing w:line="360" w:lineRule="auto"/>
        <w:ind w:left="1154" w:right="680"/>
        <w:jc w:val="both"/>
        <w:rPr>
          <w:b/>
        </w:rPr>
      </w:pPr>
    </w:p>
    <w:p w:rsidR="00BC09DB" w:rsidRPr="00FF152E" w:rsidRDefault="00C71D4E" w:rsidP="00FF152E">
      <w:pPr>
        <w:pStyle w:val="GvdeMetni"/>
        <w:spacing w:before="1" w:line="360" w:lineRule="auto"/>
        <w:ind w:right="701" w:firstLine="720"/>
        <w:jc w:val="both"/>
      </w:pPr>
      <w:r w:rsidRPr="00FF152E">
        <w:t xml:space="preserve">Web verileri, özellikle uygulama programlama arayüzlerinden (API'ler) gelen veriler, çevrimiçi sosyal platformların kullanıcı tarafından oluşturulan etkinlik ve içerik veritabanlarını kullanan araştırmacılar için muazzam bir nimet olmuştur </w:t>
      </w:r>
      <w:r w:rsidR="00C30F41" w:rsidRPr="00FF152E">
        <w:t>[1]</w:t>
      </w:r>
      <w:r w:rsidRPr="00FF152E">
        <w:t xml:space="preserve"> . Pushshift Reddit veri kümesi ayrıca araştırmacı erişimi için bir API ve araştırmacıların toplanan verilerle kolayca etkileşim kurmasını sağlayan bir Slackbot içerir. Pushshift Reddit API, araştırmacıların aylık dökümleri indirmeye gerek kalmadan tüm veri setinde kolayca sorgu yürütmesini sağlar.</w:t>
      </w:r>
      <w:r w:rsidR="006107A6" w:rsidRPr="00FF152E">
        <w:t xml:space="preserve"> </w:t>
      </w:r>
    </w:p>
    <w:p w:rsidR="00C56276" w:rsidRPr="00FF152E" w:rsidRDefault="00C56276" w:rsidP="00D07700">
      <w:pPr>
        <w:pStyle w:val="GvdeMetni"/>
        <w:spacing w:before="1" w:line="360" w:lineRule="auto"/>
        <w:ind w:left="567" w:right="701"/>
        <w:jc w:val="both"/>
      </w:pPr>
    </w:p>
    <w:p w:rsidR="00C56276" w:rsidRPr="00FF152E" w:rsidRDefault="00C56276" w:rsidP="00FF152E">
      <w:pPr>
        <w:spacing w:line="360" w:lineRule="auto"/>
        <w:ind w:right="701" w:firstLine="567"/>
        <w:jc w:val="both"/>
        <w:rPr>
          <w:sz w:val="24"/>
          <w:szCs w:val="24"/>
        </w:rPr>
      </w:pPr>
      <w:r w:rsidRPr="00FF152E">
        <w:rPr>
          <w:sz w:val="24"/>
          <w:szCs w:val="24"/>
        </w:rPr>
        <w:t>Pushshift, verileri toplamak, depolamak, kataloglamak, indekslemek ve son kullanıcılara dağıtmak için birden çok arka uç yazılım bileşeni kullanır. Şekil 1'de görüldüğü gibi, bu alt sistemler şunlardır:</w:t>
      </w:r>
    </w:p>
    <w:p w:rsidR="00C56276" w:rsidRPr="00FF152E" w:rsidRDefault="00C56276" w:rsidP="00FF152E">
      <w:pPr>
        <w:spacing w:line="360" w:lineRule="auto"/>
        <w:ind w:right="701"/>
        <w:jc w:val="both"/>
        <w:rPr>
          <w:sz w:val="24"/>
          <w:szCs w:val="24"/>
        </w:rPr>
      </w:pPr>
      <w:r w:rsidRPr="00FF152E">
        <w:rPr>
          <w:sz w:val="24"/>
          <w:szCs w:val="24"/>
        </w:rPr>
        <w:t>Ham verilerin toplanmasından ve depolanmasından sorumlu olan alma motoru.</w:t>
      </w:r>
    </w:p>
    <w:p w:rsidR="00FF152E" w:rsidRPr="00FF152E" w:rsidRDefault="00C56276" w:rsidP="00FF152E">
      <w:pPr>
        <w:spacing w:line="360" w:lineRule="auto"/>
        <w:ind w:right="701"/>
        <w:jc w:val="both"/>
        <w:rPr>
          <w:sz w:val="24"/>
          <w:szCs w:val="24"/>
        </w:rPr>
      </w:pPr>
      <w:r w:rsidRPr="00FF152E">
        <w:rPr>
          <w:sz w:val="24"/>
          <w:szCs w:val="24"/>
        </w:rPr>
        <w:t>Gelişmiş veri sorgulamasına ve meta-veri depolamasına izin veren bir PostgreSQL veritabanı.</w:t>
      </w:r>
    </w:p>
    <w:p w:rsidR="00C56276" w:rsidRPr="00FF152E" w:rsidRDefault="00C56276" w:rsidP="00FF152E">
      <w:pPr>
        <w:spacing w:line="360" w:lineRule="auto"/>
        <w:ind w:right="701"/>
        <w:rPr>
          <w:sz w:val="24"/>
          <w:szCs w:val="24"/>
        </w:rPr>
      </w:pPr>
      <w:r w:rsidRPr="00FF152E">
        <w:rPr>
          <w:sz w:val="24"/>
          <w:szCs w:val="24"/>
        </w:rPr>
        <w:t>Alınan verilerin indekslenmesini ve toplanmasını gerçekleştiren bir Elastic Search belge deposu kümesi</w:t>
      </w:r>
    </w:p>
    <w:p w:rsidR="00C56276" w:rsidRPr="00FF152E" w:rsidRDefault="00C56276" w:rsidP="00C56276">
      <w:pPr>
        <w:spacing w:line="360" w:lineRule="auto"/>
        <w:ind w:left="567" w:right="701"/>
        <w:rPr>
          <w:sz w:val="24"/>
          <w:szCs w:val="24"/>
        </w:rPr>
      </w:pPr>
    </w:p>
    <w:p w:rsidR="00C56276" w:rsidRPr="00FF152E" w:rsidRDefault="00C56276" w:rsidP="00C56276">
      <w:pPr>
        <w:spacing w:line="360" w:lineRule="auto"/>
        <w:ind w:left="567" w:right="701"/>
        <w:rPr>
          <w:sz w:val="24"/>
          <w:szCs w:val="24"/>
        </w:rPr>
      </w:pPr>
    </w:p>
    <w:p w:rsidR="00C56276" w:rsidRPr="00FF152E" w:rsidRDefault="00381E81" w:rsidP="00FF152E">
      <w:pPr>
        <w:spacing w:line="360" w:lineRule="auto"/>
        <w:ind w:left="567" w:right="701" w:hanging="567"/>
        <w:rPr>
          <w:sz w:val="24"/>
          <w:szCs w:val="24"/>
        </w:rPr>
      </w:pPr>
      <w:r>
        <w:rPr>
          <w:sz w:val="24"/>
          <w:szCs w:val="24"/>
        </w:rPr>
      </w:r>
      <w:r>
        <w:rPr>
          <w:sz w:val="24"/>
          <w:szCs w:val="24"/>
        </w:rPr>
        <w:pict>
          <v:group id="docshapegroup9" o:spid="_x0000_s1107" style="width:371.1pt;height:171.35pt;mso-position-horizontal-relative:char;mso-position-vertical-relative:line" coordsize="4764,2863">
            <v:shape id="docshape10" o:spid="_x0000_s1108" style="position:absolute;left:1717;top:1369;width:3042;height:1488" coordorigin="1718,1370" coordsize="3042,1488" path="m4680,1370r-2884,l1766,1376r-25,17l1724,1418r-6,31l1718,2779r6,31l1741,2835r25,16l1796,2858r2884,l4711,2851r25,-16l4753,2810r6,-31l4759,1449r-6,-31l4736,1393r-25,-17l4680,1370xe" fillcolor="#95d0f0" stroked="f">
              <v:path arrowok="t"/>
            </v:shape>
            <v:shape id="docshape11" o:spid="_x0000_s1109" style="position:absolute;left:1717;top:1369;width:3042;height:1488" coordorigin="1718,1370" coordsize="3042,1488" path="m1796,1370r2884,l4711,1376r25,17l4753,1418r6,31l4759,2779r-6,31l4736,2835r-25,16l4680,2858r-2884,l1766,2851r-25,-16l1724,2810r-6,-31l1718,1449r6,-31l1741,1393r25,-17l1796,1370xe" filled="f" strokecolor="#231f20" strokeweight=".15453mm">
              <v:path arrowok="t"/>
            </v:shape>
            <v:shape id="docshape12" o:spid="_x0000_s1110" style="position:absolute;left:1916;top:1728;width:1206;height:1005" coordorigin="1917,1729" coordsize="1206,1005" path="m2519,1729r-121,2l2285,1736r-102,10l2093,1758r-73,15l1929,1809r-12,20l1917,2633r47,39l2093,2704r90,12l2285,2725r113,6l2519,2733r122,-2l2754,2725r102,-9l2945,2704r74,-15l3110,2653r12,-20l3122,1829r-47,-39l2945,1758r-89,-12l2754,1736r-113,-5l2519,1729xe" fillcolor="#f9bdbd" stroked="f">
              <v:path arrowok="t"/>
            </v:shape>
            <v:shape id="docshape13" o:spid="_x0000_s1111" style="position:absolute;left:1916;top:1728;width:1206;height:1005" coordorigin="1917,1729" coordsize="1206,1005" path="m1917,2633r,-804l1929,1809r91,-36l2093,1758r90,-12l2285,1736r113,-5l2519,1729r122,2l2754,1736r102,10l2945,1758r74,15l3110,1809r12,20l3122,2633r-47,39l2945,2704r-89,12l2754,2725r-113,6l2519,2733r-121,-2l2285,2725r-102,-9l2093,2704r-73,-15l1929,2653r-12,-20e" filled="f" strokecolor="#231f20" strokeweight=".67pt">
              <v:path arrowok="t"/>
            </v:shape>
            <v:shape id="docshape14" o:spid="_x0000_s1112" style="position:absolute;left:1916;top:1829;width:1206;height:101" coordorigin="1917,1829" coordsize="1206,101" path="m1917,1829r47,39l2093,1900r90,12l2285,1922r113,5l2519,1929r122,-2l2754,1922r102,-10l2945,1900r74,-15l3110,1849r12,-20e" filled="f" strokecolor="#231f20" strokeweight=".67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5" o:spid="_x0000_s1113" type="#_x0000_t75" style="position:absolute;left:3260;top:1646;width:1352;height:1169">
              <v:imagedata r:id="rId26" o:title=""/>
            </v:shape>
            <v:shape id="docshape16" o:spid="_x0000_s1114" style="position:absolute;left:1717;top:65;width:3042;height:963" coordorigin="1718,66" coordsize="3042,963" path="m4680,66r-2884,l1766,72r-25,17l1724,114r-6,30l1718,950r6,30l1741,1005r25,17l1796,1028r2884,l4711,1022r25,-17l4753,980r6,-30l4759,144r-6,-30l4736,89,4711,72r-31,-6xe" fillcolor="#95d0f0" stroked="f">
              <v:path arrowok="t"/>
            </v:shape>
            <v:shape id="docshape17" o:spid="_x0000_s1115" style="position:absolute;left:1717;top:65;width:3042;height:963" coordorigin="1718,66" coordsize="3042,963" path="m1796,66r2884,l4711,72r25,17l4753,114r6,30l4759,950r-6,30l4736,1005r-25,17l4680,1028r-2884,l1766,1022r-25,-17l1724,980r-6,-30l1718,144r6,-30l1741,89r25,-17l1796,66xe" filled="f" strokecolor="#231f20" strokeweight=".15453mm">
              <v:path arrowok="t"/>
            </v:shape>
            <v:line id="_x0000_s1116" style="position:absolute" from="3238,1028" to="3238,1257" strokecolor="#231f20" strokeweight=".30869mm"/>
            <v:shape id="docshape18" o:spid="_x0000_s1117" style="position:absolute;left:3206;top:1256;width:63;height:85" coordorigin="3207,1257" coordsize="63,85" path="m3270,1257r-63,l3238,1341r32,-84xe" fillcolor="#231f20" stroked="f">
              <v:path arrowok="t"/>
            </v:shape>
            <v:shape id="docshape19" o:spid="_x0000_s1118" style="position:absolute;left:3206;top:1256;width:63;height:85" coordorigin="3207,1257" coordsize="63,85" path="m3238,1341r32,-84l3207,1257r31,84xe" filled="f" strokecolor="#231f20" strokeweight=".30869mm">
              <v:path arrowok="t"/>
            </v:shape>
            <v:shape id="docshape20" o:spid="_x0000_s1119" style="position:absolute;left:1486;top:2113;width:231;height:453" coordorigin="1487,2114" coordsize="231,453" path="m1718,2114r-172,l1546,2567r-59,e" filled="f" strokecolor="#231f20" strokeweight=".30869mm">
              <v:path arrowok="t"/>
            </v:shape>
            <v:shape id="docshape21" o:spid="_x0000_s1120" style="position:absolute;left:22;top:2275;width:1352;height:583" coordorigin="23,2276" coordsize="1352,583" path="m1295,2276r-1193,l71,2282r-25,17l29,2324r-6,30l23,2779r6,31l46,2835r25,16l102,2858r1193,l1326,2851r25,-16l1368,2810r6,-31l1374,2354r-6,-30l1351,2299r-25,-17l1295,2276xe" fillcolor="#95d0f0" stroked="f">
              <v:path arrowok="t"/>
            </v:shape>
            <v:shape id="docshape22" o:spid="_x0000_s1121" style="position:absolute;left:22;top:2275;width:1352;height:583" coordorigin="23,2276" coordsize="1352,583" path="m102,2276r1193,l1326,2282r25,17l1368,2324r6,30l1374,2779r-6,31l1351,2835r-25,16l1295,2858r-1193,l71,2851,46,2835,29,2810r-6,-31l23,2354r6,-30l46,2299r25,-17l102,2276xe" filled="f" strokecolor="#231f20" strokeweight=".15453mm">
              <v:path arrowok="t"/>
            </v:shape>
            <v:shape id="docshape23" o:spid="_x0000_s1122" style="position:absolute;left:1402;top:2535;width:85;height:63" coordorigin="1403,2535" coordsize="85,63" path="m1487,2535r-84,32l1487,2598r,-63xe" fillcolor="#231f20" stroked="f">
              <v:path arrowok="t"/>
            </v:shape>
            <v:shape id="docshape24" o:spid="_x0000_s1123" style="position:absolute;left:1402;top:2535;width:85;height:63" coordorigin="1403,2535" coordsize="85,63" path="m1403,2567r84,31l1487,2535r-84,32xe" filled="f" strokecolor="#231f20" strokeweight=".30869mm">
              <v:path arrowok="t"/>
            </v:shape>
            <v:shape id="docshape25" o:spid="_x0000_s1124" style="position:absolute;left:1485;top:1682;width:232;height:432" coordorigin="1486,1683" coordsize="232,432" path="m1718,2114r-173,l1545,1683r-59,e" filled="f" strokecolor="#231f20" strokeweight=".30869mm">
              <v:path arrowok="t"/>
            </v:shape>
            <v:shape id="docshape26" o:spid="_x0000_s1125" style="position:absolute;left:22;top:1369;width:1351;height:626" coordorigin="23,1370" coordsize="1351,626" path="m1294,1370r-1192,l71,1376r-25,17l29,1418r-6,31l23,1917r6,30l46,1972r25,17l102,1996r1192,l1325,1989r25,-17l1367,1947r6,-30l1373,1449r-6,-31l1350,1393r-25,-17l1294,1370xe" fillcolor="#95d0f0" stroked="f">
              <v:path arrowok="t"/>
            </v:shape>
            <v:shape id="docshape27" o:spid="_x0000_s1126" style="position:absolute;left:22;top:1369;width:1351;height:626" coordorigin="23,1370" coordsize="1351,626" path="m102,1370r1192,l1325,1376r25,17l1367,1418r6,31l1373,1917r-6,30l1350,1972r-25,17l1294,1996r-1192,l71,1989,46,1972,29,1947r-6,-30l23,1449r6,-31l46,1393r25,-17l102,1370xe" filled="f" strokecolor="#231f20" strokeweight=".15453mm">
              <v:path arrowok="t"/>
            </v:shape>
            <v:shape id="docshape28" o:spid="_x0000_s1127" style="position:absolute;left:1401;top:1651;width:85;height:63" coordorigin="1402,1651" coordsize="85,63" path="m1486,1651r-84,32l1486,1714r,-63xe" fillcolor="#231f20" stroked="f">
              <v:path arrowok="t"/>
            </v:shape>
            <v:shape id="docshape29" o:spid="_x0000_s1128" style="position:absolute;left:1401;top:1651;width:85;height:63" coordorigin="1402,1651" coordsize="85,63" path="m1402,1683r84,31l1486,1651r-84,32xe" filled="f" strokecolor="#231f20" strokeweight=".30869mm">
              <v:path arrowok="t"/>
            </v:shape>
            <v:shape id="docshape30" o:spid="_x0000_s1129" style="position:absolute;left:21;top:21;width:1352;height:1051" coordorigin="22,22" coordsize="1352,1051" path="m892,22r-389,l425,28,351,46,282,76r-63,39l163,163r-48,56l76,282,46,351,28,425r-6,78l22,591r6,78l46,743r30,69l115,875r48,56l219,979r63,39l351,1048r74,18l503,1072r389,l970,1066r74,-18l1113,1018r63,-39l1232,931r48,-56l1319,812r29,-69l1367,669r6,-78l1373,503r-6,-78l1348,351r-29,-69l1280,219r-48,-56l1176,115,1113,76,1044,46,970,28,892,22xe" fillcolor="#95d0f1" stroked="f">
              <v:path arrowok="t"/>
            </v:shape>
            <v:shape id="docshape31" o:spid="_x0000_s1130" style="position:absolute;left:21;top:21;width:1352;height:1051" coordorigin="22,22" coordsize="1352,1051" path="m503,22r389,l970,28r74,18l1113,76r63,39l1232,163r48,56l1319,282r29,69l1367,425r6,78l1373,591r-6,78l1348,743r-29,69l1280,875r-48,56l1176,979r-63,39l1044,1048r-74,18l892,1072r-389,l425,1066r-74,-18l282,1018,219,979,163,931,115,875,76,812,46,743,28,669,22,591r,-88l28,425,46,351,76,282r39,-63l163,163r56,-48l282,76,351,46,425,28r78,-6xe" filled="f" strokecolor="#231f20" strokeweight=".77189mm">
              <v:path arrowok="t"/>
            </v:shape>
            <v:shape id="docshape32" o:spid="_x0000_s1131" type="#_x0000_t75" style="position:absolute;left:395;top:126;width:603;height:841">
              <v:imagedata r:id="rId27" o:title=""/>
            </v:shape>
            <v:line id="_x0000_s1132" style="position:absolute" from="1373,547" to="1605,547" strokecolor="#231f20" strokeweight=".30869mm"/>
            <v:shape id="docshape33" o:spid="_x0000_s1133" style="position:absolute;left:1604;top:515;width:85;height:63" coordorigin="1605,516" coordsize="85,63" path="m1605,516r,63l1689,547r-84,-31xe" fillcolor="#231f20" stroked="f">
              <v:path arrowok="t"/>
            </v:shape>
            <v:shape id="docshape34" o:spid="_x0000_s1134" style="position:absolute;left:1604;top:515;width:85;height:63" coordorigin="1605,516" coordsize="85,63" path="m1689,547r-84,-31l1605,579r84,-32xe" filled="f" strokecolor="#231f20" strokeweight=".30869mm">
              <v:path arrowok="t"/>
            </v:shape>
            <v:shapetype id="_x0000_t202" coordsize="21600,21600" o:spt="202" path="m,l,21600r21600,l21600,xe">
              <v:stroke joinstyle="miter"/>
              <v:path gradientshapeok="t" o:connecttype="rect"/>
            </v:shapetype>
            <v:shape id="docshape35" o:spid="_x0000_s1135" type="#_x0000_t202" style="position:absolute;left:2813;top:446;width:871;height:219" filled="f" stroked="f">
              <v:textbox style="mso-next-textbox:#docshape35" inset="0,0,0,0">
                <w:txbxContent>
                  <w:p w:rsidR="00B6227F" w:rsidRDefault="00B6227F" w:rsidP="00C56276">
                    <w:pPr>
                      <w:spacing w:before="19"/>
                      <w:rPr>
                        <w:rFonts w:ascii="Arial"/>
                        <w:sz w:val="14"/>
                      </w:rPr>
                    </w:pPr>
                    <w:r>
                      <w:rPr>
                        <w:rFonts w:ascii="Arial"/>
                        <w:color w:val="231F20"/>
                        <w:sz w:val="14"/>
                      </w:rPr>
                      <w:t xml:space="preserve">Alma Motoru </w:t>
                    </w:r>
                  </w:p>
                </w:txbxContent>
              </v:textbox>
            </v:shape>
            <v:shape id="docshape36" o:spid="_x0000_s1136" type="#_x0000_t202" style="position:absolute;left:2530;top:1393;width:1437;height:219" filled="f" stroked="f">
              <v:textbox style="mso-next-textbox:#docshape36" inset="0,0,0,0">
                <w:txbxContent>
                  <w:p w:rsidR="00B6227F" w:rsidRDefault="00B6227F" w:rsidP="00C56276">
                    <w:pPr>
                      <w:spacing w:before="19"/>
                      <w:rPr>
                        <w:rFonts w:ascii="Arial"/>
                        <w:sz w:val="14"/>
                      </w:rPr>
                    </w:pPr>
                    <w:r>
                      <w:rPr>
                        <w:rFonts w:ascii="Arial"/>
                        <w:color w:val="231F20"/>
                        <w:sz w:val="14"/>
                      </w:rPr>
                      <w:t>Sorgulanabilir Veri</w:t>
                    </w:r>
                  </w:p>
                </w:txbxContent>
              </v:textbox>
            </v:shape>
            <v:shape id="docshape37" o:spid="_x0000_s1137" type="#_x0000_t202" style="position:absolute;left:588;top:1582;width:238;height:219" filled="f" stroked="f">
              <v:textbox style="mso-next-textbox:#docshape37" inset="0,0,0,0">
                <w:txbxContent>
                  <w:p w:rsidR="00B6227F" w:rsidRDefault="00B6227F" w:rsidP="00C56276">
                    <w:pPr>
                      <w:spacing w:before="19"/>
                      <w:rPr>
                        <w:rFonts w:ascii="Arial"/>
                        <w:sz w:val="14"/>
                      </w:rPr>
                    </w:pPr>
                    <w:r>
                      <w:rPr>
                        <w:rFonts w:ascii="Arial"/>
                        <w:color w:val="231F20"/>
                        <w:sz w:val="14"/>
                      </w:rPr>
                      <w:t>API</w:t>
                    </w:r>
                  </w:p>
                </w:txbxContent>
              </v:textbox>
            </v:shape>
            <v:shape id="docshape38" o:spid="_x0000_s1138" type="#_x0000_t202" style="position:absolute;left:2177;top:2185;width:704;height:178" filled="f" stroked="f">
              <v:textbox style="mso-next-textbox:#docshape38" inset="0,0,0,0">
                <w:txbxContent>
                  <w:p w:rsidR="00B6227F" w:rsidRDefault="00B6227F" w:rsidP="00C56276">
                    <w:pPr>
                      <w:spacing w:before="29"/>
                      <w:rPr>
                        <w:rFonts w:ascii="Arial"/>
                        <w:sz w:val="12"/>
                      </w:rPr>
                    </w:pPr>
                    <w:r>
                      <w:rPr>
                        <w:rFonts w:ascii="Arial"/>
                        <w:color w:val="231F20"/>
                        <w:w w:val="105"/>
                        <w:sz w:val="12"/>
                      </w:rPr>
                      <w:t>PostgreSQL</w:t>
                    </w:r>
                  </w:p>
                </w:txbxContent>
              </v:textbox>
            </v:shape>
            <v:shape id="docshape39" o:spid="_x0000_s1139" type="#_x0000_t202" style="position:absolute;left:431;top:2466;width:555;height:219" filled="f" stroked="f">
              <v:textbox style="mso-next-textbox:#docshape39" inset="0,0,0,0">
                <w:txbxContent>
                  <w:p w:rsidR="00B6227F" w:rsidRPr="00043125" w:rsidRDefault="00B6227F" w:rsidP="00C56276">
                    <w:pPr>
                      <w:spacing w:before="19"/>
                      <w:rPr>
                        <w:sz w:val="16"/>
                      </w:rPr>
                    </w:pPr>
                    <w:r w:rsidRPr="00043125">
                      <w:rPr>
                        <w:color w:val="231F20"/>
                        <w:sz w:val="16"/>
                      </w:rPr>
                      <w:t>Arşiv</w:t>
                    </w:r>
                  </w:p>
                </w:txbxContent>
              </v:textbox>
            </v:shape>
            <w10:wrap type="none"/>
            <w10:anchorlock/>
          </v:group>
        </w:pict>
      </w:r>
    </w:p>
    <w:p w:rsidR="00DF577E" w:rsidRPr="00FF152E" w:rsidRDefault="00C56276" w:rsidP="00FF152E">
      <w:pPr>
        <w:spacing w:line="360" w:lineRule="auto"/>
        <w:ind w:right="701"/>
        <w:rPr>
          <w:color w:val="231F20"/>
        </w:rPr>
      </w:pPr>
      <w:r w:rsidRPr="00FF152E">
        <w:rPr>
          <w:color w:val="231F20"/>
          <w:sz w:val="20"/>
        </w:rPr>
        <w:t>Şekil</w:t>
      </w:r>
      <w:r w:rsidRPr="00FF152E">
        <w:rPr>
          <w:color w:val="231F20"/>
          <w:spacing w:val="-5"/>
          <w:sz w:val="20"/>
        </w:rPr>
        <w:t xml:space="preserve"> </w:t>
      </w:r>
      <w:r w:rsidRPr="00FF152E">
        <w:rPr>
          <w:color w:val="231F20"/>
          <w:sz w:val="20"/>
        </w:rPr>
        <w:t>1:</w:t>
      </w:r>
      <w:r w:rsidRPr="00FF152E">
        <w:rPr>
          <w:color w:val="231F20"/>
          <w:spacing w:val="-4"/>
          <w:sz w:val="20"/>
        </w:rPr>
        <w:t xml:space="preserve"> </w:t>
      </w:r>
      <w:r w:rsidRPr="00FF152E">
        <w:rPr>
          <w:color w:val="231F20"/>
          <w:sz w:val="20"/>
        </w:rPr>
        <w:t>Reddit Pushshift Veri Toplama Platformu</w:t>
      </w:r>
      <w:r w:rsidRPr="00FF152E">
        <w:rPr>
          <w:color w:val="231F20"/>
        </w:rPr>
        <w:t>.</w:t>
      </w:r>
    </w:p>
    <w:p w:rsidR="00DF577E" w:rsidRPr="00FF152E" w:rsidRDefault="00DF577E" w:rsidP="00DF577E">
      <w:pPr>
        <w:spacing w:line="360" w:lineRule="auto"/>
        <w:ind w:left="567" w:right="701" w:firstLine="284"/>
        <w:jc w:val="both"/>
        <w:rPr>
          <w:color w:val="231F20"/>
          <w:sz w:val="24"/>
        </w:rPr>
      </w:pPr>
    </w:p>
    <w:p w:rsidR="00DF577E" w:rsidRPr="00FF152E" w:rsidRDefault="006332E0" w:rsidP="00A556C9">
      <w:pPr>
        <w:pStyle w:val="ListeParagraf"/>
        <w:numPr>
          <w:ilvl w:val="2"/>
          <w:numId w:val="5"/>
        </w:numPr>
        <w:spacing w:line="360" w:lineRule="auto"/>
        <w:ind w:left="709" w:right="701"/>
        <w:jc w:val="both"/>
        <w:rPr>
          <w:b/>
          <w:color w:val="231F20"/>
          <w:sz w:val="24"/>
        </w:rPr>
      </w:pPr>
      <w:r w:rsidRPr="00FF152E">
        <w:rPr>
          <w:b/>
          <w:color w:val="231F20"/>
          <w:sz w:val="24"/>
        </w:rPr>
        <w:lastRenderedPageBreak/>
        <w:t>Verilerin Çekilmesi</w:t>
      </w:r>
      <w:r w:rsidR="006C0F2D" w:rsidRPr="00FF152E">
        <w:rPr>
          <w:b/>
          <w:color w:val="231F20"/>
          <w:sz w:val="24"/>
        </w:rPr>
        <w:t xml:space="preserve"> </w:t>
      </w:r>
    </w:p>
    <w:p w:rsidR="00D93249" w:rsidRPr="00FF152E" w:rsidRDefault="00D93249" w:rsidP="006332E0">
      <w:pPr>
        <w:pStyle w:val="ListeParagraf"/>
        <w:spacing w:line="360" w:lineRule="auto"/>
        <w:ind w:left="567" w:right="701" w:firstLine="153"/>
        <w:jc w:val="both"/>
        <w:rPr>
          <w:b/>
          <w:color w:val="231F20"/>
          <w:sz w:val="24"/>
        </w:rPr>
      </w:pPr>
    </w:p>
    <w:p w:rsidR="005239C4" w:rsidRDefault="006332E0" w:rsidP="00A556C9">
      <w:pPr>
        <w:pStyle w:val="ListeParagraf"/>
        <w:spacing w:line="360" w:lineRule="auto"/>
        <w:ind w:left="0" w:right="701" w:firstLine="585"/>
        <w:jc w:val="both"/>
        <w:rPr>
          <w:color w:val="231F20"/>
          <w:sz w:val="24"/>
        </w:rPr>
      </w:pPr>
      <w:r w:rsidRPr="00FF152E">
        <w:rPr>
          <w:color w:val="231F20"/>
          <w:sz w:val="24"/>
        </w:rPr>
        <w:t xml:space="preserve">Verileri çekmek için </w:t>
      </w:r>
      <w:r w:rsidR="003C4405" w:rsidRPr="00FF152E">
        <w:rPr>
          <w:color w:val="231F20"/>
          <w:sz w:val="24"/>
        </w:rPr>
        <w:t>DataExtract</w:t>
      </w:r>
      <w:r w:rsidRPr="00FF152E">
        <w:rPr>
          <w:color w:val="231F20"/>
          <w:sz w:val="24"/>
        </w:rPr>
        <w:t xml:space="preserve"> adında aylara göre belirlenen alt konu başlıklarında verileri çekmemize olanak sağlayan python programlama dilinde bir sınıf tanımlaması yaptık. Konu başlıkları, ay sayısı gibi verileri dışarıdan girmemize olanak sağlayan bu sınıf sayesinde farklı alanlarda da verilerin çok daha kolay bir şekilde çekilmesine olanak sağlandı.</w:t>
      </w:r>
      <w:r w:rsidR="00D93249" w:rsidRPr="00FF152E">
        <w:rPr>
          <w:color w:val="231F20"/>
          <w:sz w:val="24"/>
        </w:rPr>
        <w:t xml:space="preserve"> Ayrıca veriler çekilirken kullanıcılara ait yorumları ayrı bir json dosyasında </w:t>
      </w:r>
      <w:r w:rsidR="00F71511" w:rsidRPr="00FF152E">
        <w:rPr>
          <w:color w:val="231F20"/>
          <w:sz w:val="24"/>
        </w:rPr>
        <w:t>yedekledik. Bu şekilde kullanıcıların da tüm yorumlarının genel bir duygu sınıflandırmalarına ilişkin bilgi edinildi. Kullanıcı yorumlarından ortalama duygular çıkarılıp kullanıcıların aylara göre duygu değişimlerini görme fırsatı da elde edilmiş oldu.</w:t>
      </w:r>
      <w:r w:rsidR="003C4405" w:rsidRPr="00FF152E">
        <w:rPr>
          <w:color w:val="231F20"/>
          <w:sz w:val="24"/>
        </w:rPr>
        <w:t xml:space="preserve"> </w:t>
      </w:r>
    </w:p>
    <w:p w:rsidR="006438E2" w:rsidRDefault="006438E2" w:rsidP="00A556C9">
      <w:pPr>
        <w:pStyle w:val="ListeParagraf"/>
        <w:spacing w:line="360" w:lineRule="auto"/>
        <w:ind w:left="0" w:right="701" w:firstLine="585"/>
        <w:jc w:val="both"/>
        <w:rPr>
          <w:color w:val="231F20"/>
          <w:sz w:val="24"/>
        </w:rPr>
      </w:pPr>
    </w:p>
    <w:p w:rsidR="006438E2" w:rsidRPr="00FF152E" w:rsidRDefault="006438E2" w:rsidP="00A556C9">
      <w:pPr>
        <w:pStyle w:val="ListeParagraf"/>
        <w:spacing w:line="360" w:lineRule="auto"/>
        <w:ind w:left="0" w:right="701" w:firstLine="585"/>
        <w:jc w:val="both"/>
        <w:rPr>
          <w:color w:val="231F20"/>
          <w:sz w:val="24"/>
        </w:rPr>
      </w:pPr>
      <w:r w:rsidRPr="006438E2">
        <w:rPr>
          <w:noProof/>
          <w:color w:val="231F20"/>
          <w:sz w:val="24"/>
          <w:lang w:bidi="ar-SA"/>
        </w:rPr>
        <w:drawing>
          <wp:inline distT="0" distB="0" distL="0" distR="0">
            <wp:extent cx="4127556" cy="239903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46056" cy="2409783"/>
                    </a:xfrm>
                    <a:prstGeom prst="rect">
                      <a:avLst/>
                    </a:prstGeom>
                    <a:noFill/>
                    <a:ln>
                      <a:noFill/>
                    </a:ln>
                  </pic:spPr>
                </pic:pic>
              </a:graphicData>
            </a:graphic>
          </wp:inline>
        </w:drawing>
      </w:r>
    </w:p>
    <w:p w:rsidR="005239C4" w:rsidRDefault="006438E2" w:rsidP="003F13E0">
      <w:pPr>
        <w:pStyle w:val="ListeParagraf"/>
        <w:spacing w:line="360" w:lineRule="auto"/>
        <w:ind w:left="567" w:right="701" w:firstLine="0"/>
        <w:jc w:val="both"/>
        <w:rPr>
          <w:color w:val="231F20"/>
          <w:sz w:val="24"/>
        </w:rPr>
      </w:pPr>
      <w:r>
        <w:rPr>
          <w:color w:val="231F20"/>
          <w:sz w:val="24"/>
        </w:rPr>
        <w:t>Grafiği değiştir buraya ekle.</w:t>
      </w:r>
    </w:p>
    <w:p w:rsidR="00A556C9" w:rsidRPr="00FF152E" w:rsidRDefault="00A556C9" w:rsidP="003F13E0">
      <w:pPr>
        <w:pStyle w:val="ListeParagraf"/>
        <w:spacing w:line="360" w:lineRule="auto"/>
        <w:ind w:left="567" w:right="701" w:firstLine="0"/>
        <w:jc w:val="both"/>
        <w:rPr>
          <w:color w:val="231F20"/>
          <w:sz w:val="24"/>
        </w:rPr>
      </w:pPr>
    </w:p>
    <w:p w:rsidR="003C4405" w:rsidRPr="00A556C9" w:rsidRDefault="005239C4" w:rsidP="00A556C9">
      <w:pPr>
        <w:pStyle w:val="ListeParagraf"/>
        <w:spacing w:line="360" w:lineRule="auto"/>
        <w:ind w:left="0" w:right="701" w:firstLine="585"/>
        <w:jc w:val="both"/>
        <w:rPr>
          <w:color w:val="231F20"/>
          <w:sz w:val="24"/>
        </w:rPr>
      </w:pPr>
      <w:r w:rsidRPr="00FF152E">
        <w:rPr>
          <w:color w:val="231F20"/>
          <w:sz w:val="24"/>
        </w:rPr>
        <w:t>Tablo 1 de PushShift API ile çekilen verilere ait bazı alanl</w:t>
      </w:r>
      <w:r w:rsidR="00111705" w:rsidRPr="00FF152E">
        <w:rPr>
          <w:color w:val="231F20"/>
          <w:sz w:val="24"/>
        </w:rPr>
        <w:t xml:space="preserve">ar ve açıklamaları verilmiştir. </w:t>
      </w:r>
      <w:r w:rsidRPr="00FF152E">
        <w:rPr>
          <w:color w:val="231F20"/>
          <w:sz w:val="24"/>
        </w:rPr>
        <w:t>Özellikle selftext alanındaki yorumlar üzerinde işlemler gerçekleştirilmiştir.</w:t>
      </w:r>
    </w:p>
    <w:tbl>
      <w:tblPr>
        <w:tblStyle w:val="TableNormal"/>
        <w:tblW w:w="7513"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418"/>
        <w:gridCol w:w="6095"/>
      </w:tblGrid>
      <w:tr w:rsidR="003C4405" w:rsidRPr="00FF152E" w:rsidTr="00A556C9">
        <w:trPr>
          <w:trHeight w:val="241"/>
        </w:trPr>
        <w:tc>
          <w:tcPr>
            <w:tcW w:w="1418" w:type="dxa"/>
            <w:tcBorders>
              <w:bottom w:val="double" w:sz="4" w:space="0" w:color="231F20"/>
            </w:tcBorders>
          </w:tcPr>
          <w:p w:rsidR="003C4405" w:rsidRPr="00FF152E" w:rsidRDefault="003C4405" w:rsidP="00D01728">
            <w:pPr>
              <w:pStyle w:val="TableParagraph"/>
              <w:rPr>
                <w:b/>
                <w:sz w:val="20"/>
              </w:rPr>
            </w:pPr>
            <w:r w:rsidRPr="00FF152E">
              <w:rPr>
                <w:b/>
                <w:color w:val="231F20"/>
                <w:sz w:val="20"/>
              </w:rPr>
              <w:t>Alan</w:t>
            </w:r>
          </w:p>
        </w:tc>
        <w:tc>
          <w:tcPr>
            <w:tcW w:w="6095" w:type="dxa"/>
            <w:tcBorders>
              <w:bottom w:val="double" w:sz="4" w:space="0" w:color="231F20"/>
            </w:tcBorders>
          </w:tcPr>
          <w:p w:rsidR="003C4405" w:rsidRPr="00FF152E" w:rsidRDefault="003C4405" w:rsidP="00D01728">
            <w:pPr>
              <w:pStyle w:val="TableParagraph"/>
              <w:ind w:right="722"/>
              <w:rPr>
                <w:b/>
                <w:sz w:val="20"/>
              </w:rPr>
            </w:pPr>
            <w:r w:rsidRPr="00FF152E">
              <w:rPr>
                <w:b/>
                <w:color w:val="231F20"/>
                <w:sz w:val="20"/>
              </w:rPr>
              <w:t>Açıklama</w:t>
            </w:r>
          </w:p>
        </w:tc>
      </w:tr>
      <w:tr w:rsidR="003C4405" w:rsidRPr="00FF152E" w:rsidTr="00A556C9">
        <w:trPr>
          <w:trHeight w:val="241"/>
        </w:trPr>
        <w:tc>
          <w:tcPr>
            <w:tcW w:w="1418" w:type="dxa"/>
            <w:tcBorders>
              <w:top w:val="double" w:sz="4" w:space="0" w:color="231F20"/>
            </w:tcBorders>
          </w:tcPr>
          <w:p w:rsidR="003C4405" w:rsidRPr="00FF152E" w:rsidRDefault="003C4405" w:rsidP="00D01728">
            <w:pPr>
              <w:pStyle w:val="TableParagraph"/>
              <w:spacing w:line="206" w:lineRule="exact"/>
              <w:rPr>
                <w:b/>
                <w:sz w:val="20"/>
              </w:rPr>
            </w:pPr>
            <w:r w:rsidRPr="00FF152E">
              <w:rPr>
                <w:b/>
                <w:color w:val="231F20"/>
                <w:sz w:val="20"/>
              </w:rPr>
              <w:t>id</w:t>
            </w:r>
          </w:p>
        </w:tc>
        <w:tc>
          <w:tcPr>
            <w:tcW w:w="6095" w:type="dxa"/>
            <w:tcBorders>
              <w:top w:val="double" w:sz="4" w:space="0" w:color="231F20"/>
            </w:tcBorders>
          </w:tcPr>
          <w:p w:rsidR="003C4405" w:rsidRPr="00FF152E" w:rsidRDefault="003C4405" w:rsidP="00D01728">
            <w:pPr>
              <w:pStyle w:val="TableParagraph"/>
              <w:spacing w:line="206" w:lineRule="exact"/>
              <w:ind w:right="722"/>
              <w:rPr>
                <w:sz w:val="20"/>
              </w:rPr>
            </w:pPr>
            <w:r w:rsidRPr="00FF152E">
              <w:rPr>
                <w:color w:val="231F20"/>
                <w:sz w:val="20"/>
              </w:rPr>
              <w:t>The</w:t>
            </w:r>
            <w:r w:rsidRPr="00FF152E">
              <w:rPr>
                <w:color w:val="231F20"/>
                <w:spacing w:val="-7"/>
                <w:sz w:val="20"/>
              </w:rPr>
              <w:t xml:space="preserve"> </w:t>
            </w:r>
            <w:r w:rsidRPr="00FF152E">
              <w:rPr>
                <w:color w:val="231F20"/>
                <w:sz w:val="20"/>
              </w:rPr>
              <w:t>gönderiyi yapan,</w:t>
            </w:r>
            <w:r w:rsidRPr="00FF152E">
              <w:rPr>
                <w:color w:val="231F20"/>
                <w:spacing w:val="-6"/>
                <w:sz w:val="20"/>
              </w:rPr>
              <w:t xml:space="preserve"> </w:t>
            </w:r>
            <w:r w:rsidRPr="00FF152E">
              <w:rPr>
                <w:color w:val="231F20"/>
                <w:sz w:val="20"/>
              </w:rPr>
              <w:t>örneğin.,</w:t>
            </w:r>
            <w:r w:rsidRPr="00FF152E">
              <w:rPr>
                <w:color w:val="231F20"/>
                <w:spacing w:val="-6"/>
                <w:sz w:val="20"/>
              </w:rPr>
              <w:t xml:space="preserve"> </w:t>
            </w:r>
            <w:r w:rsidRPr="00FF152E">
              <w:rPr>
                <w:color w:val="231F20"/>
                <w:sz w:val="20"/>
              </w:rPr>
              <w:t>“3lhg2”</w:t>
            </w:r>
            <w:r w:rsidRPr="00FF152E">
              <w:rPr>
                <w:color w:val="231F20"/>
                <w:spacing w:val="-6"/>
                <w:sz w:val="20"/>
              </w:rPr>
              <w:t xml:space="preserve"> </w:t>
            </w:r>
          </w:p>
        </w:tc>
      </w:tr>
      <w:tr w:rsidR="003C4405" w:rsidRPr="00FF152E" w:rsidTr="00A556C9">
        <w:trPr>
          <w:trHeight w:val="463"/>
        </w:trPr>
        <w:tc>
          <w:tcPr>
            <w:tcW w:w="1418" w:type="dxa"/>
          </w:tcPr>
          <w:p w:rsidR="003C4405" w:rsidRPr="00FF152E" w:rsidRDefault="003C4405" w:rsidP="00D01728">
            <w:pPr>
              <w:pStyle w:val="TableParagraph"/>
              <w:rPr>
                <w:b/>
                <w:sz w:val="20"/>
              </w:rPr>
            </w:pPr>
            <w:r w:rsidRPr="00FF152E">
              <w:rPr>
                <w:b/>
                <w:color w:val="231F20"/>
                <w:sz w:val="20"/>
              </w:rPr>
              <w:t>url</w:t>
            </w:r>
          </w:p>
        </w:tc>
        <w:tc>
          <w:tcPr>
            <w:tcW w:w="6095" w:type="dxa"/>
          </w:tcPr>
          <w:p w:rsidR="003C4405" w:rsidRPr="00FF152E" w:rsidRDefault="003C4405" w:rsidP="00D01728">
            <w:pPr>
              <w:pStyle w:val="TableParagraph"/>
              <w:spacing w:line="190" w:lineRule="exact"/>
              <w:ind w:right="722"/>
              <w:rPr>
                <w:color w:val="231F20"/>
                <w:sz w:val="20"/>
              </w:rPr>
            </w:pPr>
            <w:r w:rsidRPr="00FF152E">
              <w:rPr>
                <w:color w:val="231F20"/>
                <w:sz w:val="20"/>
              </w:rPr>
              <w:t>Gönderinin gönderildiği internet adresi bilgisi.</w:t>
            </w:r>
          </w:p>
          <w:p w:rsidR="003C4405" w:rsidRPr="00FF152E" w:rsidRDefault="003C4405" w:rsidP="00D01728">
            <w:pPr>
              <w:pStyle w:val="TableParagraph"/>
              <w:spacing w:line="190" w:lineRule="exact"/>
              <w:ind w:right="722"/>
              <w:rPr>
                <w:sz w:val="20"/>
              </w:rPr>
            </w:pPr>
            <w:r w:rsidRPr="00FF152E">
              <w:rPr>
                <w:color w:val="231F20"/>
                <w:sz w:val="20"/>
              </w:rPr>
              <w:t>Örneğin,</w:t>
            </w:r>
            <w:r w:rsidRPr="00FF152E">
              <w:rPr>
                <w:color w:val="231F20"/>
                <w:spacing w:val="-6"/>
                <w:sz w:val="20"/>
              </w:rPr>
              <w:t xml:space="preserve"> </w:t>
            </w:r>
            <w:hyperlink r:id="rId29">
              <w:r w:rsidRPr="00FF152E">
                <w:rPr>
                  <w:color w:val="231F20"/>
                  <w:sz w:val="20"/>
                </w:rPr>
                <w:t>“https://www.reddit.com/r/Coronavirus/</w:t>
              </w:r>
            </w:hyperlink>
          </w:p>
        </w:tc>
      </w:tr>
      <w:tr w:rsidR="003C4405" w:rsidRPr="00FF152E" w:rsidTr="00A556C9">
        <w:trPr>
          <w:trHeight w:val="299"/>
        </w:trPr>
        <w:tc>
          <w:tcPr>
            <w:tcW w:w="1418" w:type="dxa"/>
          </w:tcPr>
          <w:p w:rsidR="003C4405" w:rsidRPr="00FF152E" w:rsidRDefault="003C4405" w:rsidP="00D01728">
            <w:pPr>
              <w:pStyle w:val="TableParagraph"/>
              <w:rPr>
                <w:b/>
                <w:sz w:val="20"/>
              </w:rPr>
            </w:pPr>
            <w:r w:rsidRPr="00FF152E">
              <w:rPr>
                <w:b/>
                <w:color w:val="231F20"/>
                <w:sz w:val="20"/>
              </w:rPr>
              <w:t>permalink</w:t>
            </w:r>
          </w:p>
        </w:tc>
        <w:tc>
          <w:tcPr>
            <w:tcW w:w="6095" w:type="dxa"/>
          </w:tcPr>
          <w:p w:rsidR="003C4405" w:rsidRPr="00FF152E" w:rsidRDefault="003C4405" w:rsidP="00D01728">
            <w:pPr>
              <w:pStyle w:val="TableParagraph"/>
              <w:spacing w:line="225" w:lineRule="exact"/>
              <w:ind w:right="722"/>
              <w:rPr>
                <w:sz w:val="20"/>
              </w:rPr>
            </w:pPr>
            <w:r w:rsidRPr="00FF152E">
              <w:rPr>
                <w:sz w:val="20"/>
              </w:rPr>
              <w:t>Gönderiye ait kalıcı bağlantı adresi</w:t>
            </w:r>
          </w:p>
        </w:tc>
      </w:tr>
      <w:tr w:rsidR="003C4405" w:rsidRPr="00FF152E" w:rsidTr="00A556C9">
        <w:trPr>
          <w:trHeight w:val="230"/>
        </w:trPr>
        <w:tc>
          <w:tcPr>
            <w:tcW w:w="1418" w:type="dxa"/>
          </w:tcPr>
          <w:p w:rsidR="003C4405" w:rsidRPr="00FF152E" w:rsidRDefault="003C4405" w:rsidP="00D01728">
            <w:pPr>
              <w:pStyle w:val="TableParagraph"/>
              <w:rPr>
                <w:b/>
                <w:sz w:val="20"/>
              </w:rPr>
            </w:pPr>
            <w:r w:rsidRPr="00FF152E">
              <w:rPr>
                <w:b/>
                <w:color w:val="231F20"/>
                <w:sz w:val="20"/>
              </w:rPr>
              <w:t>author</w:t>
            </w:r>
          </w:p>
        </w:tc>
        <w:tc>
          <w:tcPr>
            <w:tcW w:w="6095" w:type="dxa"/>
          </w:tcPr>
          <w:p w:rsidR="003C4405" w:rsidRPr="00FF152E" w:rsidRDefault="003C4405" w:rsidP="00D01728">
            <w:pPr>
              <w:pStyle w:val="TableParagraph"/>
              <w:ind w:right="722"/>
              <w:rPr>
                <w:sz w:val="20"/>
              </w:rPr>
            </w:pPr>
            <w:r w:rsidRPr="00FF152E">
              <w:rPr>
                <w:color w:val="231F20"/>
                <w:sz w:val="20"/>
              </w:rPr>
              <w:t>Gönderiyi yapanın kullanıcı adı</w:t>
            </w:r>
          </w:p>
        </w:tc>
      </w:tr>
      <w:tr w:rsidR="003C4405" w:rsidRPr="00FF152E" w:rsidTr="00A556C9">
        <w:trPr>
          <w:trHeight w:val="230"/>
        </w:trPr>
        <w:tc>
          <w:tcPr>
            <w:tcW w:w="1418" w:type="dxa"/>
          </w:tcPr>
          <w:p w:rsidR="003C4405" w:rsidRPr="00FF152E" w:rsidRDefault="003C4405" w:rsidP="00D01728">
            <w:pPr>
              <w:pStyle w:val="TableParagraph"/>
              <w:rPr>
                <w:b/>
                <w:sz w:val="20"/>
              </w:rPr>
            </w:pPr>
            <w:r w:rsidRPr="00FF152E">
              <w:rPr>
                <w:b/>
                <w:color w:val="231F20"/>
                <w:sz w:val="20"/>
              </w:rPr>
              <w:t>created</w:t>
            </w:r>
            <w:r w:rsidRPr="00FF152E">
              <w:rPr>
                <w:b/>
                <w:color w:val="231F20"/>
                <w:spacing w:val="17"/>
                <w:sz w:val="20"/>
              </w:rPr>
              <w:t xml:space="preserve"> </w:t>
            </w:r>
            <w:r w:rsidRPr="00FF152E">
              <w:rPr>
                <w:b/>
                <w:color w:val="231F20"/>
                <w:sz w:val="20"/>
              </w:rPr>
              <w:t>utc</w:t>
            </w:r>
          </w:p>
        </w:tc>
        <w:tc>
          <w:tcPr>
            <w:tcW w:w="6095" w:type="dxa"/>
          </w:tcPr>
          <w:p w:rsidR="003C4405" w:rsidRPr="00FF152E" w:rsidRDefault="003C4405" w:rsidP="00D01728">
            <w:pPr>
              <w:pStyle w:val="TableParagraph"/>
              <w:ind w:right="722"/>
              <w:rPr>
                <w:sz w:val="20"/>
              </w:rPr>
            </w:pPr>
            <w:r w:rsidRPr="00FF152E">
              <w:rPr>
                <w:color w:val="231F20"/>
                <w:sz w:val="20"/>
              </w:rPr>
              <w:t>Gönderinin oluşturulma zamanı</w:t>
            </w:r>
          </w:p>
        </w:tc>
      </w:tr>
      <w:tr w:rsidR="003C4405" w:rsidRPr="00FF152E" w:rsidTr="00A556C9">
        <w:trPr>
          <w:trHeight w:val="221"/>
        </w:trPr>
        <w:tc>
          <w:tcPr>
            <w:tcW w:w="1418" w:type="dxa"/>
          </w:tcPr>
          <w:p w:rsidR="003C4405" w:rsidRPr="00FF152E" w:rsidRDefault="003C4405" w:rsidP="00D01728">
            <w:pPr>
              <w:pStyle w:val="TableParagraph"/>
              <w:rPr>
                <w:b/>
                <w:sz w:val="20"/>
              </w:rPr>
            </w:pPr>
            <w:r w:rsidRPr="00FF152E">
              <w:rPr>
                <w:b/>
                <w:color w:val="231F20"/>
                <w:sz w:val="20"/>
              </w:rPr>
              <w:t>subreddit</w:t>
            </w:r>
          </w:p>
        </w:tc>
        <w:tc>
          <w:tcPr>
            <w:tcW w:w="6095" w:type="dxa"/>
          </w:tcPr>
          <w:p w:rsidR="003C4405" w:rsidRPr="00FF152E" w:rsidRDefault="003C4405" w:rsidP="00D01728">
            <w:pPr>
              <w:pStyle w:val="TableParagraph"/>
              <w:spacing w:line="225" w:lineRule="exact"/>
              <w:ind w:right="722"/>
              <w:rPr>
                <w:sz w:val="20"/>
              </w:rPr>
            </w:pPr>
            <w:r w:rsidRPr="00FF152E">
              <w:rPr>
                <w:color w:val="231F20"/>
                <w:sz w:val="20"/>
              </w:rPr>
              <w:t>Gönderinin gönderildiği konu başlığı</w:t>
            </w:r>
          </w:p>
        </w:tc>
      </w:tr>
      <w:tr w:rsidR="003C4405" w:rsidRPr="00FF152E" w:rsidTr="00A556C9">
        <w:trPr>
          <w:trHeight w:val="230"/>
        </w:trPr>
        <w:tc>
          <w:tcPr>
            <w:tcW w:w="1418" w:type="dxa"/>
          </w:tcPr>
          <w:p w:rsidR="003C4405" w:rsidRPr="00FF152E" w:rsidRDefault="003C4405" w:rsidP="00D01728">
            <w:pPr>
              <w:pStyle w:val="TableParagraph"/>
              <w:rPr>
                <w:b/>
                <w:sz w:val="20"/>
              </w:rPr>
            </w:pPr>
            <w:r w:rsidRPr="00FF152E">
              <w:rPr>
                <w:b/>
                <w:color w:val="231F20"/>
                <w:sz w:val="20"/>
              </w:rPr>
              <w:lastRenderedPageBreak/>
              <w:t>subreddit</w:t>
            </w:r>
            <w:r w:rsidRPr="00FF152E">
              <w:rPr>
                <w:b/>
                <w:color w:val="231F20"/>
                <w:spacing w:val="17"/>
                <w:sz w:val="20"/>
              </w:rPr>
              <w:t xml:space="preserve"> </w:t>
            </w:r>
            <w:r w:rsidRPr="00FF152E">
              <w:rPr>
                <w:b/>
                <w:color w:val="231F20"/>
                <w:sz w:val="20"/>
              </w:rPr>
              <w:t>id</w:t>
            </w:r>
          </w:p>
        </w:tc>
        <w:tc>
          <w:tcPr>
            <w:tcW w:w="6095" w:type="dxa"/>
          </w:tcPr>
          <w:p w:rsidR="003C4405" w:rsidRPr="00FF152E" w:rsidRDefault="003C4405" w:rsidP="00D01728">
            <w:pPr>
              <w:pStyle w:val="TableParagraph"/>
              <w:ind w:right="722"/>
              <w:rPr>
                <w:sz w:val="20"/>
              </w:rPr>
            </w:pPr>
            <w:r w:rsidRPr="00FF152E">
              <w:rPr>
                <w:color w:val="231F20"/>
                <w:sz w:val="20"/>
              </w:rPr>
              <w:t>Gönderinin gönderildiği konu başlığına ait id</w:t>
            </w:r>
          </w:p>
        </w:tc>
      </w:tr>
      <w:tr w:rsidR="003C4405" w:rsidRPr="00FF152E" w:rsidTr="00A556C9">
        <w:trPr>
          <w:trHeight w:val="230"/>
        </w:trPr>
        <w:tc>
          <w:tcPr>
            <w:tcW w:w="1418" w:type="dxa"/>
          </w:tcPr>
          <w:p w:rsidR="003C4405" w:rsidRPr="00FF152E" w:rsidRDefault="003C4405" w:rsidP="00D01728">
            <w:pPr>
              <w:pStyle w:val="TableParagraph"/>
              <w:rPr>
                <w:b/>
                <w:sz w:val="20"/>
              </w:rPr>
            </w:pPr>
            <w:r w:rsidRPr="00FF152E">
              <w:rPr>
                <w:b/>
                <w:color w:val="231F20"/>
                <w:sz w:val="20"/>
              </w:rPr>
              <w:t>selftext</w:t>
            </w:r>
          </w:p>
        </w:tc>
        <w:tc>
          <w:tcPr>
            <w:tcW w:w="6095" w:type="dxa"/>
          </w:tcPr>
          <w:p w:rsidR="003C4405" w:rsidRPr="00FF152E" w:rsidRDefault="003C4405" w:rsidP="00D01728">
            <w:pPr>
              <w:pStyle w:val="TableParagraph"/>
              <w:ind w:right="722"/>
              <w:rPr>
                <w:sz w:val="20"/>
              </w:rPr>
            </w:pPr>
            <w:r w:rsidRPr="00FF152E">
              <w:rPr>
                <w:color w:val="231F20"/>
                <w:sz w:val="20"/>
              </w:rPr>
              <w:t>Gönderiye ait içeriğin olduğu alan</w:t>
            </w:r>
          </w:p>
        </w:tc>
      </w:tr>
      <w:tr w:rsidR="003C4405" w:rsidRPr="00FF152E" w:rsidTr="00A556C9">
        <w:trPr>
          <w:trHeight w:val="216"/>
        </w:trPr>
        <w:tc>
          <w:tcPr>
            <w:tcW w:w="1418" w:type="dxa"/>
          </w:tcPr>
          <w:p w:rsidR="003C4405" w:rsidRPr="00FF152E" w:rsidRDefault="003C4405" w:rsidP="00D01728">
            <w:pPr>
              <w:pStyle w:val="TableParagraph"/>
              <w:rPr>
                <w:b/>
                <w:sz w:val="20"/>
              </w:rPr>
            </w:pPr>
            <w:r w:rsidRPr="00FF152E">
              <w:rPr>
                <w:b/>
                <w:color w:val="231F20"/>
                <w:sz w:val="20"/>
              </w:rPr>
              <w:t>title</w:t>
            </w:r>
          </w:p>
        </w:tc>
        <w:tc>
          <w:tcPr>
            <w:tcW w:w="6095" w:type="dxa"/>
          </w:tcPr>
          <w:p w:rsidR="003C4405" w:rsidRPr="00FF152E" w:rsidRDefault="003C4405" w:rsidP="00D01728">
            <w:pPr>
              <w:pStyle w:val="TableParagraph"/>
              <w:spacing w:line="225" w:lineRule="exact"/>
              <w:ind w:right="722"/>
              <w:rPr>
                <w:sz w:val="20"/>
              </w:rPr>
            </w:pPr>
            <w:r w:rsidRPr="00FF152E">
              <w:rPr>
                <w:color w:val="231F20"/>
                <w:sz w:val="20"/>
              </w:rPr>
              <w:t>Gönderi başlığı</w:t>
            </w:r>
          </w:p>
        </w:tc>
      </w:tr>
      <w:tr w:rsidR="003C4405" w:rsidRPr="00FF152E" w:rsidTr="00A556C9">
        <w:trPr>
          <w:trHeight w:val="230"/>
        </w:trPr>
        <w:tc>
          <w:tcPr>
            <w:tcW w:w="1418" w:type="dxa"/>
          </w:tcPr>
          <w:p w:rsidR="003C4405" w:rsidRPr="00FF152E" w:rsidRDefault="003C4405" w:rsidP="00D01728">
            <w:pPr>
              <w:pStyle w:val="TableParagraph"/>
              <w:rPr>
                <w:b/>
                <w:sz w:val="20"/>
              </w:rPr>
            </w:pPr>
            <w:r w:rsidRPr="00FF152E">
              <w:rPr>
                <w:b/>
                <w:color w:val="231F20"/>
                <w:sz w:val="20"/>
              </w:rPr>
              <w:t>num</w:t>
            </w:r>
            <w:r w:rsidRPr="00FF152E">
              <w:rPr>
                <w:b/>
                <w:color w:val="231F20"/>
                <w:spacing w:val="18"/>
                <w:sz w:val="20"/>
              </w:rPr>
              <w:t xml:space="preserve"> </w:t>
            </w:r>
            <w:r w:rsidRPr="00FF152E">
              <w:rPr>
                <w:b/>
                <w:color w:val="231F20"/>
                <w:sz w:val="20"/>
              </w:rPr>
              <w:t>comments</w:t>
            </w:r>
          </w:p>
        </w:tc>
        <w:tc>
          <w:tcPr>
            <w:tcW w:w="6095" w:type="dxa"/>
          </w:tcPr>
          <w:p w:rsidR="003C4405" w:rsidRPr="00FF152E" w:rsidRDefault="003C4405" w:rsidP="00D01728">
            <w:pPr>
              <w:pStyle w:val="TableParagraph"/>
              <w:ind w:right="722"/>
              <w:rPr>
                <w:sz w:val="20"/>
              </w:rPr>
            </w:pPr>
            <w:r w:rsidRPr="00FF152E">
              <w:rPr>
                <w:color w:val="231F20"/>
                <w:sz w:val="20"/>
              </w:rPr>
              <w:t>Gönderiye yapılan yorum sayısı</w:t>
            </w:r>
          </w:p>
        </w:tc>
      </w:tr>
      <w:tr w:rsidR="003C4405" w:rsidRPr="00FF152E" w:rsidTr="00A556C9">
        <w:trPr>
          <w:trHeight w:val="314"/>
        </w:trPr>
        <w:tc>
          <w:tcPr>
            <w:tcW w:w="1418" w:type="dxa"/>
          </w:tcPr>
          <w:p w:rsidR="003C4405" w:rsidRPr="00FF152E" w:rsidRDefault="003C4405" w:rsidP="00D01728">
            <w:pPr>
              <w:pStyle w:val="TableParagraph"/>
              <w:rPr>
                <w:b/>
                <w:sz w:val="20"/>
              </w:rPr>
            </w:pPr>
            <w:r w:rsidRPr="00FF152E">
              <w:rPr>
                <w:b/>
                <w:color w:val="231F20"/>
                <w:sz w:val="20"/>
              </w:rPr>
              <w:t>score</w:t>
            </w:r>
          </w:p>
        </w:tc>
        <w:tc>
          <w:tcPr>
            <w:tcW w:w="6095" w:type="dxa"/>
          </w:tcPr>
          <w:p w:rsidR="003C4405" w:rsidRPr="00FF152E" w:rsidRDefault="003C4405" w:rsidP="00D01728">
            <w:pPr>
              <w:pStyle w:val="TableParagraph"/>
              <w:spacing w:line="225" w:lineRule="exact"/>
              <w:ind w:right="722"/>
              <w:rPr>
                <w:sz w:val="20"/>
              </w:rPr>
            </w:pPr>
            <w:r w:rsidRPr="00FF152E">
              <w:rPr>
                <w:color w:val="231F20"/>
                <w:sz w:val="20"/>
              </w:rPr>
              <w:t>Gönderiye yapılan yorumlar ve beğeniler sonucu verilen puan</w:t>
            </w:r>
          </w:p>
        </w:tc>
      </w:tr>
      <w:tr w:rsidR="003C4405" w:rsidRPr="00FF152E" w:rsidTr="00A556C9">
        <w:trPr>
          <w:trHeight w:val="230"/>
        </w:trPr>
        <w:tc>
          <w:tcPr>
            <w:tcW w:w="1418" w:type="dxa"/>
          </w:tcPr>
          <w:p w:rsidR="003C4405" w:rsidRPr="00FF152E" w:rsidRDefault="003C4405" w:rsidP="00D01728">
            <w:pPr>
              <w:pStyle w:val="TableParagraph"/>
              <w:rPr>
                <w:b/>
                <w:sz w:val="20"/>
              </w:rPr>
            </w:pPr>
            <w:r w:rsidRPr="00FF152E">
              <w:rPr>
                <w:b/>
                <w:color w:val="231F20"/>
                <w:sz w:val="20"/>
              </w:rPr>
              <w:t>is</w:t>
            </w:r>
            <w:r w:rsidRPr="00FF152E">
              <w:rPr>
                <w:b/>
                <w:color w:val="231F20"/>
                <w:spacing w:val="20"/>
                <w:sz w:val="20"/>
              </w:rPr>
              <w:t xml:space="preserve"> </w:t>
            </w:r>
            <w:r w:rsidRPr="00FF152E">
              <w:rPr>
                <w:b/>
                <w:color w:val="231F20"/>
                <w:sz w:val="20"/>
              </w:rPr>
              <w:t>self</w:t>
            </w:r>
          </w:p>
        </w:tc>
        <w:tc>
          <w:tcPr>
            <w:tcW w:w="6095" w:type="dxa"/>
          </w:tcPr>
          <w:p w:rsidR="003C4405" w:rsidRPr="00FF152E" w:rsidRDefault="003C4405" w:rsidP="00D01728">
            <w:pPr>
              <w:pStyle w:val="TableParagraph"/>
              <w:ind w:right="722"/>
              <w:rPr>
                <w:sz w:val="20"/>
              </w:rPr>
            </w:pPr>
            <w:r w:rsidRPr="00FF152E">
              <w:rPr>
                <w:color w:val="231F20"/>
                <w:sz w:val="20"/>
              </w:rPr>
              <w:t>Gönderinin kişiye ait olup olmadığını belirten kontrol durumu</w:t>
            </w:r>
          </w:p>
        </w:tc>
      </w:tr>
      <w:tr w:rsidR="003C4405" w:rsidRPr="00FF152E" w:rsidTr="00A556C9">
        <w:trPr>
          <w:trHeight w:val="230"/>
        </w:trPr>
        <w:tc>
          <w:tcPr>
            <w:tcW w:w="1418" w:type="dxa"/>
          </w:tcPr>
          <w:p w:rsidR="003C4405" w:rsidRPr="00FF152E" w:rsidRDefault="003C4405" w:rsidP="00D01728">
            <w:pPr>
              <w:pStyle w:val="TableParagraph"/>
              <w:rPr>
                <w:b/>
                <w:sz w:val="20"/>
              </w:rPr>
            </w:pPr>
            <w:r w:rsidRPr="00FF152E">
              <w:rPr>
                <w:b/>
                <w:color w:val="231F20"/>
                <w:sz w:val="20"/>
              </w:rPr>
              <w:t>over</w:t>
            </w:r>
            <w:r w:rsidRPr="00FF152E">
              <w:rPr>
                <w:b/>
                <w:color w:val="231F20"/>
                <w:spacing w:val="17"/>
                <w:sz w:val="20"/>
              </w:rPr>
              <w:t xml:space="preserve"> </w:t>
            </w:r>
            <w:r w:rsidRPr="00FF152E">
              <w:rPr>
                <w:b/>
                <w:color w:val="231F20"/>
                <w:sz w:val="20"/>
              </w:rPr>
              <w:t>18</w:t>
            </w:r>
          </w:p>
        </w:tc>
        <w:tc>
          <w:tcPr>
            <w:tcW w:w="6095" w:type="dxa"/>
          </w:tcPr>
          <w:p w:rsidR="003C4405" w:rsidRPr="00FF152E" w:rsidRDefault="003C4405" w:rsidP="00D01728">
            <w:pPr>
              <w:pStyle w:val="TableParagraph"/>
              <w:ind w:right="722"/>
              <w:rPr>
                <w:sz w:val="20"/>
              </w:rPr>
            </w:pPr>
            <w:r w:rsidRPr="00FF152E">
              <w:rPr>
                <w:color w:val="231F20"/>
                <w:sz w:val="20"/>
              </w:rPr>
              <w:t>Gönderinin güvenli olup olmadığını belirten kısım</w:t>
            </w:r>
          </w:p>
        </w:tc>
      </w:tr>
    </w:tbl>
    <w:p w:rsidR="003C4405" w:rsidRPr="00A556C9" w:rsidRDefault="005239C4" w:rsidP="00A556C9">
      <w:pPr>
        <w:spacing w:line="360" w:lineRule="auto"/>
        <w:ind w:right="701"/>
        <w:jc w:val="both"/>
        <w:rPr>
          <w:color w:val="231F20"/>
          <w:sz w:val="20"/>
        </w:rPr>
      </w:pPr>
      <w:r w:rsidRPr="00A556C9">
        <w:rPr>
          <w:color w:val="231F20"/>
          <w:sz w:val="20"/>
        </w:rPr>
        <w:t>Tablo 1. PushShift’den çekilen verilere ait alanlara ait bilgiler</w:t>
      </w:r>
    </w:p>
    <w:p w:rsidR="005D44AD" w:rsidRPr="00FF152E" w:rsidRDefault="005D44AD" w:rsidP="003F13E0">
      <w:pPr>
        <w:pStyle w:val="ListeParagraf"/>
        <w:spacing w:line="360" w:lineRule="auto"/>
        <w:ind w:left="567" w:right="701" w:firstLine="0"/>
        <w:jc w:val="both"/>
        <w:rPr>
          <w:color w:val="231F20"/>
          <w:sz w:val="24"/>
        </w:rPr>
      </w:pPr>
    </w:p>
    <w:p w:rsidR="005D44AD" w:rsidRPr="00FF152E" w:rsidRDefault="005D44AD" w:rsidP="005B24DE">
      <w:pPr>
        <w:pStyle w:val="ListeParagraf"/>
        <w:numPr>
          <w:ilvl w:val="2"/>
          <w:numId w:val="5"/>
        </w:numPr>
        <w:spacing w:line="360" w:lineRule="auto"/>
        <w:ind w:left="709" w:right="701"/>
        <w:jc w:val="both"/>
        <w:rPr>
          <w:b/>
          <w:color w:val="231F20"/>
          <w:sz w:val="24"/>
        </w:rPr>
      </w:pPr>
      <w:r w:rsidRPr="00FF152E">
        <w:rPr>
          <w:b/>
          <w:color w:val="231F20"/>
          <w:sz w:val="24"/>
        </w:rPr>
        <w:t>Verilerin Temizlenmesi</w:t>
      </w:r>
    </w:p>
    <w:p w:rsidR="002E2081" w:rsidRPr="00FF152E" w:rsidRDefault="002E2081" w:rsidP="002E2081">
      <w:pPr>
        <w:pStyle w:val="ListeParagraf"/>
        <w:spacing w:line="360" w:lineRule="auto"/>
        <w:ind w:left="1110" w:right="701" w:firstLine="0"/>
        <w:jc w:val="both"/>
        <w:rPr>
          <w:b/>
          <w:color w:val="231F20"/>
          <w:sz w:val="24"/>
        </w:rPr>
      </w:pPr>
    </w:p>
    <w:p w:rsidR="005D44AD" w:rsidRPr="00FF152E" w:rsidRDefault="002E2081" w:rsidP="005B24DE">
      <w:pPr>
        <w:pStyle w:val="ListeParagraf"/>
        <w:spacing w:line="360" w:lineRule="auto"/>
        <w:ind w:left="0" w:right="701" w:firstLine="567"/>
        <w:jc w:val="both"/>
        <w:rPr>
          <w:color w:val="231F20"/>
          <w:sz w:val="24"/>
        </w:rPr>
      </w:pPr>
      <w:r w:rsidRPr="00FF152E">
        <w:rPr>
          <w:color w:val="231F20"/>
          <w:sz w:val="24"/>
        </w:rPr>
        <w:t>Sosyal Ağ platformları, kullanıcıların gönderiler ve yorumlar gibi potansiyel olarak sonsuz miktarda metin içeriği oluşturmasına olanak tanır. Bu platformlarda kullanılan dil genellikle yapılandırılmamış veya yarı yapılandırılmıştır. Kullanıcılar, bir cümle kurarken, yazım veya dilbilgisi kurallarını dikkate almama eğilimindedir, genellikle kendilerini konuşma dili veya diyalektik ifadelerle ifade ederler. Bu sözdizimsel ve anlamsal belirsizlikler, yapılan yorumlar üzerinde gerçekleştirmek istediğimiz sınıflandırma işlemleri için olumsuzluklar oluşturacaktır.</w:t>
      </w:r>
    </w:p>
    <w:p w:rsidR="002E2081" w:rsidRPr="00FF152E" w:rsidRDefault="002E2081" w:rsidP="002E2081">
      <w:pPr>
        <w:pStyle w:val="ListeParagraf"/>
        <w:spacing w:line="360" w:lineRule="auto"/>
        <w:ind w:left="567" w:right="701" w:firstLine="567"/>
        <w:jc w:val="both"/>
        <w:rPr>
          <w:color w:val="231F20"/>
          <w:sz w:val="24"/>
        </w:rPr>
      </w:pPr>
    </w:p>
    <w:p w:rsidR="002E2081" w:rsidRPr="00FF152E" w:rsidRDefault="002E2081" w:rsidP="005B24DE">
      <w:pPr>
        <w:pStyle w:val="ListeParagraf"/>
        <w:spacing w:line="360" w:lineRule="auto"/>
        <w:ind w:left="0" w:right="701" w:firstLine="567"/>
        <w:jc w:val="both"/>
        <w:rPr>
          <w:color w:val="231F20"/>
          <w:sz w:val="24"/>
        </w:rPr>
      </w:pPr>
      <w:r w:rsidRPr="00FF152E">
        <w:rPr>
          <w:color w:val="231F20"/>
          <w:sz w:val="24"/>
        </w:rPr>
        <w:t>NLP ve Metin Madenciliği araştırma alanları, bu sorunları azaltmak için teknikler ve metodolojiler sunar. NLP ifadesi, doğal dilin bilgisayar ortamında işlenmesini amaçlayan teknikleri tanımlar. Metin madenciliği terminolojisi, metin içeriğinden otomatik olarak bilgi çıkarmak için teknolojiler</w:t>
      </w:r>
      <w:r w:rsidR="00CA2E81" w:rsidRPr="00FF152E">
        <w:rPr>
          <w:color w:val="231F20"/>
          <w:sz w:val="24"/>
        </w:rPr>
        <w:t>in kullanılması anlamına gelir.</w:t>
      </w:r>
    </w:p>
    <w:p w:rsidR="002E2081" w:rsidRDefault="002E2081" w:rsidP="002E2081">
      <w:pPr>
        <w:pStyle w:val="ListeParagraf"/>
        <w:spacing w:line="360" w:lineRule="auto"/>
        <w:ind w:left="567" w:right="701" w:firstLine="567"/>
        <w:jc w:val="both"/>
        <w:rPr>
          <w:color w:val="231F20"/>
          <w:sz w:val="24"/>
        </w:rPr>
      </w:pPr>
    </w:p>
    <w:p w:rsidR="005B24DE" w:rsidRPr="00FF152E" w:rsidRDefault="005B24DE" w:rsidP="002E2081">
      <w:pPr>
        <w:pStyle w:val="ListeParagraf"/>
        <w:spacing w:line="360" w:lineRule="auto"/>
        <w:ind w:left="567" w:right="701" w:firstLine="567"/>
        <w:jc w:val="both"/>
        <w:rPr>
          <w:color w:val="231F20"/>
          <w:sz w:val="24"/>
        </w:rPr>
      </w:pPr>
    </w:p>
    <w:p w:rsidR="002F2A81" w:rsidRPr="005B24DE" w:rsidRDefault="002E2081" w:rsidP="005B24DE">
      <w:pPr>
        <w:pStyle w:val="ListeParagraf"/>
        <w:spacing w:line="360" w:lineRule="auto"/>
        <w:ind w:left="0" w:right="701" w:firstLine="567"/>
        <w:jc w:val="both"/>
        <w:rPr>
          <w:color w:val="231F20"/>
          <w:sz w:val="24"/>
        </w:rPr>
      </w:pPr>
      <w:r w:rsidRPr="00FF152E">
        <w:rPr>
          <w:color w:val="231F20"/>
          <w:sz w:val="24"/>
        </w:rPr>
        <w:t>Bu çalışmada, ilk adım metin ön işleme ile ilgilidir. Bu kavram, hem anormallikleri tespit etmeyi ve kaldırmayı hem de analiz edilen metnin boyutunu küçültmeyi amaçlayan yapılandırılmamış metinsel verilerin tüm ön işleme ve temizleme işlemlerini ifade eder. Geleneksel metin ön işleme ardışık düzeni aşağıdaki işlemleri içerir:</w:t>
      </w:r>
    </w:p>
    <w:p w:rsidR="002E2081" w:rsidRPr="00FF152E" w:rsidRDefault="002E2081" w:rsidP="00870E98">
      <w:pPr>
        <w:spacing w:before="192" w:line="321" w:lineRule="auto"/>
        <w:ind w:right="701"/>
        <w:jc w:val="both"/>
        <w:rPr>
          <w:color w:val="231F20"/>
          <w:sz w:val="24"/>
        </w:rPr>
      </w:pPr>
      <w:r w:rsidRPr="00FF152E">
        <w:rPr>
          <w:b/>
          <w:color w:val="231F20"/>
          <w:sz w:val="24"/>
        </w:rPr>
        <w:t>Durdurulan sözcüklerin ortadan kaldırılması:</w:t>
      </w:r>
      <w:r w:rsidRPr="00FF152E">
        <w:rPr>
          <w:color w:val="231F20"/>
          <w:sz w:val="24"/>
        </w:rPr>
        <w:t xml:space="preserve"> Durdurulan sözcükler, bir dilde sıklıkları göz önüne alındığında, ilgili bilgilerin çıkarılması amacıyla genellikle çok az öneme sahip olduğu düşünülen sözcüksel olarak boş </w:t>
      </w:r>
      <w:r w:rsidRPr="00FF152E">
        <w:rPr>
          <w:color w:val="231F20"/>
          <w:sz w:val="24"/>
        </w:rPr>
        <w:lastRenderedPageBreak/>
        <w:t xml:space="preserve">sözcüklerdir (örneğin, İngilizce'de the, a, be). </w:t>
      </w:r>
      <w:r w:rsidR="00E91B5B" w:rsidRPr="00FF152E">
        <w:rPr>
          <w:color w:val="231F20"/>
          <w:sz w:val="24"/>
        </w:rPr>
        <w:t>B</w:t>
      </w:r>
      <w:r w:rsidRPr="00FF152E">
        <w:rPr>
          <w:color w:val="231F20"/>
          <w:sz w:val="24"/>
        </w:rPr>
        <w:t>u kelimelerin kaldırılması, metnin boyutunu önemli ölçüde küçülttüğü için, metnin ön işlemesinin verimliliğini ve etkililiğini artırır.</w:t>
      </w:r>
    </w:p>
    <w:p w:rsidR="00E91B5B" w:rsidRPr="00FF152E" w:rsidRDefault="00E91B5B" w:rsidP="00870E98">
      <w:pPr>
        <w:spacing w:before="192" w:line="321" w:lineRule="auto"/>
        <w:ind w:right="701"/>
        <w:jc w:val="both"/>
        <w:rPr>
          <w:color w:val="231F20"/>
          <w:sz w:val="24"/>
        </w:rPr>
      </w:pPr>
      <w:r w:rsidRPr="00FF152E">
        <w:rPr>
          <w:b/>
          <w:color w:val="231F20"/>
          <w:sz w:val="24"/>
        </w:rPr>
        <w:t>Küçük harf:</w:t>
      </w:r>
      <w:r w:rsidRPr="00FF152E">
        <w:rPr>
          <w:color w:val="231F20"/>
          <w:sz w:val="24"/>
        </w:rPr>
        <w:t xml:space="preserve"> Bu terminoloji, bir metindeki tüm kelimelerin küçük harfe dönüştürülmesini ifade eder. Esas olarak girdinin tutarlılığı ve uyumu nedenleriyle benimsenmiştir.</w:t>
      </w:r>
    </w:p>
    <w:p w:rsidR="00E91B5B" w:rsidRPr="00FF152E" w:rsidRDefault="00E91B5B" w:rsidP="00870E98">
      <w:pPr>
        <w:spacing w:before="192" w:line="321" w:lineRule="auto"/>
        <w:ind w:right="701"/>
        <w:jc w:val="both"/>
        <w:rPr>
          <w:sz w:val="24"/>
        </w:rPr>
      </w:pPr>
      <w:r w:rsidRPr="00FF152E">
        <w:rPr>
          <w:b/>
          <w:sz w:val="24"/>
        </w:rPr>
        <w:t>Simgeleştirme:</w:t>
      </w:r>
      <w:r w:rsidRPr="00FF152E">
        <w:rPr>
          <w:sz w:val="24"/>
        </w:rPr>
        <w:t xml:space="preserve"> Bu ifade, bir metnin, simge adı verilen, onu oluşturan sözcüklere bölünmesi sürecini tanımlar. Genellikle noktalama işaretleri bu aşamada kaldırılır.</w:t>
      </w:r>
    </w:p>
    <w:p w:rsidR="00E91B5B" w:rsidRPr="00FF152E" w:rsidRDefault="00E91B5B" w:rsidP="00870E98">
      <w:pPr>
        <w:spacing w:before="192" w:line="321" w:lineRule="auto"/>
        <w:ind w:right="701"/>
        <w:jc w:val="both"/>
        <w:rPr>
          <w:sz w:val="24"/>
        </w:rPr>
      </w:pPr>
      <w:r w:rsidRPr="00FF152E">
        <w:rPr>
          <w:b/>
          <w:sz w:val="24"/>
        </w:rPr>
        <w:t>Lemmatization:</w:t>
      </w:r>
      <w:r w:rsidRPr="00FF152E">
        <w:rPr>
          <w:sz w:val="24"/>
        </w:rPr>
        <w:t xml:space="preserve"> lemmatization, bir kelimenin çekimli formunun lemma adı verilen kanonik formuna indirgeme sürecini ifade eder. Bu aşama, çıktının seyrekliğini azaltmayı amaçlar.</w:t>
      </w:r>
    </w:p>
    <w:p w:rsidR="00E91B5B" w:rsidRPr="00FF152E" w:rsidRDefault="00E91B5B" w:rsidP="00870E98">
      <w:pPr>
        <w:spacing w:before="192" w:line="321" w:lineRule="auto"/>
        <w:ind w:right="701" w:firstLine="567"/>
        <w:jc w:val="both"/>
        <w:rPr>
          <w:color w:val="231F20"/>
          <w:sz w:val="24"/>
        </w:rPr>
      </w:pPr>
      <w:r w:rsidRPr="00FF152E">
        <w:rPr>
          <w:sz w:val="24"/>
        </w:rPr>
        <w:t>Veri Çekilmesi kısmında belirttiğimiz DataExtract isimli sınıf içerisinde yukarıda tanımlanan veri temizleme işlemlerini dataProcessing isimli fonksiyon ile tanımladık.</w:t>
      </w:r>
      <w:r w:rsidRPr="00FF152E">
        <w:rPr>
          <w:color w:val="231F20"/>
          <w:sz w:val="24"/>
        </w:rPr>
        <w:t xml:space="preserve"> Böylece veriler çekilirken aynı zamanda temizleme işlemi de gerçekleştirilmiştir.</w:t>
      </w:r>
    </w:p>
    <w:p w:rsidR="00077F66" w:rsidRPr="00FF152E" w:rsidRDefault="00077F66" w:rsidP="00870E98">
      <w:pPr>
        <w:spacing w:before="192" w:line="321" w:lineRule="auto"/>
        <w:ind w:right="701"/>
        <w:jc w:val="both"/>
        <w:rPr>
          <w:color w:val="231F20"/>
          <w:sz w:val="24"/>
        </w:rPr>
      </w:pPr>
      <w:r w:rsidRPr="00FF152E">
        <w:rPr>
          <w:noProof/>
          <w:color w:val="231F20"/>
          <w:sz w:val="24"/>
          <w:lang w:bidi="ar-SA"/>
        </w:rPr>
        <w:drawing>
          <wp:inline distT="0" distB="0" distL="0" distR="0" wp14:anchorId="246E9626" wp14:editId="4182E3E1">
            <wp:extent cx="4989559" cy="262128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4585" cy="2623921"/>
                    </a:xfrm>
                    <a:prstGeom prst="rect">
                      <a:avLst/>
                    </a:prstGeom>
                    <a:noFill/>
                  </pic:spPr>
                </pic:pic>
              </a:graphicData>
            </a:graphic>
          </wp:inline>
        </w:drawing>
      </w:r>
    </w:p>
    <w:p w:rsidR="00077F66" w:rsidRPr="00870E98" w:rsidRDefault="00077F66" w:rsidP="00870E98">
      <w:pPr>
        <w:spacing w:line="360" w:lineRule="auto"/>
        <w:ind w:right="701"/>
        <w:jc w:val="both"/>
        <w:rPr>
          <w:color w:val="231F20"/>
          <w:sz w:val="20"/>
        </w:rPr>
      </w:pPr>
      <w:r w:rsidRPr="00870E98">
        <w:rPr>
          <w:color w:val="231F20"/>
          <w:sz w:val="20"/>
        </w:rPr>
        <w:t>Şekil 2. Veri Temizleme Aşamaları</w:t>
      </w:r>
    </w:p>
    <w:p w:rsidR="002E2081" w:rsidRPr="00FF152E" w:rsidRDefault="002E2081" w:rsidP="00E91B5B">
      <w:pPr>
        <w:spacing w:line="360" w:lineRule="auto"/>
        <w:ind w:right="701"/>
        <w:jc w:val="both"/>
        <w:rPr>
          <w:color w:val="231F20"/>
          <w:sz w:val="24"/>
        </w:rPr>
      </w:pPr>
    </w:p>
    <w:p w:rsidR="00287D4D" w:rsidRPr="00870E98" w:rsidRDefault="00287D4D" w:rsidP="00870E98">
      <w:pPr>
        <w:pStyle w:val="ListeParagraf"/>
        <w:spacing w:line="360" w:lineRule="auto"/>
        <w:ind w:left="0" w:right="701" w:firstLine="567"/>
        <w:jc w:val="both"/>
        <w:rPr>
          <w:color w:val="231F20"/>
          <w:sz w:val="24"/>
        </w:rPr>
      </w:pPr>
      <w:r w:rsidRPr="00FF152E">
        <w:rPr>
          <w:color w:val="231F20"/>
          <w:sz w:val="24"/>
        </w:rPr>
        <w:t xml:space="preserve">Konu başlıkları belirlenirken ise çalışmanın ana konusu olan koronavirüs salgını ve koronavirüs aşısı ile ilgili en çok etkileşim içeren konu başlıklarına odaklandık. antivaxx, </w:t>
      </w:r>
      <w:r w:rsidR="00D56B2C" w:rsidRPr="00FF152E">
        <w:rPr>
          <w:color w:val="231F20"/>
          <w:sz w:val="24"/>
        </w:rPr>
        <w:t>DebateVaccines</w:t>
      </w:r>
      <w:r w:rsidRPr="00FF152E">
        <w:rPr>
          <w:color w:val="231F20"/>
          <w:sz w:val="24"/>
        </w:rPr>
        <w:t xml:space="preserve">, vaxxhappened, </w:t>
      </w:r>
      <w:r w:rsidR="00D56B2C" w:rsidRPr="00FF152E">
        <w:rPr>
          <w:color w:val="231F20"/>
          <w:sz w:val="24"/>
        </w:rPr>
        <w:t>V</w:t>
      </w:r>
      <w:r w:rsidRPr="00FF152E">
        <w:rPr>
          <w:color w:val="231F20"/>
          <w:sz w:val="24"/>
        </w:rPr>
        <w:t>accines, CovidVaccinated</w:t>
      </w:r>
      <w:r w:rsidR="009375C3" w:rsidRPr="00FF152E">
        <w:rPr>
          <w:color w:val="231F20"/>
          <w:sz w:val="24"/>
        </w:rPr>
        <w:t xml:space="preserve"> </w:t>
      </w:r>
      <w:r w:rsidRPr="00870E98">
        <w:rPr>
          <w:color w:val="231F20"/>
          <w:sz w:val="24"/>
        </w:rPr>
        <w:t xml:space="preserve">gibi en çok etkileşim alan konu başlıklarından veriler </w:t>
      </w:r>
      <w:r w:rsidRPr="00870E98">
        <w:rPr>
          <w:color w:val="231F20"/>
          <w:sz w:val="24"/>
        </w:rPr>
        <w:lastRenderedPageBreak/>
        <w:t>çekilmiştir.</w:t>
      </w:r>
    </w:p>
    <w:p w:rsidR="00E91B5B" w:rsidRPr="00FF152E" w:rsidRDefault="00E91B5B" w:rsidP="00870E98">
      <w:pPr>
        <w:pStyle w:val="ListeParagraf"/>
        <w:spacing w:line="360" w:lineRule="auto"/>
        <w:ind w:left="0" w:right="701" w:firstLine="567"/>
        <w:jc w:val="both"/>
        <w:rPr>
          <w:color w:val="231F20"/>
          <w:sz w:val="24"/>
        </w:rPr>
      </w:pPr>
    </w:p>
    <w:p w:rsidR="00E91B5B" w:rsidRPr="00FF152E" w:rsidRDefault="00E91B5B" w:rsidP="00870E98">
      <w:pPr>
        <w:pStyle w:val="ListeParagraf"/>
        <w:spacing w:line="360" w:lineRule="auto"/>
        <w:ind w:left="0" w:right="701" w:firstLine="567"/>
        <w:jc w:val="both"/>
        <w:rPr>
          <w:color w:val="231F20"/>
          <w:sz w:val="24"/>
        </w:rPr>
      </w:pPr>
      <w:r w:rsidRPr="00FF152E">
        <w:rPr>
          <w:color w:val="231F20"/>
          <w:sz w:val="24"/>
        </w:rPr>
        <w:t>Veriler çekilip temizlendikten sonra üzerinde hızlıca sınıflandırma ve eğitim işlemleri yapabilmek için clean_data.db isminde bir veritabanında veriler tablo olarak tutulmuştur. Bütün bu işlemler sonrasında ise artık verilerimiz sınıflandırma işlemleri için hazır hale gelmiştir.</w:t>
      </w:r>
    </w:p>
    <w:p w:rsidR="00E91B5B" w:rsidRPr="00FF152E" w:rsidRDefault="00E91B5B" w:rsidP="00870E98">
      <w:pPr>
        <w:pStyle w:val="ListeParagraf"/>
        <w:spacing w:line="360" w:lineRule="auto"/>
        <w:ind w:left="0" w:right="701" w:firstLine="567"/>
        <w:jc w:val="both"/>
        <w:rPr>
          <w:color w:val="231F20"/>
          <w:sz w:val="24"/>
        </w:rPr>
      </w:pPr>
    </w:p>
    <w:p w:rsidR="00E91B5B" w:rsidRPr="00FF152E" w:rsidRDefault="00E91B5B" w:rsidP="00870E98">
      <w:pPr>
        <w:pStyle w:val="ListeParagraf"/>
        <w:spacing w:line="360" w:lineRule="auto"/>
        <w:ind w:left="0" w:right="701" w:firstLine="567"/>
        <w:jc w:val="both"/>
        <w:rPr>
          <w:color w:val="231F20"/>
          <w:sz w:val="24"/>
        </w:rPr>
      </w:pPr>
      <w:r w:rsidRPr="00FF152E">
        <w:rPr>
          <w:color w:val="231F20"/>
          <w:sz w:val="24"/>
        </w:rPr>
        <w:t>Tablo 2 de temizlenmiş verilere ilişkin farklı tarihlerde farklı subreddit içerisinden bazı örnekler verilmiştir.</w:t>
      </w:r>
      <w:r w:rsidR="00126A6C" w:rsidRPr="00FF152E">
        <w:rPr>
          <w:color w:val="231F20"/>
          <w:sz w:val="24"/>
        </w:rPr>
        <w:t xml:space="preserve"> Çalışmalarımız İngilizce veriler üzerinde etkili olduğu için </w:t>
      </w:r>
      <w:r w:rsidR="00CA2E81" w:rsidRPr="00FF152E">
        <w:rPr>
          <w:color w:val="231F20"/>
          <w:sz w:val="24"/>
        </w:rPr>
        <w:t>i</w:t>
      </w:r>
      <w:r w:rsidR="00126A6C" w:rsidRPr="00FF152E">
        <w:rPr>
          <w:color w:val="231F20"/>
          <w:sz w:val="24"/>
        </w:rPr>
        <w:t>ngilizce örnekler seçilmiştir.</w:t>
      </w:r>
    </w:p>
    <w:p w:rsidR="00D93249" w:rsidRDefault="00D93249" w:rsidP="00077F66">
      <w:pPr>
        <w:spacing w:line="360" w:lineRule="auto"/>
        <w:ind w:right="701"/>
        <w:jc w:val="both"/>
        <w:rPr>
          <w:color w:val="231F20"/>
          <w:sz w:val="24"/>
        </w:rPr>
      </w:pPr>
    </w:p>
    <w:p w:rsidR="00870E98" w:rsidRDefault="00870E98" w:rsidP="00077F66">
      <w:pPr>
        <w:spacing w:line="360" w:lineRule="auto"/>
        <w:ind w:right="701"/>
        <w:jc w:val="both"/>
        <w:rPr>
          <w:color w:val="231F20"/>
          <w:sz w:val="24"/>
        </w:rPr>
      </w:pPr>
    </w:p>
    <w:p w:rsidR="00870E98" w:rsidRDefault="00870E98" w:rsidP="00077F66">
      <w:pPr>
        <w:spacing w:line="360" w:lineRule="auto"/>
        <w:ind w:right="701"/>
        <w:jc w:val="both"/>
        <w:rPr>
          <w:color w:val="231F20"/>
          <w:sz w:val="24"/>
        </w:rPr>
      </w:pPr>
    </w:p>
    <w:p w:rsidR="00870E98" w:rsidRDefault="00870E98" w:rsidP="00077F66">
      <w:pPr>
        <w:spacing w:line="360" w:lineRule="auto"/>
        <w:ind w:right="701"/>
        <w:jc w:val="both"/>
        <w:rPr>
          <w:color w:val="231F20"/>
          <w:sz w:val="24"/>
        </w:rPr>
      </w:pPr>
    </w:p>
    <w:p w:rsidR="00870E98" w:rsidRDefault="00870E98" w:rsidP="00077F66">
      <w:pPr>
        <w:spacing w:line="360" w:lineRule="auto"/>
        <w:ind w:right="701"/>
        <w:jc w:val="both"/>
        <w:rPr>
          <w:color w:val="231F20"/>
          <w:sz w:val="24"/>
        </w:rPr>
      </w:pPr>
    </w:p>
    <w:p w:rsidR="00870E98" w:rsidRPr="00FF152E" w:rsidRDefault="00870E98" w:rsidP="00077F66">
      <w:pPr>
        <w:spacing w:line="360" w:lineRule="auto"/>
        <w:ind w:right="701"/>
        <w:jc w:val="both"/>
        <w:rPr>
          <w:color w:val="231F20"/>
          <w:sz w:val="24"/>
        </w:rPr>
      </w:pPr>
    </w:p>
    <w:tbl>
      <w:tblPr>
        <w:tblStyle w:val="TableNormal"/>
        <w:tblW w:w="0" w:type="auto"/>
        <w:tblInd w:w="5"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Look w:val="01E0" w:firstRow="1" w:lastRow="1" w:firstColumn="1" w:lastColumn="1" w:noHBand="0" w:noVBand="0"/>
      </w:tblPr>
      <w:tblGrid>
        <w:gridCol w:w="1560"/>
        <w:gridCol w:w="1417"/>
        <w:gridCol w:w="1559"/>
        <w:gridCol w:w="2977"/>
      </w:tblGrid>
      <w:tr w:rsidR="00777E7A" w:rsidRPr="00FF152E" w:rsidTr="00870E98">
        <w:trPr>
          <w:trHeight w:val="410"/>
        </w:trPr>
        <w:tc>
          <w:tcPr>
            <w:tcW w:w="1560" w:type="dxa"/>
            <w:tcBorders>
              <w:top w:val="single" w:sz="12" w:space="0" w:color="C8C8C8"/>
            </w:tcBorders>
            <w:shd w:val="clear" w:color="auto" w:fill="auto"/>
          </w:tcPr>
          <w:p w:rsidR="00777E7A" w:rsidRPr="00FF152E" w:rsidRDefault="006C0F2D" w:rsidP="001B561F">
            <w:pPr>
              <w:pStyle w:val="TableParagraph"/>
              <w:spacing w:before="91"/>
              <w:ind w:left="107"/>
              <w:jc w:val="center"/>
              <w:rPr>
                <w:b/>
                <w:sz w:val="20"/>
              </w:rPr>
            </w:pPr>
            <w:r w:rsidRPr="00FF152E">
              <w:rPr>
                <w:b/>
                <w:sz w:val="20"/>
              </w:rPr>
              <w:t>subreddit</w:t>
            </w:r>
          </w:p>
        </w:tc>
        <w:tc>
          <w:tcPr>
            <w:tcW w:w="1417" w:type="dxa"/>
            <w:tcBorders>
              <w:top w:val="single" w:sz="12" w:space="0" w:color="C8C8C8"/>
            </w:tcBorders>
          </w:tcPr>
          <w:p w:rsidR="00777E7A" w:rsidRPr="00FF152E" w:rsidRDefault="00777E7A" w:rsidP="001B561F">
            <w:pPr>
              <w:pStyle w:val="TableParagraph"/>
              <w:spacing w:before="91"/>
              <w:ind w:left="311" w:right="301"/>
              <w:jc w:val="center"/>
              <w:rPr>
                <w:b/>
                <w:sz w:val="20"/>
              </w:rPr>
            </w:pPr>
            <w:r w:rsidRPr="00FF152E">
              <w:rPr>
                <w:b/>
                <w:sz w:val="20"/>
              </w:rPr>
              <w:t>id</w:t>
            </w:r>
          </w:p>
        </w:tc>
        <w:tc>
          <w:tcPr>
            <w:tcW w:w="1559" w:type="dxa"/>
            <w:tcBorders>
              <w:top w:val="single" w:sz="12" w:space="0" w:color="C8C8C8"/>
            </w:tcBorders>
            <w:shd w:val="clear" w:color="auto" w:fill="auto"/>
          </w:tcPr>
          <w:p w:rsidR="00777E7A" w:rsidRPr="00FF152E" w:rsidRDefault="00777E7A" w:rsidP="001B561F">
            <w:pPr>
              <w:pStyle w:val="TableParagraph"/>
              <w:spacing w:before="91"/>
              <w:ind w:left="311" w:right="301"/>
              <w:jc w:val="center"/>
              <w:rPr>
                <w:b/>
                <w:sz w:val="20"/>
              </w:rPr>
            </w:pPr>
            <w:r w:rsidRPr="00FF152E">
              <w:rPr>
                <w:b/>
                <w:sz w:val="20"/>
              </w:rPr>
              <w:t>date</w:t>
            </w:r>
          </w:p>
        </w:tc>
        <w:tc>
          <w:tcPr>
            <w:tcW w:w="2977" w:type="dxa"/>
            <w:tcBorders>
              <w:top w:val="single" w:sz="12" w:space="0" w:color="C8C8C8"/>
            </w:tcBorders>
            <w:shd w:val="clear" w:color="auto" w:fill="auto"/>
          </w:tcPr>
          <w:p w:rsidR="00777E7A" w:rsidRPr="00FF152E" w:rsidRDefault="00777E7A" w:rsidP="001B561F">
            <w:pPr>
              <w:pStyle w:val="TableParagraph"/>
              <w:spacing w:before="91"/>
              <w:ind w:left="824"/>
              <w:jc w:val="center"/>
              <w:rPr>
                <w:b/>
                <w:sz w:val="20"/>
              </w:rPr>
            </w:pPr>
            <w:r w:rsidRPr="00FF152E">
              <w:rPr>
                <w:b/>
                <w:sz w:val="20"/>
              </w:rPr>
              <w:t>clean_text</w:t>
            </w:r>
          </w:p>
        </w:tc>
      </w:tr>
      <w:tr w:rsidR="006C0F2D" w:rsidRPr="00FF152E" w:rsidTr="00870E98">
        <w:trPr>
          <w:trHeight w:val="452"/>
        </w:trPr>
        <w:tc>
          <w:tcPr>
            <w:tcW w:w="1560" w:type="dxa"/>
            <w:tcBorders>
              <w:top w:val="single" w:sz="12" w:space="0" w:color="C8C8C8"/>
            </w:tcBorders>
            <w:shd w:val="clear" w:color="auto" w:fill="ECECEC"/>
          </w:tcPr>
          <w:p w:rsidR="006C0F2D" w:rsidRPr="00FF152E" w:rsidRDefault="006C0F2D" w:rsidP="006C0F2D">
            <w:pPr>
              <w:pStyle w:val="TableParagraph"/>
              <w:spacing w:before="91"/>
              <w:ind w:left="107"/>
              <w:rPr>
                <w:sz w:val="20"/>
              </w:rPr>
            </w:pPr>
            <w:r w:rsidRPr="00FF152E">
              <w:rPr>
                <w:sz w:val="20"/>
              </w:rPr>
              <w:t>vaxxhappened</w:t>
            </w:r>
          </w:p>
        </w:tc>
        <w:tc>
          <w:tcPr>
            <w:tcW w:w="1417" w:type="dxa"/>
            <w:tcBorders>
              <w:top w:val="single" w:sz="12" w:space="0" w:color="C8C8C8"/>
            </w:tcBorders>
            <w:shd w:val="clear" w:color="auto" w:fill="ECECEC"/>
          </w:tcPr>
          <w:p w:rsidR="006C0F2D" w:rsidRPr="00FF152E" w:rsidRDefault="006C0F2D" w:rsidP="006C0F2D">
            <w:pPr>
              <w:pStyle w:val="TableParagraph"/>
              <w:spacing w:before="105"/>
              <w:ind w:left="311" w:right="301"/>
              <w:jc w:val="center"/>
              <w:rPr>
                <w:sz w:val="20"/>
              </w:rPr>
            </w:pPr>
            <w:r w:rsidRPr="00FF152E">
              <w:rPr>
                <w:sz w:val="20"/>
              </w:rPr>
              <w:t>fco8iq6</w:t>
            </w:r>
          </w:p>
        </w:tc>
        <w:tc>
          <w:tcPr>
            <w:tcW w:w="1559" w:type="dxa"/>
            <w:tcBorders>
              <w:top w:val="single" w:sz="12" w:space="0" w:color="C8C8C8"/>
            </w:tcBorders>
            <w:shd w:val="clear" w:color="auto" w:fill="ECECEC"/>
          </w:tcPr>
          <w:p w:rsidR="006C0F2D" w:rsidRPr="00FF152E" w:rsidRDefault="006C0F2D" w:rsidP="006C0F2D">
            <w:pPr>
              <w:pStyle w:val="TableParagraph"/>
              <w:spacing w:before="105"/>
              <w:ind w:left="311" w:right="301"/>
              <w:jc w:val="center"/>
              <w:rPr>
                <w:sz w:val="20"/>
              </w:rPr>
            </w:pPr>
            <w:r w:rsidRPr="00FF152E">
              <w:rPr>
                <w:sz w:val="20"/>
              </w:rPr>
              <w:t>01/01/2020</w:t>
            </w:r>
          </w:p>
        </w:tc>
        <w:tc>
          <w:tcPr>
            <w:tcW w:w="2977" w:type="dxa"/>
            <w:tcBorders>
              <w:top w:val="single" w:sz="12" w:space="0" w:color="C8C8C8"/>
            </w:tcBorders>
            <w:shd w:val="clear" w:color="auto" w:fill="ECECEC"/>
          </w:tcPr>
          <w:p w:rsidR="006C0F2D" w:rsidRPr="00FF152E" w:rsidRDefault="006C0F2D" w:rsidP="00870E98">
            <w:pPr>
              <w:pStyle w:val="TableParagraph"/>
              <w:spacing w:before="105"/>
              <w:rPr>
                <w:sz w:val="20"/>
              </w:rPr>
            </w:pPr>
            <w:r w:rsidRPr="00FF152E">
              <w:rPr>
                <w:sz w:val="20"/>
              </w:rPr>
              <w:t>you think that after seeing him suffer tetanus theyd at least give him the tetanus shot</w:t>
            </w:r>
          </w:p>
        </w:tc>
      </w:tr>
      <w:tr w:rsidR="006C0F2D" w:rsidRPr="00FF152E" w:rsidTr="00870E98">
        <w:trPr>
          <w:trHeight w:val="429"/>
        </w:trPr>
        <w:tc>
          <w:tcPr>
            <w:tcW w:w="1560" w:type="dxa"/>
          </w:tcPr>
          <w:p w:rsidR="006C0F2D" w:rsidRPr="00FF152E" w:rsidRDefault="006C0F2D" w:rsidP="006C0F2D">
            <w:pPr>
              <w:pStyle w:val="TableParagraph"/>
              <w:spacing w:before="91"/>
              <w:ind w:left="107"/>
              <w:rPr>
                <w:sz w:val="20"/>
              </w:rPr>
            </w:pPr>
            <w:r w:rsidRPr="00FF152E">
              <w:rPr>
                <w:sz w:val="20"/>
              </w:rPr>
              <w:t>Vaccines</w:t>
            </w:r>
          </w:p>
        </w:tc>
        <w:tc>
          <w:tcPr>
            <w:tcW w:w="1417" w:type="dxa"/>
          </w:tcPr>
          <w:p w:rsidR="006C0F2D" w:rsidRPr="00FF152E" w:rsidRDefault="006C0F2D" w:rsidP="006C0F2D">
            <w:pPr>
              <w:pStyle w:val="TableParagraph"/>
              <w:spacing w:before="91"/>
              <w:ind w:left="311" w:right="301"/>
              <w:jc w:val="center"/>
              <w:rPr>
                <w:sz w:val="20"/>
              </w:rPr>
            </w:pPr>
            <w:r w:rsidRPr="00FF152E">
              <w:rPr>
                <w:sz w:val="20"/>
              </w:rPr>
              <w:t>feh</w:t>
            </w:r>
            <w:r w:rsidR="001B561F" w:rsidRPr="00FF152E">
              <w:rPr>
                <w:sz w:val="20"/>
              </w:rPr>
              <w:t>pvnq</w:t>
            </w:r>
          </w:p>
        </w:tc>
        <w:tc>
          <w:tcPr>
            <w:tcW w:w="1559" w:type="dxa"/>
          </w:tcPr>
          <w:p w:rsidR="006C0F2D" w:rsidRPr="00FF152E" w:rsidRDefault="001B561F" w:rsidP="001B561F">
            <w:pPr>
              <w:pStyle w:val="TableParagraph"/>
              <w:spacing w:before="91"/>
              <w:ind w:left="311" w:right="301"/>
              <w:jc w:val="center"/>
              <w:rPr>
                <w:sz w:val="20"/>
              </w:rPr>
            </w:pPr>
            <w:r w:rsidRPr="00FF152E">
              <w:rPr>
                <w:sz w:val="20"/>
              </w:rPr>
              <w:t>15</w:t>
            </w:r>
            <w:r w:rsidR="006C0F2D" w:rsidRPr="00FF152E">
              <w:rPr>
                <w:sz w:val="20"/>
              </w:rPr>
              <w:t>/0</w:t>
            </w:r>
            <w:r w:rsidRPr="00FF152E">
              <w:rPr>
                <w:sz w:val="20"/>
              </w:rPr>
              <w:t>1</w:t>
            </w:r>
            <w:r w:rsidR="006C0F2D" w:rsidRPr="00FF152E">
              <w:rPr>
                <w:sz w:val="20"/>
              </w:rPr>
              <w:t>/2020</w:t>
            </w:r>
          </w:p>
        </w:tc>
        <w:tc>
          <w:tcPr>
            <w:tcW w:w="2977" w:type="dxa"/>
          </w:tcPr>
          <w:p w:rsidR="006C0F2D" w:rsidRPr="00FF152E" w:rsidRDefault="001B561F" w:rsidP="006C0F2D">
            <w:pPr>
              <w:pStyle w:val="TableParagraph"/>
              <w:spacing w:before="91"/>
              <w:rPr>
                <w:sz w:val="20"/>
              </w:rPr>
            </w:pPr>
            <w:r w:rsidRPr="00FF152E">
              <w:rPr>
                <w:sz w:val="20"/>
              </w:rPr>
              <w:t>thank you i know its the best choice for me baby and others around me</w:t>
            </w:r>
          </w:p>
        </w:tc>
      </w:tr>
      <w:tr w:rsidR="006C0F2D" w:rsidRPr="00FF152E" w:rsidTr="00870E98">
        <w:trPr>
          <w:trHeight w:val="429"/>
        </w:trPr>
        <w:tc>
          <w:tcPr>
            <w:tcW w:w="1560" w:type="dxa"/>
            <w:shd w:val="clear" w:color="auto" w:fill="ECECEC"/>
          </w:tcPr>
          <w:p w:rsidR="001B561F" w:rsidRPr="00FF152E" w:rsidRDefault="001B561F" w:rsidP="006C0F2D">
            <w:pPr>
              <w:pStyle w:val="TableParagraph"/>
              <w:spacing w:before="91"/>
              <w:ind w:left="107"/>
              <w:rPr>
                <w:sz w:val="20"/>
              </w:rPr>
            </w:pPr>
          </w:p>
          <w:p w:rsidR="006C0F2D" w:rsidRPr="00FF152E" w:rsidRDefault="001B561F" w:rsidP="006C0F2D">
            <w:pPr>
              <w:pStyle w:val="TableParagraph"/>
              <w:spacing w:before="91"/>
              <w:ind w:left="107"/>
              <w:rPr>
                <w:sz w:val="20"/>
              </w:rPr>
            </w:pPr>
            <w:r w:rsidRPr="00FF152E">
              <w:rPr>
                <w:sz w:val="20"/>
              </w:rPr>
              <w:t>CovidVaccinated</w:t>
            </w:r>
          </w:p>
        </w:tc>
        <w:tc>
          <w:tcPr>
            <w:tcW w:w="1417" w:type="dxa"/>
            <w:shd w:val="clear" w:color="auto" w:fill="ECECEC"/>
          </w:tcPr>
          <w:p w:rsidR="001B561F" w:rsidRPr="00FF152E" w:rsidRDefault="001B561F" w:rsidP="006C0F2D">
            <w:pPr>
              <w:pStyle w:val="TableParagraph"/>
              <w:spacing w:before="91"/>
              <w:ind w:left="311" w:right="301"/>
              <w:jc w:val="center"/>
              <w:rPr>
                <w:sz w:val="20"/>
              </w:rPr>
            </w:pPr>
          </w:p>
          <w:p w:rsidR="006C0F2D" w:rsidRPr="00FF152E" w:rsidRDefault="001B561F" w:rsidP="006C0F2D">
            <w:pPr>
              <w:pStyle w:val="TableParagraph"/>
              <w:spacing w:before="91"/>
              <w:ind w:left="311" w:right="301"/>
              <w:jc w:val="center"/>
              <w:rPr>
                <w:sz w:val="20"/>
              </w:rPr>
            </w:pPr>
            <w:r w:rsidRPr="00FF152E">
              <w:rPr>
                <w:sz w:val="20"/>
              </w:rPr>
              <w:t>hqh7srg</w:t>
            </w:r>
          </w:p>
        </w:tc>
        <w:tc>
          <w:tcPr>
            <w:tcW w:w="1559" w:type="dxa"/>
            <w:shd w:val="clear" w:color="auto" w:fill="ECECEC"/>
          </w:tcPr>
          <w:p w:rsidR="001B561F" w:rsidRPr="00FF152E" w:rsidRDefault="001B561F" w:rsidP="001B561F">
            <w:pPr>
              <w:pStyle w:val="TableParagraph"/>
              <w:spacing w:before="91"/>
              <w:ind w:left="311" w:right="301"/>
              <w:jc w:val="center"/>
              <w:rPr>
                <w:sz w:val="20"/>
              </w:rPr>
            </w:pPr>
          </w:p>
          <w:p w:rsidR="006C0F2D" w:rsidRPr="00FF152E" w:rsidRDefault="001B561F" w:rsidP="001B561F">
            <w:pPr>
              <w:pStyle w:val="TableParagraph"/>
              <w:spacing w:before="91"/>
              <w:ind w:left="311" w:right="301"/>
              <w:jc w:val="center"/>
              <w:rPr>
                <w:sz w:val="20"/>
              </w:rPr>
            </w:pPr>
            <w:r w:rsidRPr="00FF152E">
              <w:rPr>
                <w:sz w:val="20"/>
              </w:rPr>
              <w:t>29</w:t>
            </w:r>
            <w:r w:rsidR="006C0F2D" w:rsidRPr="00FF152E">
              <w:rPr>
                <w:sz w:val="20"/>
              </w:rPr>
              <w:t>/1</w:t>
            </w:r>
            <w:r w:rsidRPr="00FF152E">
              <w:rPr>
                <w:sz w:val="20"/>
              </w:rPr>
              <w:t>2</w:t>
            </w:r>
            <w:r w:rsidR="006C0F2D" w:rsidRPr="00FF152E">
              <w:rPr>
                <w:sz w:val="20"/>
              </w:rPr>
              <w:t>/202</w:t>
            </w:r>
            <w:r w:rsidRPr="00FF152E">
              <w:rPr>
                <w:sz w:val="20"/>
              </w:rPr>
              <w:t>0</w:t>
            </w:r>
          </w:p>
        </w:tc>
        <w:tc>
          <w:tcPr>
            <w:tcW w:w="2977" w:type="dxa"/>
            <w:shd w:val="clear" w:color="auto" w:fill="ECECEC"/>
          </w:tcPr>
          <w:p w:rsidR="006C0F2D" w:rsidRPr="00FF152E" w:rsidRDefault="001B561F" w:rsidP="001B561F">
            <w:pPr>
              <w:pStyle w:val="TableParagraph"/>
              <w:spacing w:before="91"/>
              <w:rPr>
                <w:sz w:val="20"/>
              </w:rPr>
            </w:pPr>
            <w:r w:rsidRPr="00FF152E">
              <w:rPr>
                <w:sz w:val="20"/>
              </w:rPr>
              <w:t>im in the states in a region where none of those restrictions apply i want to be protected but if pfizer shots only get me to protected like wtf</w:t>
            </w:r>
          </w:p>
        </w:tc>
      </w:tr>
      <w:tr w:rsidR="006C0F2D" w:rsidRPr="00FF152E" w:rsidTr="00870E98">
        <w:trPr>
          <w:trHeight w:val="426"/>
        </w:trPr>
        <w:tc>
          <w:tcPr>
            <w:tcW w:w="1560" w:type="dxa"/>
          </w:tcPr>
          <w:p w:rsidR="001B561F" w:rsidRPr="00FF152E" w:rsidRDefault="001B561F" w:rsidP="006C0F2D">
            <w:pPr>
              <w:pStyle w:val="TableParagraph"/>
              <w:spacing w:before="91"/>
              <w:ind w:left="107"/>
              <w:rPr>
                <w:sz w:val="20"/>
              </w:rPr>
            </w:pPr>
          </w:p>
          <w:p w:rsidR="001B561F" w:rsidRPr="00FF152E" w:rsidRDefault="001B561F" w:rsidP="006C0F2D">
            <w:pPr>
              <w:pStyle w:val="TableParagraph"/>
              <w:spacing w:before="91"/>
              <w:ind w:left="107"/>
              <w:rPr>
                <w:sz w:val="20"/>
              </w:rPr>
            </w:pPr>
          </w:p>
          <w:p w:rsidR="006C0F2D" w:rsidRPr="00FF152E" w:rsidRDefault="001B561F" w:rsidP="001B561F">
            <w:pPr>
              <w:pStyle w:val="TableParagraph"/>
              <w:spacing w:before="91"/>
              <w:rPr>
                <w:sz w:val="20"/>
              </w:rPr>
            </w:pPr>
            <w:r w:rsidRPr="00FF152E">
              <w:rPr>
                <w:sz w:val="20"/>
              </w:rPr>
              <w:t>antivaxx</w:t>
            </w:r>
          </w:p>
        </w:tc>
        <w:tc>
          <w:tcPr>
            <w:tcW w:w="1417" w:type="dxa"/>
          </w:tcPr>
          <w:p w:rsidR="001B561F" w:rsidRPr="00FF152E" w:rsidRDefault="001B561F" w:rsidP="006C0F2D">
            <w:pPr>
              <w:pStyle w:val="TableParagraph"/>
              <w:spacing w:before="91"/>
              <w:ind w:left="311" w:right="301"/>
              <w:jc w:val="center"/>
              <w:rPr>
                <w:sz w:val="20"/>
              </w:rPr>
            </w:pPr>
          </w:p>
          <w:p w:rsidR="001B561F" w:rsidRPr="00FF152E" w:rsidRDefault="001B561F" w:rsidP="006C0F2D">
            <w:pPr>
              <w:pStyle w:val="TableParagraph"/>
              <w:spacing w:before="91"/>
              <w:ind w:left="311" w:right="301"/>
              <w:jc w:val="center"/>
              <w:rPr>
                <w:sz w:val="20"/>
              </w:rPr>
            </w:pPr>
          </w:p>
          <w:p w:rsidR="006C0F2D" w:rsidRPr="00FF152E" w:rsidRDefault="001B561F" w:rsidP="006C0F2D">
            <w:pPr>
              <w:pStyle w:val="TableParagraph"/>
              <w:spacing w:before="91"/>
              <w:ind w:left="311" w:right="301"/>
              <w:jc w:val="center"/>
              <w:rPr>
                <w:sz w:val="20"/>
              </w:rPr>
            </w:pPr>
            <w:r w:rsidRPr="00FF152E">
              <w:rPr>
                <w:sz w:val="20"/>
              </w:rPr>
              <w:t>gho2jvl</w:t>
            </w:r>
          </w:p>
        </w:tc>
        <w:tc>
          <w:tcPr>
            <w:tcW w:w="1559" w:type="dxa"/>
          </w:tcPr>
          <w:p w:rsidR="001B561F" w:rsidRPr="00FF152E" w:rsidRDefault="001B561F" w:rsidP="006C0F2D">
            <w:pPr>
              <w:pStyle w:val="TableParagraph"/>
              <w:spacing w:before="91"/>
              <w:ind w:left="311" w:right="301"/>
              <w:jc w:val="center"/>
              <w:rPr>
                <w:sz w:val="20"/>
              </w:rPr>
            </w:pPr>
          </w:p>
          <w:p w:rsidR="001B561F" w:rsidRPr="00FF152E" w:rsidRDefault="001B561F" w:rsidP="006C0F2D">
            <w:pPr>
              <w:pStyle w:val="TableParagraph"/>
              <w:spacing w:before="91"/>
              <w:ind w:left="311" w:right="301"/>
              <w:jc w:val="center"/>
              <w:rPr>
                <w:sz w:val="20"/>
              </w:rPr>
            </w:pPr>
          </w:p>
          <w:p w:rsidR="006C0F2D" w:rsidRPr="00FF152E" w:rsidRDefault="001B561F" w:rsidP="006C0F2D">
            <w:pPr>
              <w:pStyle w:val="TableParagraph"/>
              <w:spacing w:before="91"/>
              <w:ind w:left="311" w:right="301"/>
              <w:jc w:val="center"/>
              <w:rPr>
                <w:sz w:val="20"/>
              </w:rPr>
            </w:pPr>
            <w:r w:rsidRPr="00FF152E">
              <w:rPr>
                <w:sz w:val="20"/>
              </w:rPr>
              <w:t>01/01/2021</w:t>
            </w:r>
          </w:p>
        </w:tc>
        <w:tc>
          <w:tcPr>
            <w:tcW w:w="2977" w:type="dxa"/>
          </w:tcPr>
          <w:p w:rsidR="006C0F2D" w:rsidRPr="00FF152E" w:rsidRDefault="001B561F" w:rsidP="001B561F">
            <w:pPr>
              <w:pStyle w:val="TableParagraph"/>
              <w:spacing w:before="91"/>
              <w:rPr>
                <w:sz w:val="20"/>
              </w:rPr>
            </w:pPr>
            <w:r w:rsidRPr="00FF152E">
              <w:rPr>
                <w:sz w:val="20"/>
              </w:rPr>
              <w:t>every vaccine has destroyed portions of my brain to a point i can no longer give a damn about anything people say its just my attitude but i know better its vaccines eating away at my brain i reckon i will wake up a zombie soonoh damn i just realized this is how it all begins</w:t>
            </w:r>
          </w:p>
        </w:tc>
      </w:tr>
      <w:tr w:rsidR="006C0F2D" w:rsidRPr="00FF152E" w:rsidTr="00870E98">
        <w:trPr>
          <w:trHeight w:val="426"/>
        </w:trPr>
        <w:tc>
          <w:tcPr>
            <w:tcW w:w="1560" w:type="dxa"/>
            <w:shd w:val="clear" w:color="auto" w:fill="F2F2F2" w:themeFill="background1" w:themeFillShade="F2"/>
          </w:tcPr>
          <w:p w:rsidR="004E7410" w:rsidRPr="00FF152E" w:rsidRDefault="004E7410" w:rsidP="006C0F2D">
            <w:pPr>
              <w:pStyle w:val="TableParagraph"/>
              <w:spacing w:before="91"/>
              <w:ind w:left="107"/>
              <w:rPr>
                <w:sz w:val="20"/>
              </w:rPr>
            </w:pPr>
          </w:p>
          <w:p w:rsidR="004E7410" w:rsidRPr="00FF152E" w:rsidRDefault="004E7410" w:rsidP="006C0F2D">
            <w:pPr>
              <w:pStyle w:val="TableParagraph"/>
              <w:spacing w:before="91"/>
              <w:ind w:left="107"/>
              <w:rPr>
                <w:sz w:val="20"/>
              </w:rPr>
            </w:pPr>
          </w:p>
          <w:p w:rsidR="006C0F2D" w:rsidRPr="00FF152E" w:rsidRDefault="001B561F" w:rsidP="006C0F2D">
            <w:pPr>
              <w:pStyle w:val="TableParagraph"/>
              <w:spacing w:before="91"/>
              <w:ind w:left="107"/>
              <w:rPr>
                <w:sz w:val="20"/>
              </w:rPr>
            </w:pPr>
            <w:r w:rsidRPr="00FF152E">
              <w:rPr>
                <w:sz w:val="20"/>
              </w:rPr>
              <w:t>DebateVaccines</w:t>
            </w:r>
          </w:p>
        </w:tc>
        <w:tc>
          <w:tcPr>
            <w:tcW w:w="1417" w:type="dxa"/>
            <w:shd w:val="clear" w:color="auto" w:fill="F2F2F2" w:themeFill="background1" w:themeFillShade="F2"/>
          </w:tcPr>
          <w:p w:rsidR="004E7410" w:rsidRPr="00FF152E" w:rsidRDefault="004E7410" w:rsidP="006C0F2D">
            <w:pPr>
              <w:pStyle w:val="TableParagraph"/>
              <w:spacing w:before="91"/>
              <w:ind w:left="311" w:right="301"/>
              <w:jc w:val="center"/>
              <w:rPr>
                <w:sz w:val="20"/>
              </w:rPr>
            </w:pPr>
          </w:p>
          <w:p w:rsidR="004E7410" w:rsidRPr="00FF152E" w:rsidRDefault="004E7410" w:rsidP="006C0F2D">
            <w:pPr>
              <w:pStyle w:val="TableParagraph"/>
              <w:spacing w:before="91"/>
              <w:ind w:left="311" w:right="301"/>
              <w:jc w:val="center"/>
              <w:rPr>
                <w:sz w:val="20"/>
              </w:rPr>
            </w:pPr>
          </w:p>
          <w:p w:rsidR="006C0F2D" w:rsidRPr="00FF152E" w:rsidRDefault="004E7410" w:rsidP="006C0F2D">
            <w:pPr>
              <w:pStyle w:val="TableParagraph"/>
              <w:spacing w:before="91"/>
              <w:ind w:left="311" w:right="301"/>
              <w:jc w:val="center"/>
              <w:rPr>
                <w:sz w:val="20"/>
              </w:rPr>
            </w:pPr>
            <w:r w:rsidRPr="00FF152E">
              <w:rPr>
                <w:sz w:val="20"/>
              </w:rPr>
              <w:t>frvf51n</w:t>
            </w:r>
          </w:p>
        </w:tc>
        <w:tc>
          <w:tcPr>
            <w:tcW w:w="1559" w:type="dxa"/>
            <w:shd w:val="clear" w:color="auto" w:fill="F2F2F2" w:themeFill="background1" w:themeFillShade="F2"/>
          </w:tcPr>
          <w:p w:rsidR="004E7410" w:rsidRPr="00FF152E" w:rsidRDefault="004E7410" w:rsidP="006C0F2D">
            <w:pPr>
              <w:pStyle w:val="TableParagraph"/>
              <w:spacing w:before="91"/>
              <w:ind w:left="311" w:right="301"/>
              <w:jc w:val="center"/>
              <w:rPr>
                <w:sz w:val="20"/>
              </w:rPr>
            </w:pPr>
          </w:p>
          <w:p w:rsidR="004E7410" w:rsidRPr="00FF152E" w:rsidRDefault="004E7410" w:rsidP="006C0F2D">
            <w:pPr>
              <w:pStyle w:val="TableParagraph"/>
              <w:spacing w:before="91"/>
              <w:ind w:left="311" w:right="301"/>
              <w:jc w:val="center"/>
              <w:rPr>
                <w:sz w:val="20"/>
              </w:rPr>
            </w:pPr>
          </w:p>
          <w:p w:rsidR="006C0F2D" w:rsidRPr="00FF152E" w:rsidRDefault="004E7410" w:rsidP="006C0F2D">
            <w:pPr>
              <w:pStyle w:val="TableParagraph"/>
              <w:spacing w:before="91"/>
              <w:ind w:left="311" w:right="301"/>
              <w:jc w:val="center"/>
              <w:rPr>
                <w:sz w:val="20"/>
              </w:rPr>
            </w:pPr>
            <w:r w:rsidRPr="00FF152E">
              <w:rPr>
                <w:sz w:val="20"/>
              </w:rPr>
              <w:t>26/05/2020</w:t>
            </w:r>
          </w:p>
        </w:tc>
        <w:tc>
          <w:tcPr>
            <w:tcW w:w="2977" w:type="dxa"/>
            <w:shd w:val="clear" w:color="auto" w:fill="F2F2F2" w:themeFill="background1" w:themeFillShade="F2"/>
          </w:tcPr>
          <w:p w:rsidR="006C0F2D" w:rsidRPr="00FF152E" w:rsidRDefault="004E7410" w:rsidP="004E7410">
            <w:pPr>
              <w:pStyle w:val="TableParagraph"/>
              <w:spacing w:before="91"/>
              <w:rPr>
                <w:sz w:val="20"/>
              </w:rPr>
            </w:pPr>
            <w:r w:rsidRPr="00FF152E">
              <w:rPr>
                <w:sz w:val="20"/>
              </w:rPr>
              <w:t>example see postmarketing experience because these events are reported voluntarily from a population of uncertain size it is not always possible to reliably estimate their frequency or establish a causal relationship to vaccination</w:t>
            </w:r>
          </w:p>
        </w:tc>
      </w:tr>
    </w:tbl>
    <w:p w:rsidR="00043125" w:rsidRPr="00870E98" w:rsidRDefault="004E7410" w:rsidP="00870E98">
      <w:pPr>
        <w:spacing w:line="360" w:lineRule="auto"/>
        <w:ind w:right="701"/>
        <w:jc w:val="both"/>
        <w:rPr>
          <w:color w:val="231F20"/>
          <w:sz w:val="20"/>
        </w:rPr>
      </w:pPr>
      <w:r w:rsidRPr="00870E98">
        <w:rPr>
          <w:color w:val="231F20"/>
          <w:sz w:val="20"/>
        </w:rPr>
        <w:lastRenderedPageBreak/>
        <w:t>Tablo 2. Temizlenmiş verilere ait bazı örnekler</w:t>
      </w:r>
    </w:p>
    <w:p w:rsidR="00D93249" w:rsidRPr="00FF152E" w:rsidRDefault="00D93249" w:rsidP="003F13E0">
      <w:pPr>
        <w:pStyle w:val="ListeParagraf"/>
        <w:spacing w:line="360" w:lineRule="auto"/>
        <w:ind w:left="567" w:right="701" w:firstLine="0"/>
        <w:jc w:val="both"/>
        <w:rPr>
          <w:color w:val="231F20"/>
          <w:sz w:val="24"/>
        </w:rPr>
      </w:pPr>
    </w:p>
    <w:p w:rsidR="00BF7C0A" w:rsidRPr="00FF152E" w:rsidRDefault="00A63865" w:rsidP="00A63865">
      <w:pPr>
        <w:pStyle w:val="ListeParagraf"/>
        <w:spacing w:line="360" w:lineRule="auto"/>
        <w:ind w:left="0" w:right="701" w:firstLine="0"/>
        <w:jc w:val="both"/>
        <w:rPr>
          <w:color w:val="231F20"/>
          <w:sz w:val="24"/>
        </w:rPr>
      </w:pPr>
      <w:r>
        <w:rPr>
          <w:noProof/>
          <w:color w:val="231F20"/>
          <w:sz w:val="24"/>
          <w:lang w:bidi="ar-SA"/>
        </w:rPr>
        <w:drawing>
          <wp:inline distT="0" distB="0" distL="0" distR="0">
            <wp:extent cx="4782820" cy="3731598"/>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e_most_words.png"/>
                    <pic:cNvPicPr/>
                  </pic:nvPicPr>
                  <pic:blipFill>
                    <a:blip r:embed="rId31">
                      <a:extLst>
                        <a:ext uri="{28A0092B-C50C-407E-A947-70E740481C1C}">
                          <a14:useLocalDpi xmlns:a14="http://schemas.microsoft.com/office/drawing/2010/main" val="0"/>
                        </a:ext>
                      </a:extLst>
                    </a:blip>
                    <a:stretch>
                      <a:fillRect/>
                    </a:stretch>
                  </pic:blipFill>
                  <pic:spPr>
                    <a:xfrm>
                      <a:off x="0" y="0"/>
                      <a:ext cx="4794870" cy="3741000"/>
                    </a:xfrm>
                    <a:prstGeom prst="rect">
                      <a:avLst/>
                    </a:prstGeom>
                  </pic:spPr>
                </pic:pic>
              </a:graphicData>
            </a:graphic>
          </wp:inline>
        </w:drawing>
      </w:r>
    </w:p>
    <w:p w:rsidR="001A4502" w:rsidRPr="00FF152E" w:rsidRDefault="001A4502" w:rsidP="003F13E0">
      <w:pPr>
        <w:pStyle w:val="ListeParagraf"/>
        <w:spacing w:line="360" w:lineRule="auto"/>
        <w:ind w:left="567" w:right="701" w:firstLine="0"/>
        <w:jc w:val="both"/>
        <w:rPr>
          <w:color w:val="231F20"/>
          <w:sz w:val="24"/>
        </w:rPr>
      </w:pPr>
    </w:p>
    <w:p w:rsidR="001A4502" w:rsidRPr="00FF152E" w:rsidRDefault="001A4502" w:rsidP="00A63865">
      <w:pPr>
        <w:pStyle w:val="ListeParagraf"/>
        <w:spacing w:line="360" w:lineRule="auto"/>
        <w:ind w:left="0" w:right="701" w:firstLine="0"/>
        <w:jc w:val="both"/>
        <w:rPr>
          <w:color w:val="231F20"/>
          <w:sz w:val="24"/>
        </w:rPr>
      </w:pPr>
    </w:p>
    <w:p w:rsidR="001A4502" w:rsidRPr="00FF152E" w:rsidRDefault="001A4502" w:rsidP="003F13E0">
      <w:pPr>
        <w:pStyle w:val="ListeParagraf"/>
        <w:spacing w:line="360" w:lineRule="auto"/>
        <w:ind w:left="567" w:right="701" w:firstLine="0"/>
        <w:jc w:val="both"/>
        <w:rPr>
          <w:color w:val="231F20"/>
          <w:sz w:val="24"/>
        </w:rPr>
      </w:pPr>
    </w:p>
    <w:p w:rsidR="001A4502" w:rsidRPr="00FF152E" w:rsidRDefault="001A4502" w:rsidP="003F13E0">
      <w:pPr>
        <w:pStyle w:val="ListeParagraf"/>
        <w:spacing w:line="360" w:lineRule="auto"/>
        <w:ind w:left="567" w:right="701" w:firstLine="0"/>
        <w:jc w:val="both"/>
        <w:rPr>
          <w:color w:val="231F20"/>
          <w:sz w:val="24"/>
        </w:rPr>
      </w:pPr>
    </w:p>
    <w:p w:rsidR="001A4502" w:rsidRPr="00FF152E" w:rsidRDefault="001A4502" w:rsidP="003F13E0">
      <w:pPr>
        <w:pStyle w:val="ListeParagraf"/>
        <w:spacing w:line="360" w:lineRule="auto"/>
        <w:ind w:left="567" w:right="701" w:firstLine="0"/>
        <w:jc w:val="both"/>
        <w:rPr>
          <w:color w:val="231F20"/>
          <w:sz w:val="24"/>
        </w:rPr>
      </w:pPr>
    </w:p>
    <w:p w:rsidR="001A4502" w:rsidRPr="00FF152E" w:rsidRDefault="001A4502" w:rsidP="003F13E0">
      <w:pPr>
        <w:pStyle w:val="ListeParagraf"/>
        <w:spacing w:line="360" w:lineRule="auto"/>
        <w:ind w:left="567" w:right="701" w:firstLine="0"/>
        <w:jc w:val="both"/>
        <w:rPr>
          <w:color w:val="231F20"/>
          <w:sz w:val="24"/>
        </w:rPr>
      </w:pPr>
    </w:p>
    <w:p w:rsidR="00870E98" w:rsidRPr="00870E98" w:rsidRDefault="00870E98" w:rsidP="00870E98">
      <w:pPr>
        <w:spacing w:line="360" w:lineRule="auto"/>
        <w:ind w:right="701"/>
        <w:jc w:val="both"/>
        <w:rPr>
          <w:color w:val="231F20"/>
          <w:sz w:val="24"/>
        </w:rPr>
      </w:pPr>
    </w:p>
    <w:p w:rsidR="00111705" w:rsidRPr="00FF152E" w:rsidRDefault="00111705" w:rsidP="00870E98">
      <w:pPr>
        <w:pStyle w:val="ListeParagraf"/>
        <w:numPr>
          <w:ilvl w:val="1"/>
          <w:numId w:val="5"/>
        </w:numPr>
        <w:spacing w:line="360" w:lineRule="auto"/>
        <w:ind w:left="426" w:right="701" w:hanging="490"/>
        <w:jc w:val="both"/>
        <w:rPr>
          <w:b/>
          <w:color w:val="231F20"/>
          <w:sz w:val="24"/>
        </w:rPr>
      </w:pPr>
      <w:r w:rsidRPr="00FF152E">
        <w:rPr>
          <w:b/>
          <w:color w:val="231F20"/>
          <w:sz w:val="24"/>
        </w:rPr>
        <w:t>Yöntem</w:t>
      </w:r>
    </w:p>
    <w:p w:rsidR="00111705" w:rsidRPr="00FF152E" w:rsidRDefault="00111705" w:rsidP="00111705">
      <w:pPr>
        <w:pStyle w:val="ListeParagraf"/>
        <w:spacing w:line="360" w:lineRule="auto"/>
        <w:ind w:left="567" w:right="701" w:firstLine="0"/>
        <w:jc w:val="both"/>
        <w:rPr>
          <w:color w:val="231F20"/>
          <w:sz w:val="24"/>
        </w:rPr>
      </w:pPr>
    </w:p>
    <w:p w:rsidR="00111705" w:rsidRDefault="00111705" w:rsidP="00870E98">
      <w:pPr>
        <w:pStyle w:val="ListeParagraf"/>
        <w:spacing w:line="360" w:lineRule="auto"/>
        <w:ind w:left="0" w:right="701" w:firstLine="426"/>
        <w:jc w:val="both"/>
        <w:rPr>
          <w:color w:val="231F20"/>
          <w:sz w:val="24"/>
        </w:rPr>
      </w:pPr>
      <w:r w:rsidRPr="00FF152E">
        <w:rPr>
          <w:color w:val="231F20"/>
          <w:sz w:val="24"/>
        </w:rPr>
        <w:t>Bu bölümde reddit platformunda ilgili subreddit’lerden çekilen yorumları positive, negative ve neutral olarak 3 sınıfta etiketlemeye çalıştık. Etiketleme işlemi için VADER (</w:t>
      </w:r>
      <w:r w:rsidRPr="00FF152E">
        <w:t>Gilbert, 2014</w:t>
      </w:r>
      <w:r w:rsidRPr="00FF152E">
        <w:rPr>
          <w:color w:val="231F20"/>
          <w:sz w:val="24"/>
        </w:rPr>
        <w:t>) sınıflandırıcısı kullanılmıştır.</w:t>
      </w:r>
    </w:p>
    <w:p w:rsidR="000146CF" w:rsidRDefault="000146CF" w:rsidP="00870E98">
      <w:pPr>
        <w:pStyle w:val="ListeParagraf"/>
        <w:spacing w:line="360" w:lineRule="auto"/>
        <w:ind w:left="0" w:right="701" w:firstLine="426"/>
        <w:jc w:val="both"/>
        <w:rPr>
          <w:color w:val="231F20"/>
          <w:sz w:val="24"/>
        </w:rPr>
      </w:pPr>
    </w:p>
    <w:p w:rsidR="000146CF" w:rsidRPr="000146CF" w:rsidRDefault="000146CF" w:rsidP="000146CF">
      <w:pPr>
        <w:pStyle w:val="ListeParagraf"/>
        <w:numPr>
          <w:ilvl w:val="2"/>
          <w:numId w:val="5"/>
        </w:numPr>
        <w:spacing w:line="360" w:lineRule="auto"/>
        <w:ind w:left="709" w:right="701"/>
        <w:jc w:val="both"/>
        <w:rPr>
          <w:b/>
          <w:color w:val="231F20"/>
          <w:sz w:val="24"/>
        </w:rPr>
      </w:pPr>
      <w:r w:rsidRPr="000146CF">
        <w:rPr>
          <w:b/>
          <w:color w:val="231F20"/>
          <w:sz w:val="24"/>
        </w:rPr>
        <w:t>Duygu Polarite Sınıflandırması</w:t>
      </w:r>
    </w:p>
    <w:p w:rsidR="000146CF" w:rsidRPr="000146CF" w:rsidRDefault="000146CF" w:rsidP="000146CF">
      <w:pPr>
        <w:pStyle w:val="ListeParagraf"/>
        <w:spacing w:line="360" w:lineRule="auto"/>
        <w:ind w:left="709" w:right="701" w:firstLine="0"/>
        <w:jc w:val="both"/>
        <w:rPr>
          <w:color w:val="231F20"/>
          <w:sz w:val="24"/>
        </w:rPr>
      </w:pPr>
    </w:p>
    <w:p w:rsidR="000146CF" w:rsidRDefault="000146CF" w:rsidP="008C7BF0">
      <w:pPr>
        <w:pStyle w:val="GvdeMetni"/>
        <w:spacing w:before="14" w:line="360" w:lineRule="auto"/>
        <w:ind w:right="814" w:firstLine="709"/>
        <w:jc w:val="both"/>
      </w:pPr>
      <w:r w:rsidRPr="000146CF">
        <w:t xml:space="preserve">Duygu polarite sınıflandırması, duygu analizi alanında en çok </w:t>
      </w:r>
      <w:r w:rsidRPr="000146CF">
        <w:lastRenderedPageBreak/>
        <w:t>çalışılan problemdir. Tipik olarak, görev çok sınıflı bir sınıflandırma problemi olarak kabul edilir: Subjektif bir metin verildiğinde amaç, metnin genel tonunun olumlu, olumsuz veya nötr olup olmadığını belirlemektir. Bu görev, çeşitli ayrıntı dü</w:t>
      </w:r>
      <w:r w:rsidR="008C7BF0">
        <w:t>zeylerinde gerçekleştirilebilir. S</w:t>
      </w:r>
      <w:r w:rsidRPr="000146CF">
        <w:t>özcüklerin ve ifadelerin duygu kutupluluğu ilişkilendirmelerinden, cümlelerin, SMS mesajlarının, sohbet mesajlarının ve tweet'lerin duyarlılığına, ürün incelemelerinde, blog gönderilerinde ve büt</w:t>
      </w:r>
      <w:r w:rsidR="008C7BF0">
        <w:t>ünlükteki duygu analizine kadar</w:t>
      </w:r>
      <w:r w:rsidRPr="000146CF">
        <w:t xml:space="preserve"> belgeler.</w:t>
      </w:r>
    </w:p>
    <w:p w:rsidR="000146CF" w:rsidRPr="000146CF" w:rsidRDefault="000146CF" w:rsidP="006A12F0">
      <w:pPr>
        <w:pStyle w:val="GvdeMetni"/>
        <w:spacing w:before="14" w:line="360" w:lineRule="auto"/>
        <w:ind w:right="814" w:firstLine="351"/>
        <w:jc w:val="both"/>
      </w:pPr>
    </w:p>
    <w:p w:rsidR="000146CF" w:rsidRPr="000146CF" w:rsidRDefault="000146CF" w:rsidP="008C7BF0">
      <w:pPr>
        <w:pStyle w:val="GvdeMetni"/>
        <w:spacing w:before="14" w:line="360" w:lineRule="auto"/>
        <w:ind w:right="814"/>
        <w:jc w:val="both"/>
      </w:pPr>
      <w:r w:rsidRPr="006A12F0">
        <w:rPr>
          <w:b/>
        </w:rPr>
        <w:t>Kelime Düzeyi:</w:t>
      </w:r>
      <w:r w:rsidRPr="000146CF">
        <w:t xml:space="preserve"> Bu analiz seviyesinin fikri, bir kelimeye bir duygu değeri atamaktır. Girişler adı verilen bir sözcük-duygu ilişkileri topluluğu, bir duygu sözlüğü oluşturur. Her giriş, kelime olan bir anahtar ve pozitif veya negatif olabilen bir değer veya kelime ile duygu kategorisi arasındaki ilişkinin gücünü gösteren gerçek bir değerden oluşur. Bu tür sözlükler ya manuel açıklama ile ya da otomatik olarak oluşturulabilir </w:t>
      </w:r>
      <w:r w:rsidR="00144AB7">
        <w:t>(Kiritchenko, 2014)</w:t>
      </w:r>
      <w:r w:rsidRPr="000146CF">
        <w:t>. El ile oluşturulan sözlükler genellikle birkaç bin girdi içerir. Buna karşılık, otomatik olarak oluşturulan sözlükler, yüz binlerce kelime veya kelime dizisi için duygu ilişkilerini yakalayabilir.</w:t>
      </w:r>
    </w:p>
    <w:p w:rsidR="000146CF" w:rsidRPr="000146CF" w:rsidRDefault="000146CF" w:rsidP="006A12F0">
      <w:pPr>
        <w:pStyle w:val="GvdeMetni"/>
        <w:spacing w:before="14" w:line="360" w:lineRule="auto"/>
        <w:ind w:right="814" w:firstLine="351"/>
        <w:jc w:val="both"/>
      </w:pPr>
    </w:p>
    <w:p w:rsidR="000146CF" w:rsidRDefault="000146CF" w:rsidP="008C7BF0">
      <w:pPr>
        <w:pStyle w:val="GvdeMetni"/>
        <w:spacing w:before="14" w:line="360" w:lineRule="auto"/>
        <w:ind w:right="814"/>
        <w:jc w:val="both"/>
      </w:pPr>
      <w:r w:rsidRPr="006A12F0">
        <w:rPr>
          <w:b/>
        </w:rPr>
        <w:t>Cümle Düzeyi:</w:t>
      </w:r>
      <w:r w:rsidRPr="000146CF">
        <w:t xml:space="preserve"> Cümle düzeyindeki duygu analiz sistemleri, tüm cümlelere olumlu, olumsuz veya nötr gibi etiketler atamayı amaçlar. Şunu belirtmekte fayda var ki, bir cümlenin duygu düzeyi, sadece kelimelerinin kutuplarını bir araya getirerek elde edilemez. Bu nedenle, bağlamı anlayan ve cümlelerde ifade edilen doğru duyguyu çıkaran Makine Öğrenimi tabanlı sistemler geliştirmek gerekir. Bu tür sistemler, metinden ve/veya dış kaynaklardan, örneğin duygu sözlüklerinden çıkarılan çok sayıda özelliği kullanarak etiketlenmiş eğitim verilerinden (zaten olumlu, olumsuz veya nötr olarak işaretlenmiş cümleler) bir eşleme öğrenir.</w:t>
      </w:r>
    </w:p>
    <w:p w:rsidR="00BF0E8C" w:rsidRPr="000146CF" w:rsidRDefault="00BF0E8C" w:rsidP="006A12F0">
      <w:pPr>
        <w:pStyle w:val="GvdeMetni"/>
        <w:spacing w:before="14" w:line="360" w:lineRule="auto"/>
        <w:ind w:right="814" w:firstLine="351"/>
        <w:jc w:val="both"/>
      </w:pPr>
    </w:p>
    <w:p w:rsidR="000146CF" w:rsidRDefault="000146CF" w:rsidP="008C7BF0">
      <w:pPr>
        <w:pStyle w:val="GvdeMetni"/>
        <w:spacing w:before="14" w:line="360" w:lineRule="auto"/>
        <w:ind w:right="814"/>
        <w:jc w:val="both"/>
      </w:pPr>
      <w:r w:rsidRPr="00BF0E8C">
        <w:rPr>
          <w:b/>
        </w:rPr>
        <w:t>Belge Düzeyi:</w:t>
      </w:r>
      <w:r w:rsidRPr="000146CF">
        <w:t xml:space="preserve"> Belge düzeyinde duygu analizi genellikle bileşen cümlelerin duygu analizine ayrıştırılır. Ancak, duyguyu tüm belgelerde özetlemeyi öneren bazı çalışmalar vardır </w:t>
      </w:r>
      <w:r w:rsidR="00144AB7">
        <w:t>(Liu, 2011).</w:t>
      </w:r>
    </w:p>
    <w:p w:rsidR="00D66C3C" w:rsidRDefault="00D66C3C" w:rsidP="008C7BF0">
      <w:pPr>
        <w:pStyle w:val="GvdeMetni"/>
        <w:spacing w:before="14" w:line="360" w:lineRule="auto"/>
        <w:ind w:right="814"/>
        <w:jc w:val="both"/>
      </w:pPr>
    </w:p>
    <w:p w:rsidR="009E53FE" w:rsidRDefault="009E53FE" w:rsidP="009E53FE">
      <w:pPr>
        <w:pStyle w:val="ListeParagraf"/>
        <w:numPr>
          <w:ilvl w:val="2"/>
          <w:numId w:val="5"/>
        </w:numPr>
        <w:spacing w:line="360" w:lineRule="auto"/>
        <w:ind w:left="709" w:right="701"/>
        <w:jc w:val="both"/>
        <w:rPr>
          <w:b/>
          <w:color w:val="231F20"/>
          <w:sz w:val="24"/>
        </w:rPr>
      </w:pPr>
      <w:r>
        <w:rPr>
          <w:b/>
          <w:color w:val="231F20"/>
          <w:sz w:val="24"/>
        </w:rPr>
        <w:t>VADER</w:t>
      </w:r>
    </w:p>
    <w:p w:rsidR="009E53FE" w:rsidRDefault="009E53FE" w:rsidP="009E53FE">
      <w:pPr>
        <w:pStyle w:val="ListeParagraf"/>
        <w:spacing w:line="360" w:lineRule="auto"/>
        <w:ind w:left="709" w:right="701" w:firstLine="0"/>
        <w:jc w:val="both"/>
        <w:rPr>
          <w:b/>
          <w:color w:val="231F20"/>
          <w:sz w:val="24"/>
        </w:rPr>
      </w:pPr>
    </w:p>
    <w:p w:rsidR="009E53FE" w:rsidRDefault="009E53FE" w:rsidP="009E53FE">
      <w:pPr>
        <w:pStyle w:val="ListeParagraf"/>
        <w:spacing w:line="360" w:lineRule="auto"/>
        <w:ind w:left="0" w:right="701" w:firstLine="709"/>
        <w:jc w:val="both"/>
        <w:rPr>
          <w:sz w:val="24"/>
          <w:szCs w:val="24"/>
        </w:rPr>
      </w:pPr>
      <w:r w:rsidRPr="009E53FE">
        <w:rPr>
          <w:sz w:val="24"/>
          <w:szCs w:val="24"/>
        </w:rPr>
        <w:t xml:space="preserve">VADER (Valence Aware Dictionary ve sEntimentReasoner), sözlük ve kural tabanlı bir duygu analizi aracıdır. George Berry, Ewan Klein ve Pier Paolo tarafından geliştirilen MIT lisansı altında bir açık kaynaktır. Vader sözlüğü, sosyal medya alanında son derece iyi bir performans sergiliyor. VADER, LIWC (Linguistic Inquiry ve Word Count) gibi geleneksel duygu sözlüklerinin faydalarını korur. Daha büyüktür, basitçe incelenir, anlaşılır, hızlı uygulanır ve kolayca genişletilir. VADER duygu sözlüğü altın standart kalitedir ve insanlar tarafından onaylanmıştır. </w:t>
      </w:r>
    </w:p>
    <w:p w:rsidR="009E53FE" w:rsidRDefault="009E53FE" w:rsidP="009E53FE">
      <w:pPr>
        <w:pStyle w:val="ListeParagraf"/>
        <w:spacing w:line="360" w:lineRule="auto"/>
        <w:ind w:left="0" w:right="701" w:firstLine="709"/>
        <w:jc w:val="both"/>
        <w:rPr>
          <w:sz w:val="24"/>
          <w:szCs w:val="24"/>
        </w:rPr>
      </w:pPr>
    </w:p>
    <w:p w:rsidR="009E53FE" w:rsidRDefault="009E53FE" w:rsidP="009E53FE">
      <w:pPr>
        <w:pStyle w:val="ListeParagraf"/>
        <w:spacing w:line="360" w:lineRule="auto"/>
        <w:ind w:left="0" w:right="701" w:firstLine="709"/>
        <w:jc w:val="both"/>
        <w:rPr>
          <w:sz w:val="24"/>
          <w:szCs w:val="24"/>
        </w:rPr>
      </w:pPr>
      <w:r w:rsidRPr="009E53FE">
        <w:rPr>
          <w:sz w:val="24"/>
          <w:szCs w:val="24"/>
        </w:rPr>
        <w:t>Genellikle anlamsal yönelimlerine göre ya olumlu ya da olumsuz olarak etiketlenen sözcüksel özelliklerin bir listesi olan duygu sözlüğünün bir kombinasyonunu kullanır. VADER, sosyal medya metinleri, film incelemeleri ve ürün incelemeleriyle uğraşırken oldukça başarılı olmuştur. Bunun nedeni, VADER'in yalnızca olumluluk ve olumsuzluk puanını değil, aynı zamanda bir duygunun ne kadar olumlu veya olumsuz olduğunu da söylemesidir. VADER geliştiricileri, derecelendirmelerinin çoğunu almak için Amazon'un Mechanical Turk'ünü kullandı.</w:t>
      </w:r>
    </w:p>
    <w:p w:rsidR="009E53FE" w:rsidRDefault="009E53FE" w:rsidP="009E53FE">
      <w:pPr>
        <w:pStyle w:val="ListeParagraf"/>
        <w:spacing w:line="360" w:lineRule="auto"/>
        <w:ind w:left="0" w:right="701" w:firstLine="709"/>
        <w:jc w:val="both"/>
        <w:rPr>
          <w:sz w:val="24"/>
          <w:szCs w:val="24"/>
        </w:rPr>
      </w:pPr>
    </w:p>
    <w:p w:rsidR="009E53FE" w:rsidRDefault="009E53FE" w:rsidP="009E53FE">
      <w:pPr>
        <w:pStyle w:val="ListeParagraf"/>
        <w:spacing w:line="360" w:lineRule="auto"/>
        <w:ind w:left="0" w:right="701" w:firstLine="709"/>
        <w:jc w:val="both"/>
        <w:rPr>
          <w:sz w:val="24"/>
          <w:szCs w:val="24"/>
        </w:rPr>
      </w:pPr>
      <w:r w:rsidRPr="009E53FE">
        <w:rPr>
          <w:sz w:val="24"/>
          <w:szCs w:val="24"/>
        </w:rPr>
        <w:t>VADER, metindeki kelimelerden herhangi birinin VADER sözlüğünde olup olmadığını görmek için bir metin parçasını analiz eder. polarity_scores() fonksiyonunu kullanarak polarite indekslerini bulabilir. Bu, belirli bir cümle için negatif, nötr, pozitif ve bileşiğin metrik değerlerini döndürür. Bileşik puan, -1 ile +1 arasında normalleştirilmiş tüm sözlük derecelendirmelerinin toplamını hesaplayan bir ölçümdür; burada -1 en aşırı olumsuzu ve +1 en aşırı olumluyu belirtir. Cümleleri olumlu, tarafsız veya olumsuz olarak sınıflandırmak için standartlaştırılmış eşikler belirlemek yararlıdır. Tipik eşik değerleri aşağıda verilmiştir</w:t>
      </w:r>
      <w:r>
        <w:rPr>
          <w:sz w:val="24"/>
          <w:szCs w:val="24"/>
        </w:rPr>
        <w:t>.</w:t>
      </w:r>
    </w:p>
    <w:p w:rsidR="009E53FE" w:rsidRDefault="009E53FE" w:rsidP="009E53FE">
      <w:pPr>
        <w:pStyle w:val="ListeParagraf"/>
        <w:spacing w:line="360" w:lineRule="auto"/>
        <w:ind w:left="0" w:right="701" w:firstLine="709"/>
        <w:jc w:val="both"/>
        <w:rPr>
          <w:sz w:val="24"/>
          <w:szCs w:val="24"/>
        </w:rPr>
      </w:pPr>
    </w:p>
    <w:p w:rsidR="009E53FE" w:rsidRPr="009E53FE" w:rsidRDefault="009E53FE" w:rsidP="009E53FE">
      <w:pPr>
        <w:pStyle w:val="ListeParagraf"/>
        <w:spacing w:line="360" w:lineRule="auto"/>
        <w:ind w:left="-709" w:right="701" w:firstLine="709"/>
        <w:jc w:val="both"/>
        <w:rPr>
          <w:sz w:val="24"/>
          <w:szCs w:val="24"/>
        </w:rPr>
      </w:pPr>
      <w:r w:rsidRPr="009E53FE">
        <w:rPr>
          <w:sz w:val="24"/>
          <w:szCs w:val="24"/>
        </w:rPr>
        <w:t>Olumlu Duygu: bileşik puan &gt;= 0.05</w:t>
      </w:r>
    </w:p>
    <w:p w:rsidR="009E53FE" w:rsidRPr="009E53FE" w:rsidRDefault="009E53FE" w:rsidP="009E53FE">
      <w:pPr>
        <w:pStyle w:val="ListeParagraf"/>
        <w:spacing w:line="360" w:lineRule="auto"/>
        <w:ind w:left="-709" w:right="701" w:firstLine="709"/>
        <w:jc w:val="both"/>
        <w:rPr>
          <w:sz w:val="24"/>
          <w:szCs w:val="24"/>
        </w:rPr>
      </w:pPr>
      <w:r w:rsidRPr="009E53FE">
        <w:rPr>
          <w:sz w:val="24"/>
          <w:szCs w:val="24"/>
        </w:rPr>
        <w:lastRenderedPageBreak/>
        <w:t>Tarafsız Duygu: bileşik puan &gt; -0.05 ve &lt;0.05</w:t>
      </w:r>
    </w:p>
    <w:p w:rsidR="009E53FE" w:rsidRDefault="009E53FE" w:rsidP="009E53FE">
      <w:pPr>
        <w:pStyle w:val="ListeParagraf"/>
        <w:spacing w:line="360" w:lineRule="auto"/>
        <w:ind w:left="-709" w:right="701" w:firstLine="709"/>
        <w:jc w:val="both"/>
        <w:rPr>
          <w:sz w:val="24"/>
          <w:szCs w:val="24"/>
        </w:rPr>
      </w:pPr>
      <w:r w:rsidRPr="009E53FE">
        <w:rPr>
          <w:sz w:val="24"/>
          <w:szCs w:val="24"/>
        </w:rPr>
        <w:t>Negatif Duygu: bileşik puan &lt;= -0.05</w:t>
      </w:r>
    </w:p>
    <w:p w:rsidR="009E53FE" w:rsidRDefault="009E53FE" w:rsidP="009E53FE">
      <w:pPr>
        <w:pStyle w:val="ListeParagraf"/>
        <w:spacing w:line="360" w:lineRule="auto"/>
        <w:ind w:left="-709" w:right="701" w:firstLine="709"/>
        <w:jc w:val="both"/>
        <w:rPr>
          <w:sz w:val="24"/>
          <w:szCs w:val="24"/>
        </w:rPr>
      </w:pPr>
    </w:p>
    <w:p w:rsidR="009E53FE" w:rsidRDefault="009E53FE" w:rsidP="009E53FE">
      <w:pPr>
        <w:pStyle w:val="ListeParagraf"/>
        <w:spacing w:line="360" w:lineRule="auto"/>
        <w:ind w:left="0" w:right="701" w:firstLine="709"/>
        <w:jc w:val="both"/>
        <w:rPr>
          <w:sz w:val="24"/>
          <w:szCs w:val="24"/>
        </w:rPr>
      </w:pPr>
      <w:r w:rsidRPr="009E53FE">
        <w:rPr>
          <w:sz w:val="24"/>
          <w:szCs w:val="24"/>
        </w:rPr>
        <w:t>Bunlar, belirli bir metin incelemesi için çok boyutlu duyarlılık ölçümleri için en yararlı ölçümlerdir. Aşağıdaki şekil, sözcükleri ve duygu derecelendirmelerini içeren VADER sözlüğünü göstermektedir.</w:t>
      </w:r>
    </w:p>
    <w:p w:rsidR="009E53FE" w:rsidRDefault="009E53FE" w:rsidP="009E53FE">
      <w:pPr>
        <w:pStyle w:val="ListeParagraf"/>
        <w:spacing w:line="360" w:lineRule="auto"/>
        <w:ind w:left="0" w:right="701" w:firstLine="709"/>
        <w:jc w:val="both"/>
        <w:rPr>
          <w:sz w:val="24"/>
          <w:szCs w:val="24"/>
        </w:rPr>
      </w:pPr>
    </w:p>
    <w:p w:rsidR="009E53FE" w:rsidRDefault="009E53FE" w:rsidP="009E53FE">
      <w:pPr>
        <w:pStyle w:val="ListeParagraf"/>
        <w:spacing w:line="360" w:lineRule="auto"/>
        <w:ind w:left="0" w:right="701" w:firstLine="709"/>
        <w:jc w:val="both"/>
        <w:rPr>
          <w:sz w:val="24"/>
          <w:szCs w:val="24"/>
        </w:rPr>
      </w:pPr>
      <w:r w:rsidRPr="009E53FE">
        <w:rPr>
          <w:sz w:val="24"/>
          <w:szCs w:val="24"/>
        </w:rPr>
        <w:t>VADER, duyguları öncelikle Noktalama İşaretleri, Büyük Harfler, Derece değiştiriciler, Bağlaçlar, Önceki Tri-gram gibi belirli kilit noktalara dayalı olarak analiz eder.</w:t>
      </w:r>
    </w:p>
    <w:p w:rsidR="00AC7B9E" w:rsidRDefault="00AC7B9E" w:rsidP="009E53FE">
      <w:pPr>
        <w:pStyle w:val="ListeParagraf"/>
        <w:spacing w:line="360" w:lineRule="auto"/>
        <w:ind w:left="0" w:right="701" w:firstLine="709"/>
        <w:jc w:val="both"/>
        <w:rPr>
          <w:sz w:val="24"/>
          <w:szCs w:val="24"/>
        </w:rPr>
      </w:pPr>
    </w:p>
    <w:p w:rsidR="00AC7B9E" w:rsidRDefault="00AC7B9E" w:rsidP="009E53FE">
      <w:pPr>
        <w:pStyle w:val="ListeParagraf"/>
        <w:spacing w:line="360" w:lineRule="auto"/>
        <w:ind w:left="0" w:right="701" w:firstLine="709"/>
        <w:jc w:val="both"/>
        <w:rPr>
          <w:sz w:val="24"/>
          <w:szCs w:val="24"/>
        </w:rPr>
      </w:pPr>
      <w:r w:rsidRPr="00AC7B9E">
        <w:rPr>
          <w:sz w:val="24"/>
          <w:szCs w:val="24"/>
        </w:rPr>
        <w:t>Hem duygu polaritesini hem de -4 ila +4 arasında değişen duygu yoğunluğunu gösteren doğrulanmış değerlik puanlarına sahip 7.500'den fazla sözcüksel özellik vardır.</w:t>
      </w:r>
    </w:p>
    <w:p w:rsidR="00BA21D8" w:rsidRDefault="00BA21D8" w:rsidP="009E53FE">
      <w:pPr>
        <w:pStyle w:val="ListeParagraf"/>
        <w:spacing w:line="360" w:lineRule="auto"/>
        <w:ind w:left="0" w:right="701" w:firstLine="709"/>
        <w:jc w:val="both"/>
        <w:rPr>
          <w:sz w:val="24"/>
          <w:szCs w:val="24"/>
        </w:rPr>
      </w:pPr>
    </w:p>
    <w:p w:rsidR="00BA21D8" w:rsidRDefault="00BA21D8" w:rsidP="00BA21D8">
      <w:pPr>
        <w:pStyle w:val="ListeParagraf"/>
        <w:numPr>
          <w:ilvl w:val="2"/>
          <w:numId w:val="5"/>
        </w:numPr>
        <w:spacing w:line="360" w:lineRule="auto"/>
        <w:ind w:left="709" w:right="701"/>
        <w:jc w:val="both"/>
        <w:rPr>
          <w:b/>
          <w:color w:val="231F20"/>
          <w:sz w:val="24"/>
        </w:rPr>
      </w:pPr>
      <w:r>
        <w:rPr>
          <w:b/>
          <w:color w:val="231F20"/>
          <w:sz w:val="24"/>
        </w:rPr>
        <w:t>sparkNLP</w:t>
      </w:r>
    </w:p>
    <w:p w:rsidR="00A84459" w:rsidRDefault="00A84459" w:rsidP="00A84459">
      <w:pPr>
        <w:spacing w:line="360" w:lineRule="auto"/>
        <w:ind w:right="701"/>
        <w:jc w:val="both"/>
        <w:rPr>
          <w:b/>
          <w:color w:val="231F20"/>
          <w:sz w:val="24"/>
        </w:rPr>
      </w:pPr>
    </w:p>
    <w:p w:rsidR="00A84459" w:rsidRPr="00A84459" w:rsidRDefault="00A84459" w:rsidP="00A84459">
      <w:pPr>
        <w:spacing w:line="360" w:lineRule="auto"/>
        <w:ind w:right="701"/>
        <w:jc w:val="both"/>
        <w:rPr>
          <w:b/>
          <w:color w:val="231F20"/>
          <w:sz w:val="24"/>
        </w:rPr>
      </w:pPr>
      <w:r>
        <w:rPr>
          <w:b/>
          <w:noProof/>
          <w:color w:val="231F20"/>
          <w:sz w:val="24"/>
          <w:lang w:bidi="ar-SA"/>
        </w:rPr>
        <w:drawing>
          <wp:inline distT="0" distB="0" distL="0" distR="0">
            <wp:extent cx="4614285" cy="245491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arkNLPthesis2.jpg"/>
                    <pic:cNvPicPr/>
                  </pic:nvPicPr>
                  <pic:blipFill>
                    <a:blip r:embed="rId32">
                      <a:extLst>
                        <a:ext uri="{28A0092B-C50C-407E-A947-70E740481C1C}">
                          <a14:useLocalDpi xmlns:a14="http://schemas.microsoft.com/office/drawing/2010/main" val="0"/>
                        </a:ext>
                      </a:extLst>
                    </a:blip>
                    <a:stretch>
                      <a:fillRect/>
                    </a:stretch>
                  </pic:blipFill>
                  <pic:spPr>
                    <a:xfrm>
                      <a:off x="0" y="0"/>
                      <a:ext cx="4616915" cy="2456309"/>
                    </a:xfrm>
                    <a:prstGeom prst="rect">
                      <a:avLst/>
                    </a:prstGeom>
                  </pic:spPr>
                </pic:pic>
              </a:graphicData>
            </a:graphic>
          </wp:inline>
        </w:drawing>
      </w:r>
    </w:p>
    <w:p w:rsidR="00BA21D8" w:rsidRDefault="00BA21D8" w:rsidP="00BA21D8">
      <w:pPr>
        <w:spacing w:line="360" w:lineRule="auto"/>
        <w:ind w:right="701"/>
        <w:jc w:val="both"/>
        <w:rPr>
          <w:b/>
          <w:color w:val="231F20"/>
          <w:sz w:val="24"/>
        </w:rPr>
      </w:pPr>
    </w:p>
    <w:p w:rsidR="00BA21D8" w:rsidRDefault="00BA21D8" w:rsidP="00BA21D8">
      <w:pPr>
        <w:pStyle w:val="ListeParagraf"/>
        <w:spacing w:line="360" w:lineRule="auto"/>
        <w:ind w:left="0" w:right="701" w:firstLine="709"/>
        <w:jc w:val="both"/>
        <w:rPr>
          <w:sz w:val="24"/>
          <w:szCs w:val="24"/>
        </w:rPr>
      </w:pPr>
      <w:r w:rsidRPr="00BA21D8">
        <w:rPr>
          <w:sz w:val="24"/>
          <w:szCs w:val="24"/>
        </w:rPr>
        <w:t>Spark NLP, Apache Spark ve SparkML [13] üzerine inşa edilmiş açık kaynaklı bir metin işleme kitaplığıdır. Doğal Dil İşleme ardışık düzenleriyle kullanılabilecek bir API sağlar. Kitaplık, özel modeller oluşturmanın yanı sıra eğitimli modeller ve işlem hatları kullanmak için destek sağlar.</w:t>
      </w:r>
    </w:p>
    <w:p w:rsidR="00BA21D8" w:rsidRDefault="00BA21D8" w:rsidP="00BA21D8">
      <w:pPr>
        <w:pStyle w:val="ListeParagraf"/>
        <w:spacing w:line="360" w:lineRule="auto"/>
        <w:ind w:left="0" w:right="701" w:firstLine="709"/>
        <w:jc w:val="both"/>
        <w:rPr>
          <w:sz w:val="24"/>
          <w:szCs w:val="24"/>
        </w:rPr>
      </w:pPr>
    </w:p>
    <w:p w:rsidR="00BA21D8" w:rsidRPr="00BA21D8" w:rsidRDefault="00BA21D8" w:rsidP="00BA21D8">
      <w:pPr>
        <w:pStyle w:val="ListeParagraf"/>
        <w:spacing w:line="360" w:lineRule="auto"/>
        <w:ind w:left="0" w:right="701" w:firstLine="709"/>
        <w:jc w:val="both"/>
        <w:rPr>
          <w:sz w:val="24"/>
          <w:szCs w:val="24"/>
        </w:rPr>
      </w:pPr>
    </w:p>
    <w:p w:rsidR="00BA21D8" w:rsidRDefault="00BA21D8" w:rsidP="00BA21D8">
      <w:pPr>
        <w:pStyle w:val="ListeParagraf"/>
        <w:spacing w:line="360" w:lineRule="auto"/>
        <w:ind w:left="0" w:right="701" w:firstLine="709"/>
        <w:jc w:val="both"/>
        <w:rPr>
          <w:sz w:val="24"/>
          <w:szCs w:val="24"/>
        </w:rPr>
      </w:pPr>
      <w:r w:rsidRPr="00BA21D8">
        <w:rPr>
          <w:sz w:val="24"/>
          <w:szCs w:val="24"/>
        </w:rPr>
        <w:t>Çerçeve, farklı dil temsil modelleri sağlar. Desteklenen modeller, çeşitli metin sınıflandırma görevlerini gerçekleştirmek için yeniden kullanılabilir. Spark NLP, iki tahminci kullanarak duyarlılık analizinin uygulanmasını mümkün kılar: SentimentDLApproach ve ClassifierDLApproach.</w:t>
      </w:r>
    </w:p>
    <w:p w:rsidR="00BA21D8" w:rsidRPr="00BA21D8" w:rsidRDefault="00BA21D8" w:rsidP="00BA21D8">
      <w:pPr>
        <w:pStyle w:val="ListeParagraf"/>
        <w:spacing w:line="360" w:lineRule="auto"/>
        <w:ind w:left="0" w:right="701" w:firstLine="709"/>
        <w:jc w:val="both"/>
        <w:rPr>
          <w:sz w:val="24"/>
          <w:szCs w:val="24"/>
        </w:rPr>
      </w:pPr>
    </w:p>
    <w:p w:rsidR="00BA21D8" w:rsidRDefault="00BA21D8" w:rsidP="00BA21D8">
      <w:pPr>
        <w:pStyle w:val="ListeParagraf"/>
        <w:spacing w:line="360" w:lineRule="auto"/>
        <w:ind w:left="0" w:right="701" w:firstLine="709"/>
        <w:jc w:val="both"/>
        <w:rPr>
          <w:sz w:val="24"/>
          <w:szCs w:val="24"/>
        </w:rPr>
      </w:pPr>
      <w:r w:rsidRPr="00BA21D8">
        <w:rPr>
          <w:sz w:val="24"/>
          <w:szCs w:val="24"/>
        </w:rPr>
        <w:t>SentimentDLApproach, pozitif veya negatif olarak etiketlenmiş metni kullanarak sınıflandırmayı öğrenir. Olumlu veya olumsuz olarak sınıflandırılıp sınıflandırılmayacağı çok büyükse, metni nötr olarak sınıflandırır. Kesinlik düzeyi, sınıflandırıcı tarafından kabul edilen bir sınıflandırmaya ait metnin olasılığı olarak tanımlanır. Belirsizlik, ayarlanabilir bir eşiğin altındaki bir olasılıktır.</w:t>
      </w:r>
    </w:p>
    <w:p w:rsidR="00BA21D8" w:rsidRPr="00BA21D8" w:rsidRDefault="00BA21D8" w:rsidP="00BA21D8">
      <w:pPr>
        <w:pStyle w:val="ListeParagraf"/>
        <w:spacing w:line="360" w:lineRule="auto"/>
        <w:ind w:left="0" w:right="701" w:firstLine="709"/>
        <w:jc w:val="both"/>
        <w:rPr>
          <w:sz w:val="24"/>
          <w:szCs w:val="24"/>
        </w:rPr>
      </w:pPr>
    </w:p>
    <w:p w:rsidR="00BA21D8" w:rsidRDefault="00BA21D8" w:rsidP="00BA21D8">
      <w:pPr>
        <w:pStyle w:val="ListeParagraf"/>
        <w:spacing w:line="360" w:lineRule="auto"/>
        <w:ind w:left="0" w:right="701" w:firstLine="709"/>
        <w:jc w:val="both"/>
        <w:rPr>
          <w:sz w:val="24"/>
          <w:szCs w:val="24"/>
        </w:rPr>
      </w:pPr>
      <w:r w:rsidRPr="00BA21D8">
        <w:rPr>
          <w:sz w:val="24"/>
          <w:szCs w:val="24"/>
        </w:rPr>
        <w:t>ClassifierDLApproach, etiketli metin içeren bir veri kümesini kullanarak sınıflandırmayı öğrenir. Veri kümesi tarafından kullanılan tüm benzersiz etiketler olası sonuçları temsil edecektir. İkili duyarlılık analizi yapmak için pozitif veya negatif olarak etiketlenmiş metin kullanılacaktır. Çok sınıflı duygu analizi için pozitif, nötr veya negatif içeren metin kullanılmalıdır.</w:t>
      </w:r>
    </w:p>
    <w:p w:rsidR="00675616" w:rsidRDefault="00675616" w:rsidP="00BA21D8">
      <w:pPr>
        <w:pStyle w:val="ListeParagraf"/>
        <w:spacing w:line="360" w:lineRule="auto"/>
        <w:ind w:left="0" w:right="701" w:firstLine="709"/>
        <w:jc w:val="both"/>
        <w:rPr>
          <w:sz w:val="24"/>
          <w:szCs w:val="24"/>
        </w:rPr>
      </w:pPr>
    </w:p>
    <w:p w:rsidR="00675616" w:rsidRDefault="00675616" w:rsidP="00675616">
      <w:pPr>
        <w:pStyle w:val="ListeParagraf"/>
        <w:numPr>
          <w:ilvl w:val="2"/>
          <w:numId w:val="5"/>
        </w:numPr>
        <w:spacing w:line="360" w:lineRule="auto"/>
        <w:ind w:left="709" w:right="701"/>
        <w:jc w:val="both"/>
        <w:rPr>
          <w:b/>
          <w:color w:val="231F20"/>
          <w:sz w:val="24"/>
        </w:rPr>
      </w:pPr>
      <w:r>
        <w:rPr>
          <w:b/>
          <w:color w:val="231F20"/>
          <w:sz w:val="24"/>
        </w:rPr>
        <w:t>BERT</w:t>
      </w:r>
    </w:p>
    <w:p w:rsidR="00675616" w:rsidRPr="00675616" w:rsidRDefault="00675616" w:rsidP="00675616">
      <w:pPr>
        <w:spacing w:line="360" w:lineRule="auto"/>
        <w:ind w:right="701"/>
        <w:jc w:val="both"/>
        <w:rPr>
          <w:sz w:val="24"/>
          <w:szCs w:val="24"/>
        </w:rPr>
      </w:pPr>
    </w:p>
    <w:p w:rsidR="00675616" w:rsidRDefault="00675616" w:rsidP="00675616">
      <w:pPr>
        <w:pStyle w:val="ListeParagraf"/>
        <w:spacing w:line="360" w:lineRule="auto"/>
        <w:ind w:left="0" w:right="701" w:firstLine="709"/>
        <w:jc w:val="both"/>
        <w:rPr>
          <w:sz w:val="24"/>
          <w:szCs w:val="24"/>
        </w:rPr>
      </w:pPr>
      <w:r w:rsidRPr="00675616">
        <w:rPr>
          <w:sz w:val="24"/>
          <w:szCs w:val="24"/>
        </w:rPr>
        <w:t>Transformers'dan Çift Yönlü Kodlayıcı Temsilleri (BERT), Google AI ekibi tarafından 2018'de derin öğrenme tekniklerine dayalı olarak önerilen önceden eğitilmiş bir dil temsil modelidir (Devlin ve diğerleri, 2019). Diğer dil temsil modellerinden farklı olarak, tüm katmanlarda hem sol hem de sağ bağlamda ortak koşul aracılığıyla BERT, etiketlenmemiş giriş metninden derin çift yönlü temsiller üretebilir. BERT, metin sınıflandırma ve soru cevaplama gibi çeşitli NLP görevlerinde uygulanmış ve mükemmel bir performans sergilemiştir (Yuwen ve Zhaozhuo, 2018).</w:t>
      </w:r>
    </w:p>
    <w:p w:rsidR="00675616" w:rsidRDefault="00675616" w:rsidP="00675616">
      <w:pPr>
        <w:pStyle w:val="ListeParagraf"/>
        <w:spacing w:line="360" w:lineRule="auto"/>
        <w:ind w:left="0" w:right="701" w:firstLine="709"/>
        <w:jc w:val="both"/>
        <w:rPr>
          <w:sz w:val="24"/>
          <w:szCs w:val="24"/>
        </w:rPr>
      </w:pPr>
    </w:p>
    <w:p w:rsidR="00675616" w:rsidRDefault="00675616" w:rsidP="00675616">
      <w:pPr>
        <w:pStyle w:val="ListeParagraf"/>
        <w:spacing w:line="360" w:lineRule="auto"/>
        <w:ind w:left="0" w:right="701" w:firstLine="709"/>
        <w:jc w:val="both"/>
        <w:rPr>
          <w:sz w:val="24"/>
          <w:szCs w:val="24"/>
        </w:rPr>
      </w:pPr>
    </w:p>
    <w:p w:rsidR="00675616" w:rsidRDefault="00675616" w:rsidP="00675616">
      <w:pPr>
        <w:pStyle w:val="ListeParagraf"/>
        <w:spacing w:line="360" w:lineRule="auto"/>
        <w:ind w:left="0" w:right="701" w:firstLine="709"/>
        <w:jc w:val="both"/>
        <w:rPr>
          <w:sz w:val="24"/>
          <w:szCs w:val="24"/>
        </w:rPr>
      </w:pPr>
      <w:r w:rsidRPr="00675616">
        <w:rPr>
          <w:sz w:val="24"/>
          <w:szCs w:val="24"/>
        </w:rPr>
        <w:t>Benimsenen ince ayar yaklaşımı nedeniyle, BERT kullandığımızda aşağı akış NLP görevleri için belirli bir mimari yoktur. Akıllı bir etmen olarak, model tasarımında önceki insan bilgisinin kullanımını en aza indirmeli ve bu bilgileri veri yerine veriden öğrenmelidir. BERT'de, bir sonraki kelime tahmininin sık kullanılan amacından ziyade dil modelini eğitmek için kullanılan iki farklı hedef vardır: Birincisi, maskeli dil modeli hedefidir ve modelin maskelenmiş belirteçleri bağlamlarından tahmin etmesi gerekir. Diğeri, modelin B dizisinin A dizisini takip edip etmediğini öğrenmesi gereken bir sonraki dizi tahmin hedefidir. Bu iki amaç, modelin uzun vadeli bağımlılıkları daha iyi öğrenmesini sağlar</w:t>
      </w:r>
      <w:r>
        <w:rPr>
          <w:sz w:val="24"/>
          <w:szCs w:val="24"/>
        </w:rPr>
        <w:t>.</w:t>
      </w:r>
    </w:p>
    <w:p w:rsidR="00675616" w:rsidRPr="00675616" w:rsidRDefault="00675616" w:rsidP="00675616">
      <w:pPr>
        <w:pStyle w:val="ListeParagraf"/>
        <w:spacing w:line="360" w:lineRule="auto"/>
        <w:ind w:left="0" w:right="701" w:firstLine="709"/>
        <w:jc w:val="both"/>
        <w:rPr>
          <w:sz w:val="24"/>
          <w:szCs w:val="24"/>
        </w:rPr>
      </w:pPr>
    </w:p>
    <w:p w:rsidR="00675616" w:rsidRPr="00675616" w:rsidRDefault="00675616" w:rsidP="00675616">
      <w:pPr>
        <w:pStyle w:val="ListeParagraf"/>
        <w:spacing w:line="360" w:lineRule="auto"/>
        <w:ind w:left="0" w:right="701" w:firstLine="709"/>
        <w:jc w:val="both"/>
        <w:rPr>
          <w:sz w:val="24"/>
          <w:szCs w:val="24"/>
        </w:rPr>
      </w:pPr>
      <w:r w:rsidRPr="00675616">
        <w:rPr>
          <w:sz w:val="24"/>
          <w:szCs w:val="24"/>
        </w:rPr>
        <w:t>Maskeli Dil Modeli Amaç: Model, A dizisi ve B dizisinde rastgele maskelenen belirteçleri tahmin etmeyi öğrenir.</w:t>
      </w:r>
    </w:p>
    <w:p w:rsidR="00675616" w:rsidRPr="00675616" w:rsidRDefault="00675616" w:rsidP="00675616">
      <w:pPr>
        <w:tabs>
          <w:tab w:val="left" w:pos="2069"/>
        </w:tabs>
        <w:spacing w:before="122" w:line="340" w:lineRule="auto"/>
        <w:ind w:right="279"/>
        <w:jc w:val="both"/>
        <w:rPr>
          <w:sz w:val="24"/>
          <w:szCs w:val="24"/>
        </w:rPr>
      </w:pPr>
      <w:r w:rsidRPr="00675616">
        <w:rPr>
          <w:sz w:val="24"/>
          <w:szCs w:val="24"/>
        </w:rPr>
        <w:t>Sonraki Cümle Tahmini: BERT'nin uzun vadeli bağımlılıkları daha iyi öğrenmesini sağlamak için, modelin bir B dizisinin doğal olarak önceki A dizisini izleyip izlemeyeceğini öğrenmesi gerekir. Dolayısıyla A dizisi ve B dizisi aynı belgedendir, böylece A dizisi B dizisini takip eder.</w:t>
      </w:r>
    </w:p>
    <w:p w:rsidR="00675616" w:rsidRDefault="00675616" w:rsidP="00675616">
      <w:pPr>
        <w:pStyle w:val="GvdeMetni"/>
        <w:spacing w:before="123" w:line="340" w:lineRule="auto"/>
        <w:ind w:right="278" w:firstLine="720"/>
        <w:jc w:val="both"/>
      </w:pPr>
      <w:r w:rsidRPr="00675616">
        <w:t>BERT'de (Devlin ve diğerleri, 2019), yazarlar transformatörü tekrarlayan veya evrişimli sinir ağları yerine temel bileşenler olarak kullanırlar. Transformatör yalnızca kendi kendine dikkat mekanizmasına dayanmaktadır. Tekrarlayan Sinir Ağı (RNN) veya Evrişimli Sinir Ağı (CNN) ile karşılaştırıldığında,</w:t>
      </w:r>
      <w:r>
        <w:t xml:space="preserve"> </w:t>
      </w:r>
      <w:r w:rsidRPr="00675616">
        <w:t>transformatörün üç avantajı vardır. İlk olarak, hesaplama kaynağını ve hesaplama hızını azaltabilir. İkinci olarak, RNN'de imkansız olan hesaplama paralelleştirilebilir. Aksi takdirde, transformatör uzun menzilli bağımlılıklar</w:t>
      </w:r>
      <w:r>
        <w:t xml:space="preserve">ı öğrenmede iyi bir performansa </w:t>
      </w:r>
      <w:r w:rsidRPr="00675616">
        <w:t>sahiptir.</w:t>
      </w:r>
    </w:p>
    <w:p w:rsidR="00675616" w:rsidRDefault="00675616" w:rsidP="00675616">
      <w:pPr>
        <w:pStyle w:val="GvdeMetni"/>
        <w:spacing w:before="123" w:line="340" w:lineRule="auto"/>
        <w:ind w:right="278" w:firstLine="720"/>
        <w:jc w:val="both"/>
      </w:pPr>
      <w:r w:rsidRPr="00675616">
        <w:t>Pratikte, metin sınıflandırma ve soru yanıtlama gibi çeşitli NLP görevleri için çok fazla önemli göreve özgü mimari değişiklik yapmadan BERT'ye bir ek çıktı katmanıyla ince ayar yaparak mükemmel bir performans modeli oluşturmak kolaydır (Devlin ve diğerleri, 2019).</w:t>
      </w:r>
    </w:p>
    <w:p w:rsidR="00675616" w:rsidRDefault="00675616" w:rsidP="00675616">
      <w:pPr>
        <w:pStyle w:val="GvdeMetni"/>
        <w:spacing w:before="126" w:line="340" w:lineRule="auto"/>
        <w:ind w:right="281"/>
      </w:pPr>
      <w:r>
        <w:rPr>
          <w:noProof/>
          <w:sz w:val="20"/>
          <w:lang w:bidi="ar-SA"/>
        </w:rPr>
        <w:lastRenderedPageBreak/>
        <w:drawing>
          <wp:inline distT="0" distB="0" distL="0" distR="0" wp14:anchorId="5A7AFF5F" wp14:editId="3BA3D3FD">
            <wp:extent cx="4981694" cy="2010251"/>
            <wp:effectExtent l="0" t="0" r="0" b="0"/>
            <wp:docPr id="23" name="image12.png" descr="C:\Users\dell1\Downloads\ER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3" cstate="print"/>
                    <a:stretch>
                      <a:fillRect/>
                    </a:stretch>
                  </pic:blipFill>
                  <pic:spPr>
                    <a:xfrm>
                      <a:off x="0" y="0"/>
                      <a:ext cx="4981694" cy="2010251"/>
                    </a:xfrm>
                    <a:prstGeom prst="rect">
                      <a:avLst/>
                    </a:prstGeom>
                  </pic:spPr>
                </pic:pic>
              </a:graphicData>
            </a:graphic>
          </wp:inline>
        </w:drawing>
      </w:r>
    </w:p>
    <w:p w:rsidR="00675616" w:rsidRDefault="00675616" w:rsidP="00675616">
      <w:pPr>
        <w:pStyle w:val="GvdeMetni"/>
        <w:spacing w:before="55"/>
      </w:pPr>
      <w:r w:rsidRPr="00675616">
        <w:rPr>
          <w:b/>
          <w:sz w:val="20"/>
        </w:rPr>
        <w:t>Figure</w:t>
      </w:r>
      <w:r w:rsidRPr="00675616">
        <w:rPr>
          <w:b/>
          <w:spacing w:val="-3"/>
          <w:sz w:val="20"/>
        </w:rPr>
        <w:t xml:space="preserve"> </w:t>
      </w:r>
      <w:r w:rsidRPr="00675616">
        <w:rPr>
          <w:b/>
          <w:sz w:val="20"/>
        </w:rPr>
        <w:t>10</w:t>
      </w:r>
      <w:r w:rsidRPr="00675616">
        <w:rPr>
          <w:sz w:val="20"/>
        </w:rPr>
        <w:t>. The</w:t>
      </w:r>
      <w:r w:rsidRPr="00675616">
        <w:rPr>
          <w:spacing w:val="-4"/>
          <w:sz w:val="20"/>
        </w:rPr>
        <w:t xml:space="preserve"> </w:t>
      </w:r>
      <w:r w:rsidRPr="00675616">
        <w:rPr>
          <w:sz w:val="20"/>
        </w:rPr>
        <w:t>input</w:t>
      </w:r>
      <w:r w:rsidRPr="00675616">
        <w:rPr>
          <w:spacing w:val="-2"/>
          <w:sz w:val="20"/>
        </w:rPr>
        <w:t xml:space="preserve"> </w:t>
      </w:r>
      <w:r w:rsidRPr="00675616">
        <w:rPr>
          <w:sz w:val="20"/>
        </w:rPr>
        <w:t>representati</w:t>
      </w:r>
      <w:bookmarkStart w:id="14" w:name="_bookmark27"/>
      <w:bookmarkEnd w:id="14"/>
      <w:r w:rsidRPr="00675616">
        <w:rPr>
          <w:sz w:val="20"/>
        </w:rPr>
        <w:t>on</w:t>
      </w:r>
      <w:r w:rsidRPr="00675616">
        <w:rPr>
          <w:spacing w:val="2"/>
          <w:sz w:val="20"/>
        </w:rPr>
        <w:t xml:space="preserve"> </w:t>
      </w:r>
      <w:r w:rsidRPr="00675616">
        <w:rPr>
          <w:sz w:val="20"/>
        </w:rPr>
        <w:t>(Devlin</w:t>
      </w:r>
      <w:r w:rsidRPr="00675616">
        <w:rPr>
          <w:spacing w:val="-1"/>
          <w:sz w:val="20"/>
        </w:rPr>
        <w:t xml:space="preserve"> </w:t>
      </w:r>
      <w:r w:rsidRPr="00675616">
        <w:rPr>
          <w:sz w:val="20"/>
        </w:rPr>
        <w:t>et</w:t>
      </w:r>
      <w:r w:rsidRPr="00675616">
        <w:rPr>
          <w:spacing w:val="1"/>
          <w:sz w:val="20"/>
        </w:rPr>
        <w:t xml:space="preserve"> </w:t>
      </w:r>
      <w:r w:rsidRPr="00675616">
        <w:rPr>
          <w:sz w:val="20"/>
        </w:rPr>
        <w:t>al.,</w:t>
      </w:r>
      <w:r w:rsidRPr="00675616">
        <w:rPr>
          <w:spacing w:val="-2"/>
          <w:sz w:val="20"/>
        </w:rPr>
        <w:t xml:space="preserve"> </w:t>
      </w:r>
      <w:r w:rsidRPr="00675616">
        <w:rPr>
          <w:sz w:val="20"/>
        </w:rPr>
        <w:t>2019).</w:t>
      </w:r>
    </w:p>
    <w:p w:rsidR="00675616" w:rsidRDefault="00675616" w:rsidP="00675616">
      <w:pPr>
        <w:pStyle w:val="GvdeMetni"/>
        <w:spacing w:before="55"/>
      </w:pPr>
    </w:p>
    <w:p w:rsidR="00675616" w:rsidRDefault="00675616" w:rsidP="00675616">
      <w:pPr>
        <w:pStyle w:val="GvdeMetni"/>
        <w:spacing w:before="123" w:line="340" w:lineRule="auto"/>
        <w:ind w:right="278" w:firstLine="720"/>
        <w:jc w:val="both"/>
      </w:pPr>
      <w:r w:rsidRPr="00675616">
        <w:t>Google, Github'da önceden eğitilmiş BERT'yi farklı boyutlarda cilaladı. Deneylerimiz için bir temel olarak, Google araştırma ekibi tarafından önceden eğitilmiş, 12 katman ve belirteç başına 768 gizli boyut ile BERT tabanı kullanılmıştır. Toplam 110 milyon parametreye sahiptir. Modelin mimarisi Şekil 11'de aşağıdaki üç parça ile sunulmaktadır.</w:t>
      </w:r>
    </w:p>
    <w:p w:rsidR="00675616" w:rsidRPr="00675616" w:rsidRDefault="00675616" w:rsidP="00675616">
      <w:pPr>
        <w:pStyle w:val="GvdeMetni"/>
        <w:spacing w:before="123" w:line="340" w:lineRule="auto"/>
        <w:ind w:right="278" w:firstLine="720"/>
        <w:jc w:val="both"/>
      </w:pPr>
      <w:r w:rsidRPr="00675616">
        <w:t>Giriş: İlk kısım giriş katmanıdır. Sorumluluğu, ilk gömme kelimesini kabul etmek ve onu BERT'e teslim etmektir. İlk sözcük yerleştirmenin nasıl yapılacağı Bölüm 3.2'de açıklanmıştır.</w:t>
      </w:r>
    </w:p>
    <w:p w:rsidR="00675616" w:rsidRPr="00675616" w:rsidRDefault="00675616" w:rsidP="00675616">
      <w:pPr>
        <w:pStyle w:val="GvdeMetni"/>
        <w:spacing w:before="123" w:line="340" w:lineRule="auto"/>
        <w:ind w:right="278" w:firstLine="720"/>
        <w:jc w:val="both"/>
      </w:pPr>
      <w:r w:rsidRPr="00675616">
        <w:t xml:space="preserve">BERT: </w:t>
      </w:r>
      <w:r w:rsidRPr="00675616">
        <w:rPr>
          <w:rFonts w:ascii="Cambria Math" w:hAnsi="Cambria Math" w:cs="Cambria Math"/>
        </w:rPr>
        <w:t>𝐵𝐸𝑅𝑇</w:t>
      </w:r>
      <w:r w:rsidRPr="00675616">
        <w:t xml:space="preserve">(·) önceden eğitilmiş BERT modeli olsun, x giriş kısmından ilk gömme olsun. Önce gizli gösterimi </w:t>
      </w:r>
      <w:r w:rsidRPr="00675616">
        <w:rPr>
          <w:rFonts w:ascii="Cambria Math" w:hAnsi="Cambria Math" w:cs="Cambria Math"/>
        </w:rPr>
        <w:t>𝑍</w:t>
      </w:r>
      <w:r w:rsidRPr="00675616">
        <w:t xml:space="preserve"> = </w:t>
      </w:r>
      <w:r w:rsidRPr="00675616">
        <w:rPr>
          <w:rFonts w:ascii="Cambria Math" w:hAnsi="Cambria Math" w:cs="Cambria Math"/>
        </w:rPr>
        <w:t>𝐵𝐸𝑅𝑇</w:t>
      </w:r>
      <w:r w:rsidRPr="00675616">
        <w:t>(</w:t>
      </w:r>
      <w:r w:rsidRPr="00675616">
        <w:rPr>
          <w:rFonts w:ascii="Cambria Math" w:hAnsi="Cambria Math" w:cs="Cambria Math"/>
        </w:rPr>
        <w:t>𝑥</w:t>
      </w:r>
      <w:r w:rsidRPr="00675616">
        <w:t xml:space="preserve">) </w:t>
      </w:r>
      <w:r w:rsidRPr="00675616">
        <w:rPr>
          <w:rFonts w:ascii="Cambria Math" w:hAnsi="Cambria Math" w:cs="Cambria Math"/>
        </w:rPr>
        <w:t>∈</w:t>
      </w:r>
      <w:r w:rsidRPr="00675616">
        <w:t xml:space="preserve"> </w:t>
      </w:r>
      <w:r w:rsidRPr="00675616">
        <w:rPr>
          <w:rFonts w:ascii="Cambria Math" w:hAnsi="Cambria Math" w:cs="Cambria Math"/>
        </w:rPr>
        <w:t>𝑅𝑟</w:t>
      </w:r>
      <w:r w:rsidRPr="00675616">
        <w:t>ℎ</w:t>
      </w:r>
      <w:r w:rsidRPr="00675616">
        <w:rPr>
          <w:rFonts w:ascii="Cambria Math" w:hAnsi="Cambria Math" w:cs="Cambria Math"/>
        </w:rPr>
        <w:t>∗</w:t>
      </w:r>
      <w:r w:rsidRPr="00675616">
        <w:t>|</w:t>
      </w:r>
      <w:r w:rsidRPr="00675616">
        <w:rPr>
          <w:rFonts w:ascii="Cambria Math" w:hAnsi="Cambria Math" w:cs="Cambria Math"/>
        </w:rPr>
        <w:t>𝑥</w:t>
      </w:r>
      <w:r w:rsidRPr="00675616">
        <w:t>| olarak elde ederiz, burada |</w:t>
      </w:r>
      <w:r w:rsidRPr="00675616">
        <w:rPr>
          <w:rFonts w:ascii="Cambria Math" w:hAnsi="Cambria Math" w:cs="Cambria Math"/>
        </w:rPr>
        <w:t>𝑥</w:t>
      </w:r>
      <w:r w:rsidRPr="00675616">
        <w:t xml:space="preserve">| giriş dizisinin uzunluğu ve </w:t>
      </w:r>
      <w:r w:rsidRPr="00675616">
        <w:rPr>
          <w:rFonts w:ascii="Cambria Math" w:hAnsi="Cambria Math" w:cs="Cambria Math"/>
        </w:rPr>
        <w:t>𝑟</w:t>
      </w:r>
      <w:r w:rsidRPr="00675616">
        <w:t>ℎ gizli boyutun boyutudur. Bu bölümün çıktısı, her bir girdi belirtecinin son sözcük gömmesidir.</w:t>
      </w:r>
    </w:p>
    <w:p w:rsidR="00675616" w:rsidRDefault="00675616" w:rsidP="00675616">
      <w:pPr>
        <w:pStyle w:val="GvdeMetni"/>
        <w:spacing w:before="123" w:line="340" w:lineRule="auto"/>
        <w:ind w:right="278" w:firstLine="720"/>
        <w:jc w:val="both"/>
      </w:pPr>
      <w:r w:rsidRPr="00675616">
        <w:t xml:space="preserve">Tahmin: Gizli gösterim yoğun bir katmana ve ardından </w:t>
      </w:r>
      <w:r w:rsidRPr="00675616">
        <w:rPr>
          <w:rFonts w:ascii="Cambria Math" w:hAnsi="Cambria Math" w:cs="Cambria Math"/>
        </w:rPr>
        <w:t>𝑠𝑜𝑓𝑡𝑚𝑎𝑥</w:t>
      </w:r>
      <w:r w:rsidRPr="00675616">
        <w:t xml:space="preserve"> fonksiyonlarına iletilir: </w:t>
      </w:r>
      <w:r w:rsidRPr="00675616">
        <w:rPr>
          <w:rFonts w:ascii="Cambria Math" w:hAnsi="Cambria Math" w:cs="Cambria Math"/>
        </w:rPr>
        <w:t>𝑔</w:t>
      </w:r>
      <w:r w:rsidRPr="00675616">
        <w:t xml:space="preserve"> = </w:t>
      </w:r>
      <w:r w:rsidRPr="00675616">
        <w:rPr>
          <w:rFonts w:ascii="Cambria Math" w:hAnsi="Cambria Math" w:cs="Cambria Math"/>
        </w:rPr>
        <w:t>𝑠𝑜𝑓𝑡𝑚𝑎𝑥</w:t>
      </w:r>
      <w:r w:rsidRPr="00675616">
        <w:t>(</w:t>
      </w:r>
      <w:r w:rsidRPr="00675616">
        <w:rPr>
          <w:rFonts w:ascii="Cambria Math" w:hAnsi="Cambria Math" w:cs="Cambria Math"/>
        </w:rPr>
        <w:t>𝑤</w:t>
      </w:r>
      <w:r w:rsidRPr="00675616">
        <w:t xml:space="preserve"> · </w:t>
      </w:r>
      <w:r w:rsidRPr="00675616">
        <w:rPr>
          <w:rFonts w:ascii="Cambria Math" w:hAnsi="Cambria Math" w:cs="Cambria Math"/>
        </w:rPr>
        <w:t>𝑍</w:t>
      </w:r>
      <w:r w:rsidRPr="00675616">
        <w:t xml:space="preserve"> + </w:t>
      </w:r>
      <w:r w:rsidRPr="00675616">
        <w:rPr>
          <w:rFonts w:ascii="Cambria Math" w:hAnsi="Cambria Math" w:cs="Cambria Math"/>
        </w:rPr>
        <w:t>𝑏</w:t>
      </w:r>
      <w:r w:rsidRPr="00675616">
        <w:t xml:space="preserve">) = </w:t>
      </w:r>
      <w:r w:rsidRPr="00675616">
        <w:rPr>
          <w:rFonts w:ascii="Cambria Math" w:hAnsi="Cambria Math" w:cs="Cambria Math"/>
        </w:rPr>
        <w:t>𝑠𝑜𝑓𝑡𝑚𝑎𝑥</w:t>
      </w:r>
      <w:r w:rsidRPr="00675616">
        <w:t>(</w:t>
      </w:r>
      <w:r w:rsidRPr="00675616">
        <w:rPr>
          <w:rFonts w:ascii="Cambria Math" w:hAnsi="Cambria Math" w:cs="Cambria Math"/>
        </w:rPr>
        <w:t>𝐵𝐸𝑅𝑇</w:t>
      </w:r>
      <w:r w:rsidRPr="00675616">
        <w:t>(</w:t>
      </w:r>
      <w:r w:rsidRPr="00675616">
        <w:rPr>
          <w:rFonts w:ascii="Cambria Math" w:hAnsi="Cambria Math" w:cs="Cambria Math"/>
        </w:rPr>
        <w:t>𝑥</w:t>
      </w:r>
      <w:r w:rsidRPr="00675616">
        <w:t xml:space="preserve">)) , burada </w:t>
      </w:r>
      <w:r w:rsidRPr="00675616">
        <w:rPr>
          <w:rFonts w:ascii="Cambria Math" w:hAnsi="Cambria Math" w:cs="Cambria Math"/>
        </w:rPr>
        <w:t>𝑊</w:t>
      </w:r>
      <w:r w:rsidRPr="00675616">
        <w:t xml:space="preserve"> </w:t>
      </w:r>
      <w:r w:rsidRPr="00675616">
        <w:rPr>
          <w:rFonts w:ascii="Cambria Math" w:hAnsi="Cambria Math" w:cs="Cambria Math"/>
        </w:rPr>
        <w:t>∈</w:t>
      </w:r>
      <w:r w:rsidRPr="00675616">
        <w:t xml:space="preserve"> </w:t>
      </w:r>
      <w:r w:rsidRPr="00675616">
        <w:rPr>
          <w:rFonts w:ascii="Cambria Math" w:hAnsi="Cambria Math" w:cs="Cambria Math"/>
        </w:rPr>
        <w:t>𝑅𝑟</w:t>
      </w:r>
      <w:r w:rsidRPr="00675616">
        <w:t xml:space="preserve">ℎ </w:t>
      </w:r>
      <w:r w:rsidRPr="00675616">
        <w:rPr>
          <w:rFonts w:ascii="Cambria Math" w:hAnsi="Cambria Math" w:cs="Cambria Math"/>
        </w:rPr>
        <w:t>𝑎𝑛𝑑</w:t>
      </w:r>
      <w:r w:rsidRPr="00675616">
        <w:t xml:space="preserve"> </w:t>
      </w:r>
      <w:r w:rsidRPr="00675616">
        <w:rPr>
          <w:rFonts w:ascii="Cambria Math" w:hAnsi="Cambria Math" w:cs="Cambria Math"/>
        </w:rPr>
        <w:t>𝑏</w:t>
      </w:r>
      <w:r w:rsidRPr="00675616">
        <w:t xml:space="preserve"> </w:t>
      </w:r>
      <w:r w:rsidRPr="00675616">
        <w:rPr>
          <w:rFonts w:ascii="Cambria Math" w:hAnsi="Cambria Math" w:cs="Cambria Math"/>
        </w:rPr>
        <w:t>∈</w:t>
      </w:r>
      <w:r w:rsidRPr="00675616">
        <w:t xml:space="preserve"> </w:t>
      </w:r>
      <w:r w:rsidRPr="00675616">
        <w:rPr>
          <w:rFonts w:ascii="Cambria Math" w:hAnsi="Cambria Math" w:cs="Cambria Math"/>
        </w:rPr>
        <w:t>𝑅</w:t>
      </w:r>
      <w:r w:rsidRPr="00675616">
        <w:t xml:space="preserve"> . </w:t>
      </w:r>
      <w:r w:rsidRPr="00675616">
        <w:rPr>
          <w:rFonts w:ascii="Cambria Math" w:hAnsi="Cambria Math" w:cs="Cambria Math"/>
        </w:rPr>
        <w:t>𝑠𝑜𝑓𝑡𝑚𝑎𝑥</w:t>
      </w:r>
      <w:r w:rsidRPr="00675616">
        <w:t xml:space="preserve">, dizinin boyutu boyunca uygulanır. Matematikte, softmax, girdi olarak K reel sayı vektörünü alan ve onu girdi sayılarının üstelleriyle orantılı K olasılıklarından oluşan bir olasılık dağılımına normalleştiren bir fonksiyondur. Çıktı, her bir etiketin olasılıklarıdır: </w:t>
      </w:r>
      <w:r w:rsidRPr="00675616">
        <w:rPr>
          <w:rFonts w:ascii="Cambria Math" w:hAnsi="Cambria Math" w:cs="Cambria Math"/>
        </w:rPr>
        <w:t>𝑝𝑟𝑒𝑑𝑖𝑐𝑡</w:t>
      </w:r>
      <w:r w:rsidRPr="00675616">
        <w:t>_</w:t>
      </w:r>
      <w:r w:rsidRPr="00675616">
        <w:rPr>
          <w:rFonts w:ascii="Cambria Math" w:hAnsi="Cambria Math" w:cs="Cambria Math"/>
        </w:rPr>
        <w:t>𝑙𝑎𝑏𝑒𝑙</w:t>
      </w:r>
      <w:r w:rsidRPr="00675616">
        <w:t xml:space="preserve"> = </w:t>
      </w:r>
      <w:r w:rsidRPr="00675616">
        <w:rPr>
          <w:rFonts w:ascii="Cambria Math" w:hAnsi="Cambria Math" w:cs="Cambria Math"/>
        </w:rPr>
        <w:t>𝑎𝑟𝑔</w:t>
      </w:r>
      <w:r w:rsidRPr="00675616">
        <w:t xml:space="preserve"> </w:t>
      </w:r>
      <w:r w:rsidRPr="00675616">
        <w:rPr>
          <w:rFonts w:ascii="Cambria Math" w:hAnsi="Cambria Math" w:cs="Cambria Math"/>
        </w:rPr>
        <w:t>𝑚𝑎𝑥</w:t>
      </w:r>
      <w:r w:rsidRPr="00675616">
        <w:t>(</w:t>
      </w:r>
      <w:r w:rsidRPr="00675616">
        <w:rPr>
          <w:rFonts w:ascii="Cambria Math" w:hAnsi="Cambria Math" w:cs="Cambria Math"/>
        </w:rPr>
        <w:t>𝑔</w:t>
      </w:r>
      <w:r w:rsidRPr="00675616">
        <w:t xml:space="preserve">), burada çıktı </w:t>
      </w:r>
      <w:r w:rsidRPr="00675616">
        <w:rPr>
          <w:rFonts w:ascii="Cambria Math" w:hAnsi="Cambria Math" w:cs="Cambria Math"/>
        </w:rPr>
        <w:t>∈</w:t>
      </w:r>
      <w:r w:rsidRPr="00675616">
        <w:t xml:space="preserve"> R</w:t>
      </w:r>
      <w:r w:rsidRPr="00675616">
        <w:rPr>
          <w:rFonts w:ascii="Cambria Math" w:hAnsi="Cambria Math" w:cs="Cambria Math"/>
        </w:rPr>
        <w:t>𝑘</w:t>
      </w:r>
      <w:r w:rsidRPr="00675616">
        <w:t xml:space="preserve"> ve </w:t>
      </w:r>
      <w:r w:rsidRPr="00675616">
        <w:rPr>
          <w:rFonts w:ascii="Cambria Math" w:hAnsi="Cambria Math" w:cs="Cambria Math"/>
        </w:rPr>
        <w:t>𝑘</w:t>
      </w:r>
      <w:r w:rsidRPr="00675616">
        <w:t xml:space="preserve">, veri kümesinde pozitif, negatif ve nötr dahil </w:t>
      </w:r>
      <w:r w:rsidR="00071B72">
        <w:t>olmak üzer</w:t>
      </w:r>
      <w:r w:rsidRPr="00675616">
        <w:t>e üç duygu olduğu için 3'e eşittir.</w:t>
      </w:r>
    </w:p>
    <w:p w:rsidR="00675616" w:rsidRDefault="00675616" w:rsidP="00675616">
      <w:pPr>
        <w:pStyle w:val="GvdeMetni"/>
        <w:spacing w:before="123" w:line="340" w:lineRule="auto"/>
        <w:ind w:right="278" w:firstLine="720"/>
        <w:jc w:val="both"/>
      </w:pPr>
    </w:p>
    <w:p w:rsidR="00675616" w:rsidRDefault="00675616" w:rsidP="00675616">
      <w:pPr>
        <w:pStyle w:val="GvdeMetni"/>
        <w:spacing w:before="123" w:line="340" w:lineRule="auto"/>
        <w:ind w:right="278" w:firstLine="720"/>
        <w:jc w:val="both"/>
      </w:pPr>
    </w:p>
    <w:p w:rsidR="00675616" w:rsidRDefault="00675616" w:rsidP="00675616">
      <w:pPr>
        <w:pStyle w:val="GvdeMetni"/>
        <w:spacing w:before="123" w:line="340" w:lineRule="auto"/>
        <w:ind w:right="278"/>
        <w:jc w:val="both"/>
      </w:pPr>
      <w:r>
        <w:rPr>
          <w:noProof/>
          <w:sz w:val="20"/>
          <w:lang w:bidi="ar-SA"/>
        </w:rPr>
        <w:lastRenderedPageBreak/>
        <w:drawing>
          <wp:inline distT="0" distB="0" distL="0" distR="0" wp14:anchorId="0FDA07A1" wp14:editId="3A6369E7">
            <wp:extent cx="5084699" cy="3760044"/>
            <wp:effectExtent l="0" t="0" r="0" b="0"/>
            <wp:docPr id="25" name="image13.png" descr="C:\Users\dell1\Downloads\mod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4" cstate="print"/>
                    <a:stretch>
                      <a:fillRect/>
                    </a:stretch>
                  </pic:blipFill>
                  <pic:spPr>
                    <a:xfrm>
                      <a:off x="0" y="0"/>
                      <a:ext cx="5087988" cy="3762476"/>
                    </a:xfrm>
                    <a:prstGeom prst="rect">
                      <a:avLst/>
                    </a:prstGeom>
                  </pic:spPr>
                </pic:pic>
              </a:graphicData>
            </a:graphic>
          </wp:inline>
        </w:drawing>
      </w:r>
    </w:p>
    <w:p w:rsidR="00675616" w:rsidRPr="00FC6FDE" w:rsidRDefault="00675616" w:rsidP="00675616">
      <w:pPr>
        <w:pStyle w:val="GvdeMetni"/>
        <w:spacing w:before="123" w:line="340" w:lineRule="auto"/>
        <w:ind w:right="278"/>
        <w:jc w:val="both"/>
        <w:rPr>
          <w:sz w:val="20"/>
        </w:rPr>
      </w:pPr>
      <w:r w:rsidRPr="00FC6FDE">
        <w:rPr>
          <w:b/>
          <w:sz w:val="20"/>
        </w:rPr>
        <w:t>Figure</w:t>
      </w:r>
      <w:r w:rsidRPr="00FC6FDE">
        <w:rPr>
          <w:b/>
          <w:spacing w:val="-4"/>
          <w:sz w:val="20"/>
        </w:rPr>
        <w:t xml:space="preserve"> </w:t>
      </w:r>
      <w:r w:rsidRPr="00FC6FDE">
        <w:rPr>
          <w:b/>
          <w:sz w:val="20"/>
        </w:rPr>
        <w:t>11</w:t>
      </w:r>
      <w:r w:rsidRPr="00FC6FDE">
        <w:rPr>
          <w:sz w:val="20"/>
        </w:rPr>
        <w:t>.</w:t>
      </w:r>
      <w:r w:rsidRPr="00FC6FDE">
        <w:rPr>
          <w:spacing w:val="-1"/>
          <w:sz w:val="20"/>
        </w:rPr>
        <w:t xml:space="preserve"> </w:t>
      </w:r>
      <w:r w:rsidRPr="00FC6FDE">
        <w:rPr>
          <w:sz w:val="20"/>
        </w:rPr>
        <w:t>The</w:t>
      </w:r>
      <w:r w:rsidRPr="00FC6FDE">
        <w:rPr>
          <w:spacing w:val="-6"/>
          <w:sz w:val="20"/>
        </w:rPr>
        <w:t xml:space="preserve"> </w:t>
      </w:r>
      <w:r w:rsidRPr="00FC6FDE">
        <w:rPr>
          <w:sz w:val="20"/>
        </w:rPr>
        <w:t>architecture</w:t>
      </w:r>
      <w:r w:rsidRPr="00FC6FDE">
        <w:rPr>
          <w:spacing w:val="-3"/>
          <w:sz w:val="20"/>
        </w:rPr>
        <w:t xml:space="preserve"> </w:t>
      </w:r>
      <w:r w:rsidRPr="00FC6FDE">
        <w:rPr>
          <w:sz w:val="20"/>
        </w:rPr>
        <w:t>of</w:t>
      </w:r>
      <w:r w:rsidRPr="00FC6FDE">
        <w:rPr>
          <w:spacing w:val="-1"/>
          <w:sz w:val="20"/>
        </w:rPr>
        <w:t xml:space="preserve"> </w:t>
      </w:r>
      <w:r w:rsidRPr="00FC6FDE">
        <w:rPr>
          <w:sz w:val="20"/>
        </w:rPr>
        <w:t>BERT</w:t>
      </w:r>
      <w:r w:rsidRPr="00FC6FDE">
        <w:rPr>
          <w:spacing w:val="-2"/>
          <w:sz w:val="20"/>
        </w:rPr>
        <w:t xml:space="preserve"> </w:t>
      </w:r>
      <w:r w:rsidRPr="00FC6FDE">
        <w:rPr>
          <w:sz w:val="20"/>
        </w:rPr>
        <w:t>used</w:t>
      </w:r>
      <w:r w:rsidRPr="00FC6FDE">
        <w:rPr>
          <w:spacing w:val="-1"/>
          <w:sz w:val="20"/>
        </w:rPr>
        <w:t xml:space="preserve"> </w:t>
      </w:r>
      <w:r w:rsidRPr="00FC6FDE">
        <w:rPr>
          <w:sz w:val="20"/>
        </w:rPr>
        <w:t>in</w:t>
      </w:r>
      <w:r w:rsidRPr="00FC6FDE">
        <w:rPr>
          <w:spacing w:val="-2"/>
          <w:sz w:val="20"/>
        </w:rPr>
        <w:t xml:space="preserve"> </w:t>
      </w:r>
      <w:r w:rsidRPr="00FC6FDE">
        <w:rPr>
          <w:sz w:val="20"/>
        </w:rPr>
        <w:t>sentiment classification</w:t>
      </w:r>
      <w:bookmarkStart w:id="15" w:name="_bookmark31"/>
      <w:bookmarkEnd w:id="15"/>
      <w:r w:rsidRPr="00FC6FDE">
        <w:rPr>
          <w:sz w:val="20"/>
        </w:rPr>
        <w:t>.</w:t>
      </w:r>
    </w:p>
    <w:p w:rsidR="00675616" w:rsidRDefault="00D55086" w:rsidP="00FC6FDE">
      <w:pPr>
        <w:pStyle w:val="GvdeMetni"/>
        <w:spacing w:before="123" w:line="340" w:lineRule="auto"/>
        <w:ind w:right="278" w:firstLine="720"/>
        <w:jc w:val="both"/>
      </w:pPr>
      <w:r w:rsidRPr="00FC6FDE">
        <w:t>Modeli eğitirken, ağırlık kayıp fonksiyonu ile ayarlanır ve kayıp fonksiyonunu en aza indirerek uygun bir BERT modeli oluşturulur. İleri yayılım sırasında, modelin çıktıları olası etiketlerin olasılıklarıdır. Bu olasılıklar hedef etiketlerle karşılaştırılır. Ardından, kayıp fonksiyonu, hedef etiket ile modelin çıktıları arasındaki herhangi bir sapma için bir ceza hesaplar. Geri yayılım sırasında, eğitilebilir ağırlıklar, her ağırlık için kayıp fonksiyonunun kısmi türevi hesaplanarak ayarlanır. Normal şartlar altında, veri seti üzerinde eğitimden sonra daha düşük kayıplı bir model üretilir.</w:t>
      </w:r>
    </w:p>
    <w:p w:rsidR="00071B72" w:rsidRPr="00071B72" w:rsidRDefault="00071B72" w:rsidP="00071B72">
      <w:pPr>
        <w:pStyle w:val="Balk3"/>
        <w:widowControl/>
        <w:autoSpaceDE/>
        <w:autoSpaceDN/>
        <w:spacing w:before="0" w:line="360" w:lineRule="auto"/>
        <w:rPr>
          <w:rFonts w:ascii="Times New Roman" w:eastAsia="Times New Roman" w:hAnsi="Times New Roman" w:cs="Times New Roman"/>
          <w:b/>
          <w:color w:val="auto"/>
          <w:sz w:val="22"/>
          <w:szCs w:val="22"/>
        </w:rPr>
      </w:pPr>
    </w:p>
    <w:p w:rsidR="00071B72" w:rsidRPr="00071B72" w:rsidRDefault="00071B72" w:rsidP="00071B72">
      <w:pPr>
        <w:pStyle w:val="ListeParagraf"/>
        <w:numPr>
          <w:ilvl w:val="2"/>
          <w:numId w:val="5"/>
        </w:numPr>
        <w:ind w:left="567" w:hanging="567"/>
        <w:rPr>
          <w:ins w:id="16" w:author="Mustafa" w:date="2021-08-03T23:14:00Z"/>
          <w:b/>
        </w:rPr>
      </w:pPr>
      <w:r w:rsidRPr="00071B72">
        <w:rPr>
          <w:b/>
        </w:rPr>
        <w:t>Değerlendirme Metrikleri</w:t>
      </w:r>
    </w:p>
    <w:p w:rsidR="00071B72" w:rsidRDefault="00071B72" w:rsidP="00071B72">
      <w:pPr>
        <w:spacing w:line="360" w:lineRule="auto"/>
        <w:jc w:val="both"/>
        <w:rPr>
          <w:ins w:id="17" w:author="Mustafa" w:date="2021-08-03T23:14:00Z"/>
          <w:sz w:val="24"/>
          <w:szCs w:val="24"/>
        </w:rPr>
      </w:pPr>
    </w:p>
    <w:p w:rsidR="00071B72" w:rsidRDefault="00071B72" w:rsidP="00071B72">
      <w:pPr>
        <w:spacing w:line="360" w:lineRule="auto"/>
        <w:ind w:firstLine="708"/>
        <w:jc w:val="both"/>
        <w:rPr>
          <w:ins w:id="18" w:author="Mustafa" w:date="2021-08-03T23:14:00Z"/>
          <w:sz w:val="24"/>
          <w:szCs w:val="24"/>
        </w:rPr>
      </w:pPr>
      <w:ins w:id="19" w:author="Mustafa" w:date="2021-08-03T23:14:00Z">
        <w:r>
          <w:rPr>
            <w:sz w:val="24"/>
            <w:szCs w:val="24"/>
          </w:rPr>
          <w:t xml:space="preserve">Derin öğrenme </w:t>
        </w:r>
        <w:r w:rsidRPr="001E79E2">
          <w:rPr>
            <w:sz w:val="24"/>
            <w:szCs w:val="24"/>
          </w:rPr>
          <w:t>modelleri yapıcı bir geri bildirim ilkesine göre çalış</w:t>
        </w:r>
        <w:r>
          <w:rPr>
            <w:sz w:val="24"/>
            <w:szCs w:val="24"/>
          </w:rPr>
          <w:t>maktadır</w:t>
        </w:r>
        <w:r w:rsidRPr="001E79E2">
          <w:rPr>
            <w:sz w:val="24"/>
            <w:szCs w:val="24"/>
          </w:rPr>
          <w:t xml:space="preserve">. </w:t>
        </w:r>
        <w:r>
          <w:rPr>
            <w:sz w:val="24"/>
            <w:szCs w:val="24"/>
          </w:rPr>
          <w:t>Öncelikle b</w:t>
        </w:r>
        <w:r w:rsidRPr="001E79E2">
          <w:rPr>
            <w:sz w:val="24"/>
            <w:szCs w:val="24"/>
          </w:rPr>
          <w:t>ir model oluştur</w:t>
        </w:r>
        <w:r>
          <w:rPr>
            <w:sz w:val="24"/>
            <w:szCs w:val="24"/>
          </w:rPr>
          <w:t>ulur</w:t>
        </w:r>
        <w:r w:rsidRPr="001E79E2">
          <w:rPr>
            <w:sz w:val="24"/>
            <w:szCs w:val="24"/>
          </w:rPr>
          <w:t>, ölçümlerden geri bildirim alı</w:t>
        </w:r>
        <w:r>
          <w:rPr>
            <w:sz w:val="24"/>
            <w:szCs w:val="24"/>
          </w:rPr>
          <w:t>nır</w:t>
        </w:r>
        <w:r w:rsidRPr="001E79E2">
          <w:rPr>
            <w:sz w:val="24"/>
            <w:szCs w:val="24"/>
          </w:rPr>
          <w:t>, iyileştirmeler yap</w:t>
        </w:r>
        <w:r>
          <w:rPr>
            <w:sz w:val="24"/>
            <w:szCs w:val="24"/>
          </w:rPr>
          <w:t>ılır</w:t>
        </w:r>
        <w:r w:rsidRPr="001E79E2">
          <w:rPr>
            <w:sz w:val="24"/>
            <w:szCs w:val="24"/>
          </w:rPr>
          <w:t xml:space="preserve"> ve arzu edilen bir doğruluğa ulaşana kadar devam ed</w:t>
        </w:r>
        <w:r>
          <w:rPr>
            <w:sz w:val="24"/>
            <w:szCs w:val="24"/>
          </w:rPr>
          <w:t>ilir</w:t>
        </w:r>
        <w:r w:rsidRPr="001E79E2">
          <w:rPr>
            <w:sz w:val="24"/>
            <w:szCs w:val="24"/>
          </w:rPr>
          <w:t xml:space="preserve">. </w:t>
        </w:r>
        <w:r w:rsidRPr="0023407F">
          <w:rPr>
            <w:sz w:val="24"/>
            <w:szCs w:val="24"/>
          </w:rPr>
          <w:t>Deneyler farklı modellerle gerçekleştirilir ve her bir deneyin sonucu bir metrik ile ölçülür.</w:t>
        </w:r>
        <w:r>
          <w:rPr>
            <w:sz w:val="24"/>
            <w:szCs w:val="24"/>
          </w:rPr>
          <w:t xml:space="preserve"> Bu aşamalarda d</w:t>
        </w:r>
        <w:r w:rsidRPr="001E79E2">
          <w:rPr>
            <w:sz w:val="24"/>
            <w:szCs w:val="24"/>
          </w:rPr>
          <w:t>eğerlendirme ölçütleri bir modelin performansını açıkla</w:t>
        </w:r>
        <w:r>
          <w:rPr>
            <w:sz w:val="24"/>
            <w:szCs w:val="24"/>
          </w:rPr>
          <w:t>maktadı</w:t>
        </w:r>
        <w:r w:rsidRPr="001E79E2">
          <w:rPr>
            <w:sz w:val="24"/>
            <w:szCs w:val="24"/>
          </w:rPr>
          <w:t xml:space="preserve">r. Değerlendirme ölçütlerinin önemli bir yönü, model sonuçlarını ayırt etme </w:t>
        </w:r>
        <w:r w:rsidRPr="001E79E2">
          <w:rPr>
            <w:sz w:val="24"/>
            <w:szCs w:val="24"/>
          </w:rPr>
          <w:lastRenderedPageBreak/>
          <w:t>yetenekleridir.</w:t>
        </w:r>
      </w:ins>
    </w:p>
    <w:p w:rsidR="00071B72" w:rsidRDefault="00071B72" w:rsidP="00071B72">
      <w:pPr>
        <w:spacing w:line="360" w:lineRule="auto"/>
        <w:ind w:firstLine="708"/>
        <w:jc w:val="both"/>
        <w:rPr>
          <w:ins w:id="20" w:author="Mustafa" w:date="2021-08-03T23:14:00Z"/>
          <w:sz w:val="24"/>
          <w:szCs w:val="24"/>
        </w:rPr>
      </w:pPr>
    </w:p>
    <w:p w:rsidR="00071B72" w:rsidRDefault="00071B72" w:rsidP="00071B72">
      <w:pPr>
        <w:spacing w:line="360" w:lineRule="auto"/>
        <w:ind w:firstLine="708"/>
        <w:jc w:val="both"/>
        <w:rPr>
          <w:ins w:id="21" w:author="Mustafa" w:date="2021-08-03T23:14:00Z"/>
          <w:sz w:val="24"/>
          <w:szCs w:val="24"/>
        </w:rPr>
      </w:pPr>
      <w:ins w:id="22" w:author="Mustafa" w:date="2021-08-03T23:14:00Z">
        <w:r>
          <w:rPr>
            <w:sz w:val="24"/>
            <w:szCs w:val="24"/>
          </w:rPr>
          <w:t>Bu çalışmada, melanom tespiti için eğitilen modelin test edilmesinde doğruluk(accuracy)(Denklem 3.1),</w:t>
        </w:r>
      </w:ins>
      <w:r w:rsidR="00140E5D">
        <w:rPr>
          <w:sz w:val="24"/>
          <w:szCs w:val="24"/>
        </w:rPr>
        <w:t xml:space="preserve"> </w:t>
      </w:r>
      <w:ins w:id="23" w:author="Mustafa" w:date="2021-08-03T23:14:00Z">
        <w:r>
          <w:rPr>
            <w:sz w:val="24"/>
            <w:szCs w:val="24"/>
          </w:rPr>
          <w:t>kesinlik(precision)(Denklem 3.2)</w:t>
        </w:r>
        <w:r w:rsidRPr="009266C9">
          <w:rPr>
            <w:sz w:val="24"/>
            <w:szCs w:val="24"/>
          </w:rPr>
          <w:t>,</w:t>
        </w:r>
      </w:ins>
      <w:r w:rsidR="00140E5D">
        <w:rPr>
          <w:sz w:val="24"/>
          <w:szCs w:val="24"/>
        </w:rPr>
        <w:t xml:space="preserve"> </w:t>
      </w:r>
      <w:ins w:id="24" w:author="Mustafa" w:date="2021-08-03T23:14:00Z">
        <w:r w:rsidRPr="009266C9">
          <w:rPr>
            <w:sz w:val="24"/>
            <w:szCs w:val="24"/>
          </w:rPr>
          <w:t xml:space="preserve"> </w:t>
        </w:r>
        <w:r>
          <w:rPr>
            <w:sz w:val="24"/>
            <w:szCs w:val="24"/>
          </w:rPr>
          <w:t>hatırlama(recall) (Denklem 3.3)</w:t>
        </w:r>
        <w:r w:rsidRPr="009266C9">
          <w:rPr>
            <w:sz w:val="24"/>
            <w:szCs w:val="24"/>
          </w:rPr>
          <w:t xml:space="preserve"> ve F ölçümü</w:t>
        </w:r>
        <w:r>
          <w:rPr>
            <w:sz w:val="24"/>
            <w:szCs w:val="24"/>
          </w:rPr>
          <w:t>(f1-score)(Denklem 3.4)</w:t>
        </w:r>
        <w:r w:rsidRPr="009266C9">
          <w:rPr>
            <w:sz w:val="24"/>
            <w:szCs w:val="24"/>
          </w:rPr>
          <w:t xml:space="preserve"> gibi çeşitli standart değerlendirme ölçütleri </w:t>
        </w:r>
        <w:r>
          <w:rPr>
            <w:sz w:val="24"/>
            <w:szCs w:val="24"/>
          </w:rPr>
          <w:t xml:space="preserve">kullanılmaktadır. </w:t>
        </w:r>
        <w:r w:rsidRPr="00F03312">
          <w:rPr>
            <w:sz w:val="24"/>
            <w:szCs w:val="24"/>
          </w:rPr>
          <w:t xml:space="preserve">Ayrıca testlerde elde edilen sonuçlar </w:t>
        </w:r>
        <w:r>
          <w:rPr>
            <w:sz w:val="24"/>
            <w:szCs w:val="24"/>
          </w:rPr>
          <w:t>Şekil 3.1</w:t>
        </w:r>
      </w:ins>
      <w:r>
        <w:rPr>
          <w:sz w:val="24"/>
          <w:szCs w:val="24"/>
        </w:rPr>
        <w:t>4</w:t>
      </w:r>
      <w:ins w:id="25" w:author="Mustafa" w:date="2021-08-03T23:14:00Z">
        <w:r w:rsidRPr="00FC5581">
          <w:rPr>
            <w:sz w:val="24"/>
            <w:szCs w:val="24"/>
          </w:rPr>
          <w:t>’da</w:t>
        </w:r>
        <w:r w:rsidRPr="00F03312">
          <w:rPr>
            <w:sz w:val="24"/>
            <w:szCs w:val="24"/>
          </w:rPr>
          <w:t xml:space="preserve"> gösterilen </w:t>
        </w:r>
        <w:r>
          <w:rPr>
            <w:sz w:val="24"/>
            <w:szCs w:val="24"/>
          </w:rPr>
          <w:t>karmaşıklık matrisi(</w:t>
        </w:r>
        <w:r w:rsidRPr="00F03312">
          <w:rPr>
            <w:sz w:val="24"/>
            <w:szCs w:val="24"/>
          </w:rPr>
          <w:t>confusion matrix</w:t>
        </w:r>
        <w:r>
          <w:rPr>
            <w:sz w:val="24"/>
            <w:szCs w:val="24"/>
          </w:rPr>
          <w:t>)</w:t>
        </w:r>
        <w:r w:rsidRPr="00F03312">
          <w:rPr>
            <w:sz w:val="24"/>
            <w:szCs w:val="24"/>
          </w:rPr>
          <w:t xml:space="preserve"> üzerinde </w:t>
        </w:r>
        <w:r w:rsidRPr="006D088E">
          <w:rPr>
            <w:sz w:val="24"/>
            <w:szCs w:val="24"/>
          </w:rPr>
          <w:t>verilmektedir</w:t>
        </w:r>
        <w:r w:rsidRPr="00831393">
          <w:rPr>
            <w:sz w:val="24"/>
            <w:szCs w:val="24"/>
          </w:rPr>
          <w:t>.</w:t>
        </w:r>
        <w:r>
          <w:rPr>
            <w:sz w:val="24"/>
            <w:szCs w:val="24"/>
          </w:rPr>
          <w:t xml:space="preserve"> Denklemlerde, </w:t>
        </w:r>
        <w:r w:rsidRPr="009266C9">
          <w:rPr>
            <w:sz w:val="24"/>
            <w:szCs w:val="24"/>
          </w:rPr>
          <w:t>gerçek pozitifler (TP), doğru şekilde tahmin edilen örneklerin sayısıdır; yanlış negatifler (FN), yanlış tahmin edilen örneklerin sayısıdır. Doğru negatifler (TN), doğru şekilde tahmin edilen negatif örneklerin sayısıdır, yanlış pozitifler (FP) ise yanlış tahmin edilen negatif örneklerin sayısıdır</w:t>
        </w:r>
        <w:r>
          <w:rPr>
            <w:sz w:val="24"/>
            <w:szCs w:val="24"/>
          </w:rPr>
          <w:t>.</w:t>
        </w:r>
      </w:ins>
    </w:p>
    <w:p w:rsidR="00071B72" w:rsidRDefault="00071B72" w:rsidP="00071B72">
      <w:pPr>
        <w:spacing w:line="360" w:lineRule="auto"/>
        <w:jc w:val="both"/>
        <w:rPr>
          <w:ins w:id="26" w:author="Mustafa" w:date="2021-08-03T23:14:00Z"/>
          <w:sz w:val="24"/>
          <w:szCs w:val="24"/>
        </w:rPr>
      </w:pPr>
    </w:p>
    <w:p w:rsidR="00071B72" w:rsidRDefault="00071B72" w:rsidP="00071B72">
      <w:pPr>
        <w:rPr>
          <w:ins w:id="27" w:author="Mustafa" w:date="2021-08-03T23:14:00Z"/>
          <w:rFonts w:eastAsiaTheme="minorEastAsia"/>
          <w:sz w:val="20"/>
          <w:szCs w:val="24"/>
        </w:rPr>
      </w:pPr>
      <w:ins w:id="28" w:author="Mustafa" w:date="2021-08-03T23:14:00Z">
        <w:r>
          <w:rPr>
            <w:rFonts w:eastAsiaTheme="minorEastAsia"/>
            <w:sz w:val="24"/>
            <w:szCs w:val="24"/>
          </w:rPr>
          <w:tab/>
        </w:r>
        <m:oMath>
          <m:r>
            <m:rPr>
              <m:sty m:val="p"/>
            </m:rPr>
            <w:rPr>
              <w:rFonts w:ascii="Cambria Math" w:hAnsi="Cambria Math" w:cs="Arial"/>
              <w:sz w:val="24"/>
              <w:szCs w:val="24"/>
            </w:rPr>
            <m:t>Accuracy(%)=</m:t>
          </m:r>
          <m:d>
            <m:dPr>
              <m:ctrlPr>
                <w:rPr>
                  <w:rFonts w:ascii="Cambria Math" w:hAnsi="Cambria Math" w:cs="Arial"/>
                  <w:sz w:val="24"/>
                  <w:szCs w:val="24"/>
                </w:rPr>
              </m:ctrlPr>
            </m:dPr>
            <m:e>
              <m:f>
                <m:fPr>
                  <m:ctrlPr>
                    <w:rPr>
                      <w:rFonts w:ascii="Cambria Math" w:hAnsi="Cambria Math" w:cs="Arial"/>
                      <w:sz w:val="24"/>
                      <w:szCs w:val="24"/>
                    </w:rPr>
                  </m:ctrlPr>
                </m:fPr>
                <m:num>
                  <m:r>
                    <m:rPr>
                      <m:sty m:val="p"/>
                    </m:rPr>
                    <w:rPr>
                      <w:rFonts w:ascii="Cambria Math" w:hAnsi="Cambria Math" w:cs="Arial"/>
                      <w:sz w:val="24"/>
                      <w:szCs w:val="24"/>
                    </w:rPr>
                    <m:t>TP+TN</m:t>
                  </m:r>
                </m:num>
                <m:den>
                  <m:r>
                    <m:rPr>
                      <m:sty m:val="p"/>
                    </m:rPr>
                    <w:rPr>
                      <w:rFonts w:ascii="Cambria Math" w:hAnsi="Cambria Math" w:cs="Arial"/>
                      <w:sz w:val="24"/>
                      <w:szCs w:val="24"/>
                    </w:rPr>
                    <m:t>TP+FP+TN+FN</m:t>
                  </m:r>
                </m:den>
              </m:f>
            </m:e>
          </m:d>
          <m:r>
            <m:rPr>
              <m:sty m:val="p"/>
            </m:rPr>
            <w:rPr>
              <w:rFonts w:ascii="Cambria Math" w:hAnsi="Cambria Math" w:cs="Arial"/>
              <w:sz w:val="24"/>
              <w:szCs w:val="24"/>
            </w:rPr>
            <m:t>x100</m:t>
          </m:r>
        </m:oMath>
        <w:r w:rsidRPr="00E2248E">
          <w:rPr>
            <w:rFonts w:ascii="Arial" w:eastAsiaTheme="minorEastAsia" w:hAnsi="Arial" w:cs="Arial"/>
            <w:sz w:val="24"/>
            <w:szCs w:val="24"/>
          </w:rPr>
          <w:tab/>
        </w:r>
        <w:r w:rsidRPr="009B135C">
          <w:rPr>
            <w:rFonts w:eastAsiaTheme="minorEastAsia"/>
            <w:sz w:val="20"/>
            <w:szCs w:val="24"/>
          </w:rPr>
          <w:t>(3.1)</w:t>
        </w:r>
      </w:ins>
    </w:p>
    <w:p w:rsidR="00071B72" w:rsidRPr="00E2248E" w:rsidRDefault="00071B72" w:rsidP="00071B72">
      <w:pPr>
        <w:rPr>
          <w:ins w:id="29" w:author="Mustafa" w:date="2021-08-03T23:14:00Z"/>
          <w:rFonts w:ascii="Arial" w:eastAsiaTheme="minorEastAsia" w:hAnsi="Arial" w:cs="Arial"/>
          <w:sz w:val="24"/>
          <w:szCs w:val="24"/>
        </w:rPr>
      </w:pPr>
    </w:p>
    <w:p w:rsidR="00071B72" w:rsidRPr="005358DF" w:rsidRDefault="00071B72" w:rsidP="00071B72">
      <w:pPr>
        <w:jc w:val="center"/>
        <w:rPr>
          <w:ins w:id="30" w:author="Mustafa" w:date="2021-08-03T23:14:00Z"/>
          <w:rFonts w:eastAsiaTheme="minorEastAsia"/>
          <w:sz w:val="24"/>
          <w:szCs w:val="24"/>
        </w:rPr>
      </w:pPr>
    </w:p>
    <w:p w:rsidR="00071B72" w:rsidRDefault="00071B72" w:rsidP="00071B72">
      <w:pPr>
        <w:rPr>
          <w:ins w:id="31" w:author="Mustafa" w:date="2021-08-03T23:14:00Z"/>
          <w:rFonts w:eastAsiaTheme="minorEastAsia"/>
          <w:sz w:val="20"/>
          <w:szCs w:val="24"/>
        </w:rPr>
      </w:pPr>
      <w:ins w:id="32" w:author="Mustafa" w:date="2021-08-03T23:14:00Z">
        <w:r>
          <w:rPr>
            <w:rFonts w:eastAsiaTheme="minorEastAsia"/>
            <w:sz w:val="24"/>
            <w:szCs w:val="24"/>
          </w:rPr>
          <w:tab/>
        </w:r>
        <m:oMath>
          <m:r>
            <m:rPr>
              <m:sty m:val="p"/>
            </m:rPr>
            <w:rPr>
              <w:rFonts w:ascii="Cambria Math" w:hAnsi="Cambria Math" w:cs="Arial"/>
              <w:sz w:val="24"/>
              <w:szCs w:val="24"/>
            </w:rPr>
            <m:t>Precision=</m:t>
          </m:r>
          <m:f>
            <m:fPr>
              <m:ctrlPr>
                <w:rPr>
                  <w:rFonts w:ascii="Cambria Math" w:hAnsi="Cambria Math" w:cs="Arial"/>
                  <w:sz w:val="24"/>
                  <w:szCs w:val="24"/>
                </w:rPr>
              </m:ctrlPr>
            </m:fPr>
            <m:num>
              <m:r>
                <m:rPr>
                  <m:sty m:val="p"/>
                </m:rPr>
                <w:rPr>
                  <w:rFonts w:ascii="Cambria Math" w:hAnsi="Cambria Math" w:cs="Arial"/>
                  <w:sz w:val="24"/>
                  <w:szCs w:val="24"/>
                </w:rPr>
                <m:t>TP</m:t>
              </m:r>
            </m:num>
            <m:den>
              <m:r>
                <m:rPr>
                  <m:sty m:val="p"/>
                </m:rPr>
                <w:rPr>
                  <w:rFonts w:ascii="Cambria Math" w:hAnsi="Cambria Math" w:cs="Arial"/>
                  <w:sz w:val="24"/>
                  <w:szCs w:val="24"/>
                </w:rPr>
                <m:t>TP+</m:t>
              </m:r>
              <m:r>
                <m:rPr>
                  <m:sty m:val="p"/>
                </m:rPr>
                <w:rPr>
                  <w:rFonts w:ascii="Cambria Math" w:eastAsiaTheme="minorEastAsia" w:hAnsi="Cambria Math" w:cs="Arial"/>
                  <w:sz w:val="24"/>
                  <w:szCs w:val="24"/>
                </w:rPr>
                <m:t>FP</m:t>
              </m:r>
            </m:den>
          </m:f>
        </m:oMath>
        <w:r w:rsidRPr="009B135C">
          <w:rPr>
            <w:rFonts w:ascii="Arial" w:eastAsiaTheme="minorEastAsia" w:hAnsi="Arial" w:cs="Arial"/>
            <w:sz w:val="24"/>
            <w:szCs w:val="24"/>
          </w:rPr>
          <w:tab/>
        </w:r>
        <w:r w:rsidRPr="009B135C">
          <w:rPr>
            <w:rFonts w:eastAsiaTheme="minorEastAsia"/>
            <w:sz w:val="20"/>
            <w:szCs w:val="24"/>
          </w:rPr>
          <w:t>(3.2)</w:t>
        </w:r>
      </w:ins>
    </w:p>
    <w:p w:rsidR="00071B72" w:rsidRPr="009B135C" w:rsidRDefault="00071B72" w:rsidP="00071B72">
      <w:pPr>
        <w:rPr>
          <w:ins w:id="33" w:author="Mustafa" w:date="2021-08-03T23:14:00Z"/>
          <w:rFonts w:ascii="Arial" w:eastAsiaTheme="minorEastAsia" w:hAnsi="Arial" w:cs="Arial"/>
          <w:sz w:val="24"/>
          <w:szCs w:val="24"/>
        </w:rPr>
      </w:pPr>
    </w:p>
    <w:p w:rsidR="00071B72" w:rsidRPr="005358DF" w:rsidRDefault="00071B72" w:rsidP="00071B72">
      <w:pPr>
        <w:jc w:val="center"/>
        <w:rPr>
          <w:ins w:id="34" w:author="Mustafa" w:date="2021-08-03T23:14:00Z"/>
          <w:rFonts w:eastAsiaTheme="minorEastAsia"/>
          <w:sz w:val="24"/>
          <w:szCs w:val="24"/>
        </w:rPr>
      </w:pPr>
    </w:p>
    <w:p w:rsidR="00071B72" w:rsidRDefault="00071B72" w:rsidP="00071B72">
      <w:pPr>
        <w:rPr>
          <w:ins w:id="35" w:author="Mustafa" w:date="2021-08-03T23:14:00Z"/>
          <w:rFonts w:eastAsiaTheme="minorEastAsia"/>
          <w:sz w:val="20"/>
          <w:szCs w:val="24"/>
        </w:rPr>
      </w:pPr>
      <w:ins w:id="36" w:author="Mustafa" w:date="2021-08-03T23:14:00Z">
        <w:r>
          <w:rPr>
            <w:rFonts w:eastAsiaTheme="minorEastAsia"/>
            <w:sz w:val="24"/>
            <w:szCs w:val="24"/>
          </w:rPr>
          <w:tab/>
        </w:r>
        <m:oMath>
          <m:r>
            <m:rPr>
              <m:sty m:val="p"/>
            </m:rPr>
            <w:rPr>
              <w:rFonts w:ascii="Cambria Math" w:hAnsi="Cambria Math"/>
              <w:sz w:val="24"/>
              <w:szCs w:val="24"/>
            </w:rPr>
            <m:t>Recall=</m:t>
          </m:r>
          <m:f>
            <m:fPr>
              <m:ctrlPr>
                <w:rPr>
                  <w:rFonts w:ascii="Cambria Math" w:hAnsi="Cambria Math"/>
                  <w:sz w:val="24"/>
                  <w:szCs w:val="24"/>
                </w:rPr>
              </m:ctrlPr>
            </m:fPr>
            <m:num>
              <m:r>
                <m:rPr>
                  <m:sty m:val="p"/>
                </m:rPr>
                <w:rPr>
                  <w:rFonts w:ascii="Cambria Math" w:hAnsi="Cambria Math"/>
                  <w:sz w:val="24"/>
                  <w:szCs w:val="24"/>
                </w:rPr>
                <m:t>TP</m:t>
              </m:r>
            </m:num>
            <m:den>
              <m:r>
                <m:rPr>
                  <m:sty m:val="p"/>
                </m:rPr>
                <w:rPr>
                  <w:rFonts w:ascii="Cambria Math" w:hAnsi="Cambria Math"/>
                  <w:sz w:val="24"/>
                  <w:szCs w:val="24"/>
                </w:rPr>
                <m:t>TP+FN</m:t>
              </m:r>
            </m:den>
          </m:f>
        </m:oMath>
        <w:r w:rsidRPr="00E2248E">
          <w:rPr>
            <w:rFonts w:eastAsiaTheme="minorEastAsia"/>
            <w:sz w:val="24"/>
            <w:szCs w:val="24"/>
          </w:rPr>
          <w:tab/>
        </w:r>
        <w:r w:rsidRPr="009B135C">
          <w:rPr>
            <w:rFonts w:eastAsiaTheme="minorEastAsia"/>
            <w:sz w:val="20"/>
            <w:szCs w:val="24"/>
          </w:rPr>
          <w:t>(3.3)</w:t>
        </w:r>
      </w:ins>
    </w:p>
    <w:p w:rsidR="00071B72" w:rsidRPr="00E2248E" w:rsidRDefault="00071B72" w:rsidP="00071B72">
      <w:pPr>
        <w:rPr>
          <w:ins w:id="37" w:author="Mustafa" w:date="2021-08-03T23:14:00Z"/>
          <w:rFonts w:eastAsiaTheme="minorEastAsia"/>
          <w:sz w:val="24"/>
          <w:szCs w:val="24"/>
        </w:rPr>
      </w:pPr>
    </w:p>
    <w:p w:rsidR="00071B72" w:rsidRPr="005358DF" w:rsidRDefault="00071B72" w:rsidP="00071B72">
      <w:pPr>
        <w:jc w:val="center"/>
        <w:rPr>
          <w:ins w:id="38" w:author="Mustafa" w:date="2021-08-03T23:14:00Z"/>
          <w:rFonts w:eastAsiaTheme="minorEastAsia"/>
          <w:sz w:val="24"/>
          <w:szCs w:val="24"/>
        </w:rPr>
      </w:pPr>
    </w:p>
    <w:p w:rsidR="00071B72" w:rsidRPr="00E2248E" w:rsidRDefault="00071B72" w:rsidP="00071B72">
      <w:pPr>
        <w:rPr>
          <w:ins w:id="39" w:author="Mustafa" w:date="2021-08-03T23:14:00Z"/>
          <w:rFonts w:eastAsiaTheme="minorEastAsia"/>
          <w:sz w:val="24"/>
          <w:szCs w:val="24"/>
        </w:rPr>
      </w:pPr>
      <w:ins w:id="40" w:author="Mustafa" w:date="2021-08-03T23:14:00Z">
        <w:r>
          <w:rPr>
            <w:rFonts w:eastAsiaTheme="minor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f1</m:t>
              </m:r>
            </m:e>
            <m:sub>
              <m:r>
                <w:rPr>
                  <w:rFonts w:ascii="Cambria Math" w:hAnsi="Cambria Math"/>
                  <w:sz w:val="24"/>
                  <w:szCs w:val="24"/>
                </w:rPr>
                <m:t>score</m:t>
              </m:r>
            </m:sub>
          </m:sSub>
          <m:r>
            <m:rPr>
              <m:sty m:val="p"/>
            </m:rPr>
            <w:rPr>
              <w:rFonts w:ascii="Cambria Math" w:hAnsi="Cambria Math"/>
              <w:sz w:val="24"/>
              <w:szCs w:val="24"/>
            </w:rPr>
            <m:t xml:space="preserve"> = 2*</m:t>
          </m:r>
          <m:f>
            <m:fPr>
              <m:ctrlPr>
                <w:rPr>
                  <w:rFonts w:ascii="Cambria Math" w:hAnsi="Cambria Math"/>
                  <w:sz w:val="24"/>
                  <w:szCs w:val="24"/>
                </w:rPr>
              </m:ctrlPr>
            </m:fPr>
            <m:num>
              <m:r>
                <m:rPr>
                  <m:sty m:val="p"/>
                </m:rPr>
                <w:rPr>
                  <w:rFonts w:ascii="Cambria Math" w:hAnsi="Cambria Math"/>
                  <w:sz w:val="24"/>
                  <w:szCs w:val="24"/>
                </w:rPr>
                <m:t>Precision * Recall</m:t>
              </m:r>
            </m:num>
            <m:den>
              <m:r>
                <m:rPr>
                  <m:sty m:val="p"/>
                </m:rPr>
                <w:rPr>
                  <w:rFonts w:ascii="Cambria Math" w:hAnsi="Cambria Math"/>
                  <w:sz w:val="24"/>
                  <w:szCs w:val="24"/>
                </w:rPr>
                <m:t>Precision + Recall</m:t>
              </m:r>
            </m:den>
          </m:f>
        </m:oMath>
        <w:r w:rsidRPr="00E2248E">
          <w:rPr>
            <w:rFonts w:eastAsiaTheme="minorEastAsia"/>
            <w:sz w:val="24"/>
            <w:szCs w:val="24"/>
          </w:rPr>
          <w:tab/>
        </w:r>
        <w:r w:rsidRPr="009B135C">
          <w:rPr>
            <w:rFonts w:eastAsiaTheme="minorEastAsia"/>
            <w:sz w:val="20"/>
            <w:szCs w:val="24"/>
          </w:rPr>
          <w:t>(3.4)</w:t>
        </w:r>
      </w:ins>
    </w:p>
    <w:p w:rsidR="00071B72" w:rsidRDefault="00071B72" w:rsidP="00071B72">
      <w:pPr>
        <w:spacing w:line="360" w:lineRule="auto"/>
        <w:jc w:val="center"/>
        <w:rPr>
          <w:ins w:id="41" w:author="Mustafa" w:date="2021-08-03T23:14:00Z"/>
          <w:rFonts w:eastAsiaTheme="minorEastAsia"/>
          <w:sz w:val="24"/>
          <w:szCs w:val="24"/>
        </w:rPr>
      </w:pPr>
    </w:p>
    <w:tbl>
      <w:tblPr>
        <w:tblStyle w:val="TabloKlavuzu"/>
        <w:tblW w:w="0" w:type="auto"/>
        <w:jc w:val="center"/>
        <w:tblLook w:val="04A0" w:firstRow="1" w:lastRow="0" w:firstColumn="1" w:lastColumn="0" w:noHBand="0" w:noVBand="1"/>
      </w:tblPr>
      <w:tblGrid>
        <w:gridCol w:w="701"/>
        <w:gridCol w:w="175"/>
        <w:gridCol w:w="1076"/>
        <w:gridCol w:w="1948"/>
        <w:gridCol w:w="1960"/>
      </w:tblGrid>
      <w:tr w:rsidR="00071B72" w:rsidTr="00FE4BCD">
        <w:trPr>
          <w:trHeight w:val="654"/>
          <w:jc w:val="center"/>
          <w:ins w:id="42" w:author="Mustafa" w:date="2021-08-03T23:14:00Z"/>
        </w:trPr>
        <w:tc>
          <w:tcPr>
            <w:tcW w:w="701" w:type="dxa"/>
            <w:tcBorders>
              <w:top w:val="nil"/>
              <w:left w:val="nil"/>
              <w:bottom w:val="nil"/>
              <w:right w:val="nil"/>
            </w:tcBorders>
            <w:shd w:val="clear" w:color="auto" w:fill="FFFFFF" w:themeFill="background1"/>
            <w:vAlign w:val="center"/>
          </w:tcPr>
          <w:p w:rsidR="00071B72" w:rsidRPr="00FC5581" w:rsidRDefault="00071B72" w:rsidP="00381E81">
            <w:pPr>
              <w:jc w:val="center"/>
              <w:rPr>
                <w:ins w:id="43" w:author="Mustafa" w:date="2021-08-03T23:14:00Z"/>
                <w:rFonts w:eastAsiaTheme="minorEastAsia"/>
                <w:szCs w:val="24"/>
              </w:rPr>
            </w:pPr>
          </w:p>
        </w:tc>
        <w:tc>
          <w:tcPr>
            <w:tcW w:w="1250" w:type="dxa"/>
            <w:gridSpan w:val="2"/>
            <w:tcBorders>
              <w:top w:val="nil"/>
              <w:left w:val="nil"/>
              <w:bottom w:val="nil"/>
            </w:tcBorders>
            <w:shd w:val="clear" w:color="auto" w:fill="FFFFFF" w:themeFill="background1"/>
            <w:vAlign w:val="center"/>
          </w:tcPr>
          <w:p w:rsidR="00071B72" w:rsidRPr="00F03312" w:rsidRDefault="00071B72" w:rsidP="00381E81">
            <w:pPr>
              <w:jc w:val="center"/>
              <w:rPr>
                <w:ins w:id="44" w:author="Mustafa" w:date="2021-08-03T23:14:00Z"/>
                <w:rFonts w:eastAsiaTheme="minorEastAsia"/>
                <w:szCs w:val="24"/>
              </w:rPr>
            </w:pPr>
          </w:p>
        </w:tc>
        <w:tc>
          <w:tcPr>
            <w:tcW w:w="3908" w:type="dxa"/>
            <w:gridSpan w:val="2"/>
            <w:shd w:val="clear" w:color="auto" w:fill="BFBFBF" w:themeFill="background1" w:themeFillShade="BF"/>
            <w:vAlign w:val="center"/>
          </w:tcPr>
          <w:p w:rsidR="00071B72" w:rsidRPr="00FC5581" w:rsidRDefault="00071B72" w:rsidP="00381E81">
            <w:pPr>
              <w:jc w:val="center"/>
              <w:rPr>
                <w:ins w:id="45" w:author="Mustafa" w:date="2021-08-03T23:14:00Z"/>
                <w:rFonts w:eastAsiaTheme="minorEastAsia"/>
                <w:szCs w:val="24"/>
              </w:rPr>
            </w:pPr>
            <w:ins w:id="46" w:author="Mustafa" w:date="2021-08-03T23:14:00Z">
              <w:r>
                <w:rPr>
                  <w:rFonts w:eastAsiaTheme="minorEastAsia"/>
                  <w:szCs w:val="24"/>
                </w:rPr>
                <w:t>Tahmin Edilen</w:t>
              </w:r>
            </w:ins>
          </w:p>
        </w:tc>
      </w:tr>
      <w:tr w:rsidR="00071B72" w:rsidTr="00FE4BCD">
        <w:trPr>
          <w:trHeight w:val="521"/>
          <w:jc w:val="center"/>
          <w:ins w:id="47" w:author="Mustafa" w:date="2021-08-03T23:14:00Z"/>
        </w:trPr>
        <w:tc>
          <w:tcPr>
            <w:tcW w:w="701" w:type="dxa"/>
            <w:tcBorders>
              <w:top w:val="nil"/>
              <w:left w:val="nil"/>
              <w:right w:val="nil"/>
            </w:tcBorders>
            <w:shd w:val="clear" w:color="auto" w:fill="FFFFFF" w:themeFill="background1"/>
          </w:tcPr>
          <w:p w:rsidR="00071B72" w:rsidRPr="00FC5581" w:rsidRDefault="00071B72" w:rsidP="00381E81">
            <w:pPr>
              <w:jc w:val="center"/>
              <w:rPr>
                <w:ins w:id="48" w:author="Mustafa" w:date="2021-08-03T23:14:00Z"/>
                <w:rFonts w:eastAsiaTheme="minorEastAsia"/>
                <w:szCs w:val="24"/>
              </w:rPr>
            </w:pPr>
          </w:p>
        </w:tc>
        <w:tc>
          <w:tcPr>
            <w:tcW w:w="1250" w:type="dxa"/>
            <w:gridSpan w:val="2"/>
            <w:tcBorders>
              <w:top w:val="nil"/>
              <w:left w:val="nil"/>
            </w:tcBorders>
            <w:shd w:val="clear" w:color="auto" w:fill="FFFFFF" w:themeFill="background1"/>
          </w:tcPr>
          <w:p w:rsidR="00071B72" w:rsidRPr="00FC5581" w:rsidRDefault="00071B72" w:rsidP="00381E81">
            <w:pPr>
              <w:jc w:val="center"/>
              <w:rPr>
                <w:ins w:id="49" w:author="Mustafa" w:date="2021-08-03T23:14:00Z"/>
                <w:rFonts w:eastAsiaTheme="minorEastAsia"/>
                <w:szCs w:val="24"/>
              </w:rPr>
            </w:pPr>
          </w:p>
        </w:tc>
        <w:tc>
          <w:tcPr>
            <w:tcW w:w="1948" w:type="dxa"/>
            <w:shd w:val="clear" w:color="auto" w:fill="F2F2F2" w:themeFill="background1" w:themeFillShade="F2"/>
            <w:vAlign w:val="center"/>
          </w:tcPr>
          <w:p w:rsidR="00071B72" w:rsidRPr="00FC5581" w:rsidRDefault="00071B72" w:rsidP="00381E81">
            <w:pPr>
              <w:jc w:val="center"/>
              <w:rPr>
                <w:ins w:id="50" w:author="Mustafa" w:date="2021-08-03T23:14:00Z"/>
                <w:rFonts w:eastAsiaTheme="minorEastAsia"/>
                <w:szCs w:val="24"/>
              </w:rPr>
            </w:pPr>
            <w:ins w:id="51" w:author="Mustafa" w:date="2021-08-03T23:14:00Z">
              <w:r>
                <w:rPr>
                  <w:rFonts w:eastAsiaTheme="minorEastAsia"/>
                  <w:szCs w:val="24"/>
                </w:rPr>
                <w:t>Pozitif</w:t>
              </w:r>
            </w:ins>
          </w:p>
        </w:tc>
        <w:tc>
          <w:tcPr>
            <w:tcW w:w="1959" w:type="dxa"/>
            <w:shd w:val="clear" w:color="auto" w:fill="F2F2F2" w:themeFill="background1" w:themeFillShade="F2"/>
            <w:vAlign w:val="center"/>
          </w:tcPr>
          <w:p w:rsidR="00071B72" w:rsidRPr="00FC5581" w:rsidRDefault="00071B72" w:rsidP="00381E81">
            <w:pPr>
              <w:jc w:val="center"/>
              <w:rPr>
                <w:ins w:id="52" w:author="Mustafa" w:date="2021-08-03T23:14:00Z"/>
                <w:rFonts w:eastAsiaTheme="minorEastAsia"/>
                <w:szCs w:val="24"/>
              </w:rPr>
            </w:pPr>
            <w:ins w:id="53" w:author="Mustafa" w:date="2021-08-03T23:14:00Z">
              <w:r>
                <w:rPr>
                  <w:rFonts w:eastAsiaTheme="minorEastAsia"/>
                  <w:szCs w:val="24"/>
                </w:rPr>
                <w:t>Negatif</w:t>
              </w:r>
            </w:ins>
          </w:p>
        </w:tc>
      </w:tr>
      <w:tr w:rsidR="00071B72" w:rsidTr="00FE4BCD">
        <w:trPr>
          <w:trHeight w:val="684"/>
          <w:jc w:val="center"/>
          <w:ins w:id="54" w:author="Mustafa" w:date="2021-08-03T23:14:00Z"/>
        </w:trPr>
        <w:tc>
          <w:tcPr>
            <w:tcW w:w="876" w:type="dxa"/>
            <w:gridSpan w:val="2"/>
            <w:vMerge w:val="restart"/>
            <w:shd w:val="clear" w:color="auto" w:fill="BFBFBF" w:themeFill="background1" w:themeFillShade="BF"/>
            <w:textDirection w:val="btLr"/>
            <w:vAlign w:val="center"/>
          </w:tcPr>
          <w:p w:rsidR="00071B72" w:rsidRPr="00FC5581" w:rsidRDefault="00071B72" w:rsidP="00381E81">
            <w:pPr>
              <w:ind w:left="113" w:right="113"/>
              <w:jc w:val="center"/>
              <w:rPr>
                <w:ins w:id="55" w:author="Mustafa" w:date="2021-08-03T23:14:00Z"/>
                <w:rFonts w:eastAsiaTheme="minorEastAsia"/>
                <w:szCs w:val="24"/>
              </w:rPr>
            </w:pPr>
            <w:ins w:id="56" w:author="Mustafa" w:date="2021-08-03T23:14:00Z">
              <w:r>
                <w:rPr>
                  <w:rFonts w:eastAsiaTheme="minorEastAsia"/>
                  <w:szCs w:val="24"/>
                </w:rPr>
                <w:t>Gerçek Değer</w:t>
              </w:r>
            </w:ins>
          </w:p>
        </w:tc>
        <w:tc>
          <w:tcPr>
            <w:tcW w:w="1076" w:type="dxa"/>
            <w:shd w:val="clear" w:color="auto" w:fill="F2F2F2" w:themeFill="background1" w:themeFillShade="F2"/>
            <w:vAlign w:val="center"/>
          </w:tcPr>
          <w:p w:rsidR="00071B72" w:rsidRPr="00FC5581" w:rsidRDefault="00071B72" w:rsidP="00381E81">
            <w:pPr>
              <w:jc w:val="center"/>
              <w:rPr>
                <w:ins w:id="57" w:author="Mustafa" w:date="2021-08-03T23:14:00Z"/>
                <w:rFonts w:eastAsiaTheme="minorEastAsia"/>
                <w:szCs w:val="24"/>
              </w:rPr>
            </w:pPr>
            <w:ins w:id="58" w:author="Mustafa" w:date="2021-08-03T23:14:00Z">
              <w:r>
                <w:rPr>
                  <w:rFonts w:eastAsiaTheme="minorEastAsia"/>
                  <w:szCs w:val="24"/>
                </w:rPr>
                <w:t>Pozitif</w:t>
              </w:r>
            </w:ins>
          </w:p>
        </w:tc>
        <w:tc>
          <w:tcPr>
            <w:tcW w:w="1948" w:type="dxa"/>
            <w:vAlign w:val="center"/>
          </w:tcPr>
          <w:p w:rsidR="00071B72" w:rsidRPr="00FC5581" w:rsidRDefault="00071B72" w:rsidP="00381E81">
            <w:pPr>
              <w:jc w:val="center"/>
              <w:rPr>
                <w:ins w:id="59" w:author="Mustafa" w:date="2021-08-03T23:14:00Z"/>
                <w:rFonts w:eastAsiaTheme="minorEastAsia"/>
                <w:sz w:val="20"/>
                <w:szCs w:val="24"/>
              </w:rPr>
            </w:pPr>
            <w:ins w:id="60" w:author="Mustafa" w:date="2021-08-03T23:14:00Z">
              <w:r>
                <w:rPr>
                  <w:rFonts w:eastAsiaTheme="minorEastAsia"/>
                  <w:sz w:val="20"/>
                  <w:szCs w:val="24"/>
                </w:rPr>
                <w:t>Doğru Pozitif</w:t>
              </w:r>
              <w:r w:rsidRPr="00FC5581">
                <w:rPr>
                  <w:rFonts w:eastAsiaTheme="minorEastAsia"/>
                  <w:sz w:val="20"/>
                  <w:szCs w:val="24"/>
                </w:rPr>
                <w:t xml:space="preserve"> (TP)</w:t>
              </w:r>
            </w:ins>
          </w:p>
        </w:tc>
        <w:tc>
          <w:tcPr>
            <w:tcW w:w="1959" w:type="dxa"/>
            <w:vAlign w:val="center"/>
          </w:tcPr>
          <w:p w:rsidR="00071B72" w:rsidRPr="00FC5581" w:rsidRDefault="00071B72" w:rsidP="00381E81">
            <w:pPr>
              <w:jc w:val="center"/>
              <w:rPr>
                <w:ins w:id="61" w:author="Mustafa" w:date="2021-08-03T23:14:00Z"/>
                <w:rFonts w:eastAsiaTheme="minorEastAsia"/>
                <w:sz w:val="20"/>
                <w:szCs w:val="24"/>
              </w:rPr>
            </w:pPr>
            <w:ins w:id="62" w:author="Mustafa" w:date="2021-08-03T23:14:00Z">
              <w:r>
                <w:rPr>
                  <w:rFonts w:eastAsiaTheme="minorEastAsia"/>
                  <w:sz w:val="20"/>
                  <w:szCs w:val="24"/>
                </w:rPr>
                <w:t>Yanlış Negatif</w:t>
              </w:r>
              <w:r w:rsidRPr="00FC5581">
                <w:rPr>
                  <w:rFonts w:eastAsiaTheme="minorEastAsia"/>
                  <w:sz w:val="20"/>
                  <w:szCs w:val="24"/>
                </w:rPr>
                <w:t xml:space="preserve"> (FN)</w:t>
              </w:r>
            </w:ins>
          </w:p>
        </w:tc>
      </w:tr>
      <w:tr w:rsidR="00071B72" w:rsidTr="00FE4BCD">
        <w:trPr>
          <w:trHeight w:val="684"/>
          <w:jc w:val="center"/>
          <w:ins w:id="63" w:author="Mustafa" w:date="2021-08-03T23:14:00Z"/>
        </w:trPr>
        <w:tc>
          <w:tcPr>
            <w:tcW w:w="876" w:type="dxa"/>
            <w:gridSpan w:val="2"/>
            <w:vMerge/>
            <w:shd w:val="clear" w:color="auto" w:fill="BFBFBF" w:themeFill="background1" w:themeFillShade="BF"/>
          </w:tcPr>
          <w:p w:rsidR="00071B72" w:rsidRPr="00FC5581" w:rsidRDefault="00071B72" w:rsidP="00381E81">
            <w:pPr>
              <w:jc w:val="center"/>
              <w:rPr>
                <w:ins w:id="64" w:author="Mustafa" w:date="2021-08-03T23:14:00Z"/>
                <w:rFonts w:eastAsiaTheme="minorEastAsia"/>
                <w:szCs w:val="24"/>
              </w:rPr>
            </w:pPr>
          </w:p>
        </w:tc>
        <w:tc>
          <w:tcPr>
            <w:tcW w:w="1076" w:type="dxa"/>
            <w:shd w:val="clear" w:color="auto" w:fill="F2F2F2" w:themeFill="background1" w:themeFillShade="F2"/>
            <w:vAlign w:val="center"/>
          </w:tcPr>
          <w:p w:rsidR="00071B72" w:rsidRPr="00FC5581" w:rsidRDefault="00071B72" w:rsidP="00381E81">
            <w:pPr>
              <w:jc w:val="center"/>
              <w:rPr>
                <w:ins w:id="65" w:author="Mustafa" w:date="2021-08-03T23:14:00Z"/>
                <w:rFonts w:eastAsiaTheme="minorEastAsia"/>
                <w:szCs w:val="24"/>
              </w:rPr>
            </w:pPr>
            <w:ins w:id="66" w:author="Mustafa" w:date="2021-08-03T23:14:00Z">
              <w:r>
                <w:rPr>
                  <w:rFonts w:eastAsiaTheme="minorEastAsia"/>
                  <w:szCs w:val="24"/>
                </w:rPr>
                <w:t>Negatif</w:t>
              </w:r>
            </w:ins>
          </w:p>
        </w:tc>
        <w:tc>
          <w:tcPr>
            <w:tcW w:w="1948" w:type="dxa"/>
            <w:vAlign w:val="center"/>
          </w:tcPr>
          <w:p w:rsidR="00071B72" w:rsidRPr="00FC5581" w:rsidRDefault="00071B72" w:rsidP="00381E81">
            <w:pPr>
              <w:jc w:val="center"/>
              <w:rPr>
                <w:ins w:id="67" w:author="Mustafa" w:date="2021-08-03T23:14:00Z"/>
                <w:rFonts w:eastAsiaTheme="minorEastAsia"/>
                <w:sz w:val="20"/>
                <w:szCs w:val="24"/>
              </w:rPr>
            </w:pPr>
            <w:ins w:id="68" w:author="Mustafa" w:date="2021-08-03T23:14:00Z">
              <w:r>
                <w:rPr>
                  <w:rFonts w:eastAsiaTheme="minorEastAsia"/>
                  <w:sz w:val="20"/>
                  <w:szCs w:val="24"/>
                </w:rPr>
                <w:t>Yanlış Pozitif</w:t>
              </w:r>
              <w:r w:rsidRPr="00FC5581">
                <w:rPr>
                  <w:rFonts w:eastAsiaTheme="minorEastAsia"/>
                  <w:sz w:val="20"/>
                  <w:szCs w:val="24"/>
                </w:rPr>
                <w:t xml:space="preserve"> (FP)</w:t>
              </w:r>
            </w:ins>
          </w:p>
        </w:tc>
        <w:tc>
          <w:tcPr>
            <w:tcW w:w="1959" w:type="dxa"/>
            <w:vAlign w:val="center"/>
          </w:tcPr>
          <w:p w:rsidR="00071B72" w:rsidRPr="00FC5581" w:rsidRDefault="00071B72" w:rsidP="00381E81">
            <w:pPr>
              <w:jc w:val="center"/>
              <w:rPr>
                <w:ins w:id="69" w:author="Mustafa" w:date="2021-08-03T23:14:00Z"/>
                <w:rFonts w:eastAsiaTheme="minorEastAsia"/>
                <w:sz w:val="20"/>
                <w:szCs w:val="24"/>
              </w:rPr>
            </w:pPr>
            <w:ins w:id="70" w:author="Mustafa" w:date="2021-08-03T23:14:00Z">
              <w:r>
                <w:rPr>
                  <w:rFonts w:eastAsiaTheme="minorEastAsia"/>
                  <w:sz w:val="20"/>
                  <w:szCs w:val="24"/>
                </w:rPr>
                <w:t>Doğru Negatif</w:t>
              </w:r>
              <w:r w:rsidRPr="00FC5581">
                <w:rPr>
                  <w:rFonts w:eastAsiaTheme="minorEastAsia"/>
                  <w:sz w:val="20"/>
                  <w:szCs w:val="24"/>
                </w:rPr>
                <w:t xml:space="preserve"> (TN)</w:t>
              </w:r>
            </w:ins>
          </w:p>
        </w:tc>
      </w:tr>
    </w:tbl>
    <w:p w:rsidR="00071B72" w:rsidRDefault="00071B72" w:rsidP="00071B72">
      <w:pPr>
        <w:jc w:val="center"/>
        <w:rPr>
          <w:ins w:id="71" w:author="Mustafa" w:date="2021-08-03T23:14:00Z"/>
          <w:rFonts w:eastAsiaTheme="minorEastAsia"/>
          <w:b/>
          <w:sz w:val="24"/>
          <w:szCs w:val="24"/>
        </w:rPr>
      </w:pPr>
    </w:p>
    <w:p w:rsidR="00071B72" w:rsidRDefault="00071B72" w:rsidP="00071B72">
      <w:pPr>
        <w:pStyle w:val="ResimYazs"/>
        <w:rPr>
          <w:ins w:id="72" w:author="Mustafa" w:date="2021-08-03T23:14:00Z"/>
          <w:b/>
          <w:sz w:val="24"/>
        </w:rPr>
      </w:pPr>
      <w:bookmarkStart w:id="73" w:name="_Toc78975297"/>
      <w:ins w:id="74" w:author="Mustafa" w:date="2021-08-03T23:14:00Z">
        <w:r>
          <w:t xml:space="preserve">Şekil </w:t>
        </w:r>
      </w:ins>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Şekil \* ARABIC \s 1 </w:instrText>
      </w:r>
      <w:r>
        <w:fldChar w:fldCharType="separate"/>
      </w:r>
      <w:r>
        <w:rPr>
          <w:noProof/>
        </w:rPr>
        <w:t>14</w:t>
      </w:r>
      <w:r>
        <w:rPr>
          <w:noProof/>
        </w:rPr>
        <w:fldChar w:fldCharType="end"/>
      </w:r>
      <w:ins w:id="75" w:author="Mustafa" w:date="2021-08-03T23:14:00Z">
        <w:r>
          <w:t xml:space="preserve">. </w:t>
        </w:r>
        <w:r w:rsidRPr="00CC4C54">
          <w:t>Karmaşıklık Matrisi</w:t>
        </w:r>
        <w:bookmarkEnd w:id="73"/>
      </w:ins>
    </w:p>
    <w:p w:rsidR="00B97D1B" w:rsidRDefault="00B97D1B" w:rsidP="00675616">
      <w:pPr>
        <w:tabs>
          <w:tab w:val="left" w:pos="2069"/>
        </w:tabs>
        <w:spacing w:before="1" w:line="316" w:lineRule="auto"/>
        <w:ind w:right="277"/>
        <w:jc w:val="both"/>
        <w:rPr>
          <w:highlight w:val="yellow"/>
        </w:rPr>
      </w:pPr>
    </w:p>
    <w:p w:rsidR="00FE4BCD" w:rsidRPr="00675616" w:rsidRDefault="00FE4BCD" w:rsidP="00675616">
      <w:pPr>
        <w:tabs>
          <w:tab w:val="left" w:pos="2069"/>
        </w:tabs>
        <w:spacing w:before="1" w:line="316" w:lineRule="auto"/>
        <w:ind w:right="277"/>
        <w:jc w:val="both"/>
        <w:rPr>
          <w:highlight w:val="yellow"/>
        </w:rPr>
      </w:pPr>
    </w:p>
    <w:p w:rsidR="00675616" w:rsidRDefault="00675616" w:rsidP="00675616">
      <w:pPr>
        <w:pStyle w:val="GvdeMetni"/>
        <w:spacing w:before="126" w:line="340" w:lineRule="auto"/>
        <w:ind w:right="281"/>
      </w:pPr>
    </w:p>
    <w:p w:rsidR="00675616" w:rsidRDefault="00675616" w:rsidP="00675616">
      <w:pPr>
        <w:pStyle w:val="GvdeMetni"/>
        <w:spacing w:before="123" w:line="340" w:lineRule="auto"/>
        <w:ind w:right="278" w:firstLine="720"/>
        <w:jc w:val="both"/>
      </w:pPr>
    </w:p>
    <w:p w:rsidR="00333A00" w:rsidRDefault="00333A00" w:rsidP="00675616">
      <w:pPr>
        <w:pStyle w:val="ListeParagraf"/>
        <w:spacing w:line="360" w:lineRule="auto"/>
        <w:ind w:left="0" w:right="701" w:firstLine="709"/>
        <w:jc w:val="both"/>
        <w:rPr>
          <w:sz w:val="24"/>
          <w:szCs w:val="24"/>
        </w:rPr>
        <w:sectPr w:rsidR="00333A00" w:rsidSect="00111705">
          <w:headerReference w:type="default" r:id="rId35"/>
          <w:footerReference w:type="default" r:id="rId36"/>
          <w:pgSz w:w="11910" w:h="16840"/>
          <w:pgMar w:top="1701" w:right="1418" w:bottom="1701" w:left="2268" w:header="714" w:footer="1049" w:gutter="0"/>
          <w:cols w:space="708"/>
        </w:sectPr>
      </w:pPr>
    </w:p>
    <w:p w:rsidR="00381E81" w:rsidRDefault="00381E81" w:rsidP="00381E81">
      <w:pPr>
        <w:pStyle w:val="Balk1"/>
        <w:widowControl/>
        <w:numPr>
          <w:ilvl w:val="0"/>
          <w:numId w:val="5"/>
        </w:numPr>
        <w:autoSpaceDE/>
        <w:autoSpaceDN/>
        <w:spacing w:line="360" w:lineRule="auto"/>
        <w:ind w:left="284" w:hanging="284"/>
        <w:contextualSpacing/>
      </w:pPr>
      <w:bookmarkStart w:id="76" w:name="_Toc78975174"/>
      <w:r>
        <w:lastRenderedPageBreak/>
        <w:t>ARAŞTIRMA BULGULARI ve TARTIŞMA</w:t>
      </w:r>
      <w:bookmarkEnd w:id="76"/>
    </w:p>
    <w:p w:rsidR="00381E81" w:rsidRDefault="00381E81" w:rsidP="00381E81">
      <w:pPr>
        <w:pStyle w:val="Balk1"/>
        <w:widowControl/>
        <w:autoSpaceDE/>
        <w:autoSpaceDN/>
        <w:spacing w:line="360" w:lineRule="auto"/>
        <w:ind w:left="0"/>
        <w:contextualSpacing/>
      </w:pPr>
    </w:p>
    <w:p w:rsidR="00381E81" w:rsidRDefault="00381E81" w:rsidP="00381E81">
      <w:pPr>
        <w:pStyle w:val="Balk1"/>
        <w:widowControl/>
        <w:autoSpaceDE/>
        <w:autoSpaceDN/>
        <w:spacing w:line="360" w:lineRule="auto"/>
        <w:ind w:left="0" w:firstLine="709"/>
        <w:contextualSpacing/>
        <w:jc w:val="both"/>
        <w:rPr>
          <w:b w:val="0"/>
          <w:bCs w:val="0"/>
        </w:rPr>
      </w:pPr>
      <w:r>
        <w:rPr>
          <w:b w:val="0"/>
          <w:bCs w:val="0"/>
        </w:rPr>
        <w:t xml:space="preserve">Reddit sosyal medya platformundan çekilen verilerin diğer sosyal medya platformlarına nazaran verilerde gönderilerde bir karakter sınırı olmaması ve 2 yıllık verilerin çekilmesi çok büyük miktarda bir veri üzerinde eğitim işlemleri yapma zorunluluğu ortaya çıkarmıştır. Bu eğitim işlemleri için sıradan bilgisayarlar işlem yeteneği açısından yetersiz kalmıştır. Bu sebeple çalışmalarda eğitim işlemlerinin daha doğru ve yüksek hassasiyette çalışabilmesi için çalışmalar, </w:t>
      </w:r>
      <w:r w:rsidRPr="00381E81">
        <w:rPr>
          <w:b w:val="0"/>
          <w:bCs w:val="0"/>
        </w:rPr>
        <w:t>Intel (R) Core (TM) i9- 7900X 3.1 GHz işlemcilerde Tensorflow tabanlı Keras paketi ve 12 GB grafik işlem birimi (GPU) ve 64 GB RAM içeren NVIDIA Tesla K40c kullanılarak gerçekleştirilmiştir.</w:t>
      </w:r>
      <w:r>
        <w:rPr>
          <w:b w:val="0"/>
          <w:bCs w:val="0"/>
        </w:rPr>
        <w:t xml:space="preserve"> </w:t>
      </w:r>
    </w:p>
    <w:p w:rsidR="00786B7B" w:rsidRDefault="00786B7B" w:rsidP="00381E81">
      <w:pPr>
        <w:pStyle w:val="Balk1"/>
        <w:widowControl/>
        <w:autoSpaceDE/>
        <w:autoSpaceDN/>
        <w:spacing w:line="360" w:lineRule="auto"/>
        <w:ind w:left="0" w:firstLine="709"/>
        <w:contextualSpacing/>
        <w:jc w:val="both"/>
        <w:rPr>
          <w:b w:val="0"/>
          <w:bCs w:val="0"/>
        </w:rPr>
      </w:pPr>
    </w:p>
    <w:p w:rsidR="00381E81" w:rsidRDefault="00786B7B" w:rsidP="00381E81">
      <w:pPr>
        <w:pStyle w:val="Balk1"/>
        <w:widowControl/>
        <w:autoSpaceDE/>
        <w:autoSpaceDN/>
        <w:spacing w:line="360" w:lineRule="auto"/>
        <w:ind w:left="0" w:firstLine="709"/>
        <w:contextualSpacing/>
        <w:jc w:val="both"/>
        <w:rPr>
          <w:b w:val="0"/>
          <w:bCs w:val="0"/>
        </w:rPr>
      </w:pPr>
      <w:r>
        <w:rPr>
          <w:b w:val="0"/>
          <w:bCs w:val="0"/>
        </w:rPr>
        <w:t xml:space="preserve"> Bu çalışmada öncelikle veriler üzerinde veri ön işleme işlemleri gerçekleştirildikten sonra VADER  yapısı kullanılarak 3 duygulu ( positive – negative – neutral ) hem de sparkNLP  yapısı kullanılarak 4 duygulu ( fear – joy – sadness – surprise ) veri etiketleme işlemi gerçekleştirilmiştir. Etiketlenmiş verilerin doğruluğunu arttırmak için </w:t>
      </w:r>
      <w:r w:rsidR="00F24A54">
        <w:rPr>
          <w:b w:val="0"/>
          <w:bCs w:val="0"/>
        </w:rPr>
        <w:t>etiketli veriler önce Glove ile daha sonra da BERT ile ön eğitimli modeller yardımıyla eğitim işlemleri gerçekleştirilmiştir.</w:t>
      </w:r>
    </w:p>
    <w:p w:rsidR="00381E81" w:rsidRPr="00054B22" w:rsidRDefault="00381E81" w:rsidP="00054B22">
      <w:pPr>
        <w:spacing w:line="360" w:lineRule="auto"/>
        <w:ind w:right="701"/>
        <w:jc w:val="both"/>
        <w:rPr>
          <w:sz w:val="24"/>
          <w:szCs w:val="24"/>
        </w:rPr>
      </w:pPr>
    </w:p>
    <w:p w:rsidR="00675616" w:rsidRDefault="0078316A" w:rsidP="00054B22">
      <w:pPr>
        <w:pStyle w:val="ListeParagraf"/>
        <w:numPr>
          <w:ilvl w:val="1"/>
          <w:numId w:val="5"/>
        </w:numPr>
        <w:spacing w:line="360" w:lineRule="auto"/>
        <w:ind w:left="426" w:right="701" w:hanging="426"/>
        <w:jc w:val="both"/>
        <w:rPr>
          <w:b/>
          <w:sz w:val="24"/>
          <w:szCs w:val="24"/>
        </w:rPr>
      </w:pPr>
      <w:r w:rsidRPr="00054B22">
        <w:rPr>
          <w:b/>
          <w:sz w:val="24"/>
          <w:szCs w:val="24"/>
        </w:rPr>
        <w:t>3 Sınıflı Duygu Sınıflandırma ve Eğitim Sonuçları</w:t>
      </w:r>
    </w:p>
    <w:p w:rsidR="00054B22" w:rsidRDefault="00054B22" w:rsidP="00054B22">
      <w:pPr>
        <w:spacing w:line="360" w:lineRule="auto"/>
        <w:ind w:right="701"/>
        <w:jc w:val="both"/>
        <w:rPr>
          <w:b/>
          <w:sz w:val="24"/>
          <w:szCs w:val="24"/>
        </w:rPr>
      </w:pPr>
    </w:p>
    <w:p w:rsidR="00054B22" w:rsidRDefault="00054B22" w:rsidP="00054B22">
      <w:pPr>
        <w:spacing w:line="360" w:lineRule="auto"/>
        <w:ind w:right="2" w:firstLine="720"/>
        <w:jc w:val="both"/>
        <w:rPr>
          <w:sz w:val="24"/>
          <w:szCs w:val="24"/>
        </w:rPr>
      </w:pPr>
      <w:r>
        <w:rPr>
          <w:sz w:val="24"/>
          <w:szCs w:val="24"/>
        </w:rPr>
        <w:t>Etiketlenmemiş veriler üzerinde VADER yapısı kullanılara</w:t>
      </w:r>
      <w:r w:rsidR="00A92EB6">
        <w:rPr>
          <w:sz w:val="24"/>
          <w:szCs w:val="24"/>
        </w:rPr>
        <w:t xml:space="preserve">k 3 sınıflı ( positive – negative –neutral ) duygu </w:t>
      </w:r>
      <w:r>
        <w:rPr>
          <w:sz w:val="24"/>
          <w:szCs w:val="24"/>
        </w:rPr>
        <w:t>sınıflandırması yapılmıştır. Yapılan etiketleme işlemleri sonucunda veriler eğitim ( %80 )  ve test ( %20 ) verileri olarak ayrılmıştır. Çizelge 4.1 de belirtilen sonuçlar elde edilmiştir. Çizelge 4.1 e göre farklı duygulara ilişkin farklı değerlendirme metrikleri oluşmuştur. Doğruluk değeri 0.70 iken ortalama F1 skoru 0.71 gibi bir oran çıkmıştır.</w:t>
      </w:r>
    </w:p>
    <w:p w:rsidR="00054B22" w:rsidRDefault="00054B22" w:rsidP="00054B22">
      <w:pPr>
        <w:spacing w:line="360" w:lineRule="auto"/>
        <w:ind w:right="2" w:firstLine="720"/>
        <w:jc w:val="both"/>
        <w:rPr>
          <w:sz w:val="24"/>
          <w:szCs w:val="24"/>
        </w:rPr>
      </w:pPr>
    </w:p>
    <w:p w:rsidR="00054B22" w:rsidRDefault="00054B22" w:rsidP="00054B22">
      <w:pPr>
        <w:spacing w:line="360" w:lineRule="auto"/>
        <w:ind w:right="2" w:firstLine="720"/>
        <w:jc w:val="both"/>
        <w:rPr>
          <w:sz w:val="24"/>
          <w:szCs w:val="24"/>
        </w:rPr>
      </w:pPr>
    </w:p>
    <w:p w:rsidR="00054B22" w:rsidRDefault="00054B22" w:rsidP="00054B22">
      <w:pPr>
        <w:spacing w:line="360" w:lineRule="auto"/>
        <w:ind w:right="2" w:firstLine="720"/>
        <w:jc w:val="both"/>
        <w:rPr>
          <w:sz w:val="24"/>
          <w:szCs w:val="24"/>
        </w:rPr>
      </w:pPr>
    </w:p>
    <w:p w:rsidR="00054B22" w:rsidRPr="00054B22" w:rsidRDefault="00054B22" w:rsidP="00054B22">
      <w:pPr>
        <w:spacing w:line="360" w:lineRule="auto"/>
        <w:ind w:right="2" w:firstLine="720"/>
        <w:jc w:val="both"/>
        <w:rPr>
          <w:sz w:val="24"/>
          <w:szCs w:val="24"/>
        </w:rPr>
      </w:pPr>
    </w:p>
    <w:p w:rsidR="00054B22" w:rsidRPr="00054B22" w:rsidRDefault="00054B22" w:rsidP="00054B22">
      <w:pPr>
        <w:pStyle w:val="ListeParagraf"/>
        <w:spacing w:line="360" w:lineRule="auto"/>
        <w:ind w:left="426" w:right="701" w:firstLine="0"/>
        <w:jc w:val="both"/>
        <w:rPr>
          <w:b/>
          <w:sz w:val="24"/>
          <w:szCs w:val="24"/>
        </w:rPr>
      </w:pPr>
    </w:p>
    <w:p w:rsidR="00675616" w:rsidRDefault="004A297F" w:rsidP="004A297F">
      <w:pPr>
        <w:pStyle w:val="ResimYazs"/>
        <w:ind w:firstLine="0"/>
      </w:pPr>
      <w:bookmarkStart w:id="77" w:name="_Toc78973011"/>
      <w:bookmarkStart w:id="78" w:name="_Toc78974278"/>
      <w:r>
        <w:lastRenderedPageBreak/>
        <w:t xml:space="preserve">Çizelge </w:t>
      </w:r>
      <w:r>
        <w:fldChar w:fldCharType="begin"/>
      </w:r>
      <w:r>
        <w:instrText xml:space="preserve"> STYLEREF 1 \s </w:instrText>
      </w:r>
      <w:r>
        <w:fldChar w:fldCharType="separate"/>
      </w:r>
      <w:r>
        <w:rPr>
          <w:noProof/>
        </w:rPr>
        <w:t>4</w:t>
      </w:r>
      <w:r>
        <w:rPr>
          <w:noProof/>
        </w:rPr>
        <w:fldChar w:fldCharType="end"/>
      </w:r>
      <w:r>
        <w:t>.</w:t>
      </w:r>
      <w:r w:rsidR="00054B22">
        <w:t>1</w:t>
      </w:r>
      <w:r>
        <w:t xml:space="preserve">. </w:t>
      </w:r>
      <w:bookmarkEnd w:id="77"/>
      <w:bookmarkEnd w:id="78"/>
      <w:r>
        <w:t>Vader ile 3 Sınıflı Duygu S</w:t>
      </w:r>
      <w:r w:rsidR="009D5CB3">
        <w:t>ınıflandırma</w:t>
      </w:r>
      <w:r>
        <w:t xml:space="preserve"> </w:t>
      </w:r>
      <w:r w:rsidR="009D5CB3">
        <w:t>Değerlendirme Metrikleri</w:t>
      </w:r>
    </w:p>
    <w:p w:rsidR="004A297F" w:rsidRPr="004A297F" w:rsidRDefault="004A297F" w:rsidP="004A297F">
      <w:pPr>
        <w:rPr>
          <w:lang w:eastAsia="en-US" w:bidi="ar-SA"/>
        </w:rPr>
      </w:pPr>
    </w:p>
    <w:tbl>
      <w:tblPr>
        <w:tblStyle w:val="DzTablo1"/>
        <w:tblW w:w="8181" w:type="dxa"/>
        <w:jc w:val="center"/>
        <w:tblLook w:val="04A0" w:firstRow="1" w:lastRow="0" w:firstColumn="1" w:lastColumn="0" w:noHBand="0" w:noVBand="1"/>
      </w:tblPr>
      <w:tblGrid>
        <w:gridCol w:w="1262"/>
        <w:gridCol w:w="1964"/>
        <w:gridCol w:w="1638"/>
        <w:gridCol w:w="1828"/>
        <w:gridCol w:w="1489"/>
      </w:tblGrid>
      <w:tr w:rsidR="00B72010" w:rsidRPr="006E5E7D" w:rsidTr="00503F20">
        <w:trPr>
          <w:cnfStyle w:val="100000000000" w:firstRow="1" w:lastRow="0" w:firstColumn="0" w:lastColumn="0" w:oddVBand="0" w:evenVBand="0" w:oddHBand="0" w:evenHBand="0" w:firstRowFirstColumn="0" w:firstRowLastColumn="0" w:lastRowFirstColumn="0" w:lastRowLastColumn="0"/>
          <w:trHeight w:val="634"/>
          <w:jc w:val="center"/>
        </w:trPr>
        <w:tc>
          <w:tcPr>
            <w:cnfStyle w:val="001000000000" w:firstRow="0" w:lastRow="0" w:firstColumn="1" w:lastColumn="0" w:oddVBand="0" w:evenVBand="0" w:oddHBand="0" w:evenHBand="0" w:firstRowFirstColumn="0" w:firstRowLastColumn="0" w:lastRowFirstColumn="0" w:lastRowLastColumn="0"/>
            <w:tcW w:w="1262" w:type="dxa"/>
            <w:noWrap/>
            <w:hideMark/>
          </w:tcPr>
          <w:p w:rsidR="00B72010" w:rsidRDefault="00804CD3" w:rsidP="00804CD3">
            <w:pPr>
              <w:jc w:val="center"/>
              <w:rPr>
                <w:sz w:val="20"/>
              </w:rPr>
            </w:pPr>
            <w:r>
              <w:rPr>
                <w:sz w:val="20"/>
              </w:rPr>
              <w:t>Sentiment</w:t>
            </w:r>
          </w:p>
          <w:p w:rsidR="00804CD3" w:rsidRPr="00740849" w:rsidRDefault="00804CD3" w:rsidP="00804CD3">
            <w:pPr>
              <w:jc w:val="center"/>
              <w:rPr>
                <w:sz w:val="20"/>
              </w:rPr>
            </w:pPr>
            <w:r>
              <w:rPr>
                <w:sz w:val="20"/>
              </w:rPr>
              <w:t>(Duygular)</w:t>
            </w:r>
          </w:p>
        </w:tc>
        <w:tc>
          <w:tcPr>
            <w:tcW w:w="1964" w:type="dxa"/>
            <w:noWrap/>
            <w:vAlign w:val="center"/>
            <w:hideMark/>
          </w:tcPr>
          <w:p w:rsidR="00B72010" w:rsidRPr="00740849" w:rsidRDefault="00B72010"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B72010" w:rsidRPr="00740849" w:rsidRDefault="00B72010"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38" w:type="dxa"/>
            <w:noWrap/>
            <w:vAlign w:val="center"/>
            <w:hideMark/>
          </w:tcPr>
          <w:p w:rsidR="00B72010" w:rsidRPr="00740849" w:rsidRDefault="00B72010" w:rsidP="00804CD3">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sidR="00804CD3">
              <w:rPr>
                <w:sz w:val="20"/>
              </w:rPr>
              <w:t>R</w:t>
            </w:r>
            <w:r w:rsidRPr="00740849">
              <w:rPr>
                <w:sz w:val="20"/>
              </w:rPr>
              <w:t>ecall)</w:t>
            </w:r>
          </w:p>
        </w:tc>
        <w:tc>
          <w:tcPr>
            <w:tcW w:w="1828" w:type="dxa"/>
            <w:noWrap/>
            <w:vAlign w:val="center"/>
            <w:hideMark/>
          </w:tcPr>
          <w:p w:rsidR="00B72010" w:rsidRPr="00740849" w:rsidRDefault="00804CD3"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00B72010" w:rsidRPr="00740849">
              <w:rPr>
                <w:sz w:val="20"/>
              </w:rPr>
              <w:t>1-skoru</w:t>
            </w:r>
          </w:p>
          <w:p w:rsidR="00B72010" w:rsidRPr="00740849" w:rsidRDefault="00B72010" w:rsidP="00804CD3">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sidR="00804CD3">
              <w:rPr>
                <w:sz w:val="20"/>
              </w:rPr>
              <w:t>F</w:t>
            </w:r>
            <w:r w:rsidRPr="00740849">
              <w:rPr>
                <w:sz w:val="20"/>
              </w:rPr>
              <w:t>1-</w:t>
            </w:r>
            <w:r w:rsidR="00804CD3">
              <w:rPr>
                <w:sz w:val="20"/>
              </w:rPr>
              <w:t>S</w:t>
            </w:r>
            <w:r w:rsidRPr="00740849">
              <w:rPr>
                <w:sz w:val="20"/>
              </w:rPr>
              <w:t>core)</w:t>
            </w:r>
          </w:p>
        </w:tc>
        <w:tc>
          <w:tcPr>
            <w:tcW w:w="1489" w:type="dxa"/>
            <w:noWrap/>
            <w:vAlign w:val="center"/>
            <w:hideMark/>
          </w:tcPr>
          <w:p w:rsidR="00B72010" w:rsidRPr="00740849" w:rsidRDefault="00B72010"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B72010" w:rsidRPr="00740849" w:rsidRDefault="00B72010" w:rsidP="00804CD3">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sidR="00804CD3">
              <w:rPr>
                <w:sz w:val="20"/>
              </w:rPr>
              <w:t>A</w:t>
            </w:r>
            <w:r w:rsidRPr="00740849">
              <w:rPr>
                <w:sz w:val="20"/>
              </w:rPr>
              <w:t>ccuracy)</w:t>
            </w:r>
          </w:p>
        </w:tc>
      </w:tr>
      <w:tr w:rsidR="00467AFA" w:rsidRPr="006E5E7D" w:rsidTr="00503F20">
        <w:trPr>
          <w:cnfStyle w:val="000000100000" w:firstRow="0" w:lastRow="0" w:firstColumn="0" w:lastColumn="0" w:oddVBand="0" w:evenVBand="0" w:oddHBand="1" w:evenHBand="0" w:firstRowFirstColumn="0" w:firstRowLastColumn="0" w:lastRowFirstColumn="0" w:lastRowLastColumn="0"/>
          <w:trHeight w:val="855"/>
          <w:jc w:val="center"/>
        </w:trPr>
        <w:tc>
          <w:tcPr>
            <w:cnfStyle w:val="001000000000" w:firstRow="0" w:lastRow="0" w:firstColumn="1" w:lastColumn="0" w:oddVBand="0" w:evenVBand="0" w:oddHBand="0" w:evenHBand="0" w:firstRowFirstColumn="0" w:firstRowLastColumn="0" w:lastRowFirstColumn="0" w:lastRowLastColumn="0"/>
            <w:tcW w:w="1262" w:type="dxa"/>
            <w:noWrap/>
            <w:vAlign w:val="center"/>
            <w:hideMark/>
          </w:tcPr>
          <w:p w:rsidR="00467AFA" w:rsidRPr="00740849" w:rsidRDefault="00467AFA" w:rsidP="00381E81">
            <w:pPr>
              <w:rPr>
                <w:sz w:val="20"/>
              </w:rPr>
            </w:pPr>
            <w:r>
              <w:rPr>
                <w:sz w:val="20"/>
              </w:rPr>
              <w:t>Negative</w:t>
            </w:r>
          </w:p>
        </w:tc>
        <w:tc>
          <w:tcPr>
            <w:tcW w:w="1964"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0.68</w:t>
            </w:r>
          </w:p>
        </w:tc>
        <w:tc>
          <w:tcPr>
            <w:tcW w:w="1638"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0.75</w:t>
            </w:r>
          </w:p>
        </w:tc>
        <w:tc>
          <w:tcPr>
            <w:tcW w:w="1828"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0.71</w:t>
            </w:r>
          </w:p>
        </w:tc>
        <w:tc>
          <w:tcPr>
            <w:tcW w:w="1489" w:type="dxa"/>
            <w:vMerge w:val="restart"/>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0.70</w:t>
            </w:r>
          </w:p>
        </w:tc>
      </w:tr>
      <w:tr w:rsidR="00467AFA" w:rsidRPr="006E5E7D" w:rsidTr="00503F20">
        <w:trPr>
          <w:trHeight w:val="812"/>
          <w:jc w:val="center"/>
        </w:trPr>
        <w:tc>
          <w:tcPr>
            <w:cnfStyle w:val="001000000000" w:firstRow="0" w:lastRow="0" w:firstColumn="1" w:lastColumn="0" w:oddVBand="0" w:evenVBand="0" w:oddHBand="0" w:evenHBand="0" w:firstRowFirstColumn="0" w:firstRowLastColumn="0" w:lastRowFirstColumn="0" w:lastRowLastColumn="0"/>
            <w:tcW w:w="1262" w:type="dxa"/>
            <w:noWrap/>
            <w:vAlign w:val="center"/>
            <w:hideMark/>
          </w:tcPr>
          <w:p w:rsidR="00467AFA" w:rsidRPr="00740849" w:rsidRDefault="00467AFA" w:rsidP="00381E81">
            <w:pPr>
              <w:rPr>
                <w:sz w:val="20"/>
              </w:rPr>
            </w:pPr>
            <w:r>
              <w:rPr>
                <w:sz w:val="20"/>
              </w:rPr>
              <w:t>Positive</w:t>
            </w:r>
          </w:p>
        </w:tc>
        <w:tc>
          <w:tcPr>
            <w:tcW w:w="1964" w:type="dxa"/>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638" w:type="dxa"/>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0.70</w:t>
            </w:r>
          </w:p>
        </w:tc>
        <w:tc>
          <w:tcPr>
            <w:tcW w:w="1828" w:type="dxa"/>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0.72</w:t>
            </w:r>
          </w:p>
        </w:tc>
        <w:tc>
          <w:tcPr>
            <w:tcW w:w="1489" w:type="dxa"/>
            <w:vMerge/>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p>
        </w:tc>
      </w:tr>
      <w:tr w:rsidR="00467AFA" w:rsidRPr="006E5E7D" w:rsidTr="00503F20">
        <w:trPr>
          <w:cnfStyle w:val="000000100000" w:firstRow="0" w:lastRow="0" w:firstColumn="0" w:lastColumn="0" w:oddVBand="0" w:evenVBand="0" w:oddHBand="1" w:evenHBand="0" w:firstRowFirstColumn="0" w:firstRowLastColumn="0" w:lastRowFirstColumn="0" w:lastRowLastColumn="0"/>
          <w:trHeight w:val="812"/>
          <w:jc w:val="center"/>
        </w:trPr>
        <w:tc>
          <w:tcPr>
            <w:cnfStyle w:val="001000000000" w:firstRow="0" w:lastRow="0" w:firstColumn="1" w:lastColumn="0" w:oddVBand="0" w:evenVBand="0" w:oddHBand="0" w:evenHBand="0" w:firstRowFirstColumn="0" w:firstRowLastColumn="0" w:lastRowFirstColumn="0" w:lastRowLastColumn="0"/>
            <w:tcW w:w="1262" w:type="dxa"/>
            <w:noWrap/>
            <w:vAlign w:val="center"/>
          </w:tcPr>
          <w:p w:rsidR="00467AFA" w:rsidRPr="00740849" w:rsidRDefault="00467AFA" w:rsidP="00054B22">
            <w:pPr>
              <w:ind w:left="-40"/>
              <w:rPr>
                <w:sz w:val="20"/>
              </w:rPr>
            </w:pPr>
            <w:r>
              <w:rPr>
                <w:sz w:val="20"/>
              </w:rPr>
              <w:t>Neutral</w:t>
            </w:r>
          </w:p>
        </w:tc>
        <w:tc>
          <w:tcPr>
            <w:tcW w:w="1964"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0.69</w:t>
            </w:r>
          </w:p>
        </w:tc>
        <w:tc>
          <w:tcPr>
            <w:tcW w:w="1638"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0.64</w:t>
            </w:r>
          </w:p>
        </w:tc>
        <w:tc>
          <w:tcPr>
            <w:tcW w:w="1828"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0.67</w:t>
            </w:r>
          </w:p>
        </w:tc>
        <w:tc>
          <w:tcPr>
            <w:tcW w:w="1489" w:type="dxa"/>
            <w:vMerge/>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p>
        </w:tc>
      </w:tr>
    </w:tbl>
    <w:p w:rsidR="00D1452A" w:rsidRDefault="00D1452A" w:rsidP="00D1452A">
      <w:pPr>
        <w:pStyle w:val="ListeParagraf"/>
        <w:spacing w:line="360" w:lineRule="auto"/>
        <w:ind w:left="0" w:right="701" w:firstLine="0"/>
        <w:jc w:val="both"/>
        <w:rPr>
          <w:sz w:val="24"/>
          <w:szCs w:val="24"/>
        </w:rPr>
      </w:pPr>
    </w:p>
    <w:p w:rsidR="00D1452A" w:rsidRPr="000B5708" w:rsidRDefault="00AF76EB" w:rsidP="00503F20">
      <w:pPr>
        <w:pStyle w:val="ListeParagraf"/>
        <w:spacing w:line="360" w:lineRule="auto"/>
        <w:ind w:left="0" w:right="2" w:firstLine="0"/>
        <w:jc w:val="both"/>
        <w:rPr>
          <w:sz w:val="24"/>
          <w:szCs w:val="24"/>
        </w:rPr>
      </w:pPr>
      <w:r w:rsidRPr="000B5708">
        <w:rPr>
          <w:sz w:val="24"/>
          <w:szCs w:val="24"/>
        </w:rPr>
        <w:t xml:space="preserve">     </w:t>
      </w:r>
      <w:r w:rsidR="00054B22" w:rsidRPr="000B5708">
        <w:rPr>
          <w:sz w:val="24"/>
          <w:szCs w:val="24"/>
        </w:rPr>
        <w:t xml:space="preserve">3 Sınıflı duygu etiketleme işlemlerinden sonra verilerin başarımlarını arttırmak için Glove   ile </w:t>
      </w:r>
      <w:r w:rsidR="00503F20" w:rsidRPr="000B5708">
        <w:rPr>
          <w:sz w:val="24"/>
          <w:szCs w:val="24"/>
        </w:rPr>
        <w:t>önceden eğitilmiş modeller sayesinde veriler üzerinde bir dizi eğitim işlemleri gerçekleştirilmiştir. Eğitim işlemleri sonrasında VADER ile etiketleme işlemleri sonrasında ortaya çıkan başarım oranlarına göre daha yüksek oranlar ortaya çıkmıştır. VADER ile 0.70 bulunan Doğruluk oranları GLove ile eğitim sonrasında 0.75 gibi bir Doğruluk oranına yükselmiştir. Ayrıca VADER ile 0.71 ortalama F1 skoru oranları ortalama 0.74 gibi bir orana yükselmiştir.</w:t>
      </w:r>
      <w:r w:rsidR="00D24B42" w:rsidRPr="000B5708">
        <w:rPr>
          <w:sz w:val="24"/>
          <w:szCs w:val="24"/>
        </w:rPr>
        <w:t xml:space="preserve"> Ortaya çıkan tüm değerler Çizelge 4.2 de belirtilmiştir.</w:t>
      </w:r>
    </w:p>
    <w:p w:rsidR="00D1452A" w:rsidRPr="00BA21D8" w:rsidRDefault="00D1452A" w:rsidP="00BA21D8">
      <w:pPr>
        <w:pStyle w:val="ListeParagraf"/>
        <w:spacing w:line="360" w:lineRule="auto"/>
        <w:ind w:left="0" w:right="701" w:firstLine="709"/>
        <w:jc w:val="both"/>
        <w:rPr>
          <w:sz w:val="24"/>
          <w:szCs w:val="24"/>
        </w:rPr>
      </w:pPr>
    </w:p>
    <w:p w:rsidR="009D5CB3" w:rsidRDefault="009D5CB3" w:rsidP="009D5CB3">
      <w:pPr>
        <w:pStyle w:val="ResimYazs"/>
        <w:ind w:firstLine="0"/>
      </w:pPr>
      <w:r>
        <w:t xml:space="preserve">Çizelge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Çizelge \* ARABIC \s 1 </w:instrText>
      </w:r>
      <w:r>
        <w:fldChar w:fldCharType="separate"/>
      </w:r>
      <w:r>
        <w:rPr>
          <w:noProof/>
        </w:rPr>
        <w:t>2</w:t>
      </w:r>
      <w:r>
        <w:rPr>
          <w:noProof/>
        </w:rPr>
        <w:fldChar w:fldCharType="end"/>
      </w:r>
      <w:r>
        <w:t>. Glove ile 3 Sınıflı Duygu Sınıflandırma Değerlendirme Metrikleri</w:t>
      </w:r>
    </w:p>
    <w:p w:rsidR="009D5CB3" w:rsidRPr="004A297F" w:rsidRDefault="009D5CB3" w:rsidP="009D5CB3">
      <w:pPr>
        <w:rPr>
          <w:lang w:eastAsia="en-US" w:bidi="ar-SA"/>
        </w:rPr>
      </w:pPr>
    </w:p>
    <w:tbl>
      <w:tblPr>
        <w:tblStyle w:val="DzTablo1"/>
        <w:tblW w:w="8240" w:type="dxa"/>
        <w:jc w:val="center"/>
        <w:tblLook w:val="04A0" w:firstRow="1" w:lastRow="0" w:firstColumn="1" w:lastColumn="0" w:noHBand="0" w:noVBand="1"/>
      </w:tblPr>
      <w:tblGrid>
        <w:gridCol w:w="1271"/>
        <w:gridCol w:w="1979"/>
        <w:gridCol w:w="1650"/>
        <w:gridCol w:w="1841"/>
        <w:gridCol w:w="1499"/>
      </w:tblGrid>
      <w:tr w:rsidR="009D5CB3" w:rsidRPr="006E5E7D" w:rsidTr="000B5708">
        <w:trPr>
          <w:cnfStyle w:val="100000000000" w:firstRow="1" w:lastRow="0" w:firstColumn="0" w:lastColumn="0" w:oddVBand="0" w:evenVBand="0" w:oddHBand="0" w:evenHBand="0" w:firstRowFirstColumn="0" w:firstRowLastColumn="0" w:lastRowFirstColumn="0" w:lastRowLastColumn="0"/>
          <w:trHeight w:val="637"/>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rsidR="009D5CB3" w:rsidRDefault="009D5CB3" w:rsidP="00381E81">
            <w:pPr>
              <w:jc w:val="center"/>
              <w:rPr>
                <w:sz w:val="20"/>
              </w:rPr>
            </w:pPr>
            <w:r>
              <w:rPr>
                <w:sz w:val="20"/>
              </w:rPr>
              <w:t>Sentiment</w:t>
            </w:r>
          </w:p>
          <w:p w:rsidR="009D5CB3" w:rsidRPr="00740849" w:rsidRDefault="009D5CB3" w:rsidP="00381E81">
            <w:pPr>
              <w:jc w:val="center"/>
              <w:rPr>
                <w:sz w:val="20"/>
              </w:rPr>
            </w:pPr>
            <w:r>
              <w:rPr>
                <w:sz w:val="20"/>
              </w:rPr>
              <w:t>(Duygular)</w:t>
            </w:r>
          </w:p>
        </w:tc>
        <w:tc>
          <w:tcPr>
            <w:tcW w:w="1979" w:type="dxa"/>
            <w:noWrap/>
            <w:vAlign w:val="center"/>
            <w:hideMark/>
          </w:tcPr>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50" w:type="dxa"/>
            <w:noWrap/>
            <w:vAlign w:val="center"/>
            <w:hideMark/>
          </w:tcPr>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841" w:type="dxa"/>
            <w:noWrap/>
            <w:vAlign w:val="center"/>
            <w:hideMark/>
          </w:tcPr>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499" w:type="dxa"/>
            <w:noWrap/>
            <w:vAlign w:val="center"/>
            <w:hideMark/>
          </w:tcPr>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467AFA" w:rsidRPr="006E5E7D" w:rsidTr="000B5708">
        <w:trPr>
          <w:cnfStyle w:val="000000100000" w:firstRow="0" w:lastRow="0" w:firstColumn="0" w:lastColumn="0" w:oddVBand="0" w:evenVBand="0" w:oddHBand="1" w:evenHBand="0" w:firstRowFirstColumn="0" w:firstRowLastColumn="0" w:lastRowFirstColumn="0" w:lastRowLastColumn="0"/>
          <w:trHeight w:val="86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467AFA" w:rsidRPr="00740849" w:rsidRDefault="00467AFA" w:rsidP="00381E81">
            <w:pPr>
              <w:rPr>
                <w:sz w:val="20"/>
              </w:rPr>
            </w:pPr>
            <w:r>
              <w:rPr>
                <w:sz w:val="20"/>
              </w:rPr>
              <w:t>Negative</w:t>
            </w:r>
          </w:p>
        </w:tc>
        <w:tc>
          <w:tcPr>
            <w:tcW w:w="1979"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c>
          <w:tcPr>
            <w:tcW w:w="1650"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0.79</w:t>
            </w:r>
          </w:p>
        </w:tc>
        <w:tc>
          <w:tcPr>
            <w:tcW w:w="1841"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0.75</w:t>
            </w:r>
          </w:p>
        </w:tc>
        <w:tc>
          <w:tcPr>
            <w:tcW w:w="1499" w:type="dxa"/>
            <w:vMerge w:val="restart"/>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0.75</w:t>
            </w:r>
          </w:p>
        </w:tc>
      </w:tr>
      <w:tr w:rsidR="00467AFA" w:rsidRPr="006E5E7D" w:rsidTr="000B5708">
        <w:trPr>
          <w:trHeight w:val="816"/>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467AFA" w:rsidRPr="00740849" w:rsidRDefault="00467AFA" w:rsidP="00381E81">
            <w:pPr>
              <w:rPr>
                <w:sz w:val="20"/>
              </w:rPr>
            </w:pPr>
            <w:r>
              <w:rPr>
                <w:sz w:val="20"/>
              </w:rPr>
              <w:t>Positive</w:t>
            </w:r>
          </w:p>
        </w:tc>
        <w:tc>
          <w:tcPr>
            <w:tcW w:w="1979" w:type="dxa"/>
            <w:noWrap/>
            <w:vAlign w:val="center"/>
          </w:tcPr>
          <w:p w:rsidR="00467AFA" w:rsidRPr="00740849" w:rsidRDefault="00467AFA" w:rsidP="009D5C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0.76</w:t>
            </w:r>
          </w:p>
        </w:tc>
        <w:tc>
          <w:tcPr>
            <w:tcW w:w="1650" w:type="dxa"/>
            <w:noWrap/>
            <w:vAlign w:val="center"/>
          </w:tcPr>
          <w:p w:rsidR="00467AFA" w:rsidRPr="00740849" w:rsidRDefault="00467AFA" w:rsidP="009D5C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841" w:type="dxa"/>
            <w:noWrap/>
            <w:vAlign w:val="center"/>
          </w:tcPr>
          <w:p w:rsidR="00467AFA" w:rsidRPr="00740849" w:rsidRDefault="00467AFA" w:rsidP="009D5C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0.76</w:t>
            </w:r>
          </w:p>
        </w:tc>
        <w:tc>
          <w:tcPr>
            <w:tcW w:w="1499" w:type="dxa"/>
            <w:vMerge/>
            <w:noWrap/>
            <w:vAlign w:val="center"/>
          </w:tcPr>
          <w:p w:rsidR="00467AFA" w:rsidRPr="00740849" w:rsidRDefault="00467AFA" w:rsidP="009D5CB3">
            <w:pPr>
              <w:jc w:val="center"/>
              <w:cnfStyle w:val="000000000000" w:firstRow="0" w:lastRow="0" w:firstColumn="0" w:lastColumn="0" w:oddVBand="0" w:evenVBand="0" w:oddHBand="0" w:evenHBand="0" w:firstRowFirstColumn="0" w:firstRowLastColumn="0" w:lastRowFirstColumn="0" w:lastRowLastColumn="0"/>
              <w:rPr>
                <w:sz w:val="20"/>
              </w:rPr>
            </w:pPr>
          </w:p>
        </w:tc>
      </w:tr>
      <w:tr w:rsidR="00467AFA" w:rsidRPr="006E5E7D" w:rsidTr="000B5708">
        <w:trPr>
          <w:cnfStyle w:val="000000100000" w:firstRow="0" w:lastRow="0" w:firstColumn="0" w:lastColumn="0" w:oddVBand="0" w:evenVBand="0" w:oddHBand="1" w:evenHBand="0" w:firstRowFirstColumn="0" w:firstRowLastColumn="0" w:lastRowFirstColumn="0" w:lastRowLastColumn="0"/>
          <w:trHeight w:val="816"/>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tcPr>
          <w:p w:rsidR="00467AFA" w:rsidRPr="00740849" w:rsidRDefault="00467AFA" w:rsidP="00381E81">
            <w:pPr>
              <w:rPr>
                <w:sz w:val="20"/>
              </w:rPr>
            </w:pPr>
            <w:r>
              <w:rPr>
                <w:sz w:val="20"/>
              </w:rPr>
              <w:t>Neutral</w:t>
            </w:r>
          </w:p>
        </w:tc>
        <w:tc>
          <w:tcPr>
            <w:tcW w:w="1979"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0.73</w:t>
            </w:r>
          </w:p>
        </w:tc>
        <w:tc>
          <w:tcPr>
            <w:tcW w:w="1650"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0.68</w:t>
            </w:r>
          </w:p>
        </w:tc>
        <w:tc>
          <w:tcPr>
            <w:tcW w:w="1841"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c>
          <w:tcPr>
            <w:tcW w:w="1499" w:type="dxa"/>
            <w:vMerge/>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p>
        </w:tc>
      </w:tr>
    </w:tbl>
    <w:p w:rsidR="00BA21D8" w:rsidRDefault="00BA21D8" w:rsidP="00BA21D8">
      <w:pPr>
        <w:spacing w:line="360" w:lineRule="auto"/>
        <w:ind w:right="701"/>
        <w:jc w:val="both"/>
        <w:rPr>
          <w:b/>
          <w:color w:val="231F20"/>
          <w:sz w:val="24"/>
        </w:rPr>
      </w:pPr>
    </w:p>
    <w:p w:rsidR="00BA21D8" w:rsidRDefault="000B5708" w:rsidP="000B5708">
      <w:pPr>
        <w:spacing w:line="360" w:lineRule="auto"/>
        <w:ind w:right="2" w:firstLine="720"/>
        <w:jc w:val="both"/>
        <w:rPr>
          <w:color w:val="231F20"/>
          <w:sz w:val="24"/>
        </w:rPr>
      </w:pPr>
      <w:r>
        <w:rPr>
          <w:color w:val="231F20"/>
          <w:sz w:val="24"/>
        </w:rPr>
        <w:t xml:space="preserve">Glove yapısından sonra BERT yapısı kullanılmıştır. BERT ile önceden eğitilmiş modelelr ile eğitim işlemlerine devam edilmiştir. BERT modeli ile eğitim işlemleri sonrasında Glove yapısına göre daha başarılı sonuçlar ortaya çıkmıştır. </w:t>
      </w:r>
      <w:r w:rsidR="00036ED8">
        <w:rPr>
          <w:color w:val="231F20"/>
          <w:sz w:val="24"/>
        </w:rPr>
        <w:t xml:space="preserve">Glove ile oluşan 0.75 Doğruluk oranları BERT ile 0.82 gibi bir Doğruluk oranına </w:t>
      </w:r>
      <w:r w:rsidR="00036ED8">
        <w:rPr>
          <w:color w:val="231F20"/>
          <w:sz w:val="24"/>
        </w:rPr>
        <w:lastRenderedPageBreak/>
        <w:t>yükselmiştir. Ayrıca Glove ile oluşan ortalama 0.74 olan F1 skoru da ortalama 0.80 gibi bir orana yükselmiştir. Çalışmalar BERT modelinin VADER ve  Glove a göre sınıflandırma işlemlerinde daha başarılı olduğunu göstermektedir. Çizelge 4.3 de BERT modeli sonrası oluşan oranlar belirtilmiştir.</w:t>
      </w:r>
    </w:p>
    <w:p w:rsidR="00036ED8" w:rsidRPr="000B5708" w:rsidRDefault="00036ED8" w:rsidP="000B5708">
      <w:pPr>
        <w:spacing w:line="360" w:lineRule="auto"/>
        <w:ind w:right="2" w:firstLine="720"/>
        <w:jc w:val="both"/>
        <w:rPr>
          <w:color w:val="231F20"/>
          <w:sz w:val="24"/>
        </w:rPr>
      </w:pPr>
    </w:p>
    <w:p w:rsidR="00467AFA" w:rsidRDefault="00467AFA" w:rsidP="00467AFA">
      <w:pPr>
        <w:pStyle w:val="ResimYazs"/>
        <w:ind w:firstLine="0"/>
      </w:pPr>
      <w:r>
        <w:t xml:space="preserve">Çizelge </w:t>
      </w:r>
      <w:r>
        <w:fldChar w:fldCharType="begin"/>
      </w:r>
      <w:r>
        <w:instrText xml:space="preserve"> STYLEREF 1 \s </w:instrText>
      </w:r>
      <w:r>
        <w:fldChar w:fldCharType="separate"/>
      </w:r>
      <w:r>
        <w:rPr>
          <w:noProof/>
        </w:rPr>
        <w:t>4</w:t>
      </w:r>
      <w:r>
        <w:rPr>
          <w:noProof/>
        </w:rPr>
        <w:fldChar w:fldCharType="end"/>
      </w:r>
      <w:r>
        <w:t>.</w:t>
      </w:r>
      <w:r w:rsidR="008471B2">
        <w:t>3</w:t>
      </w:r>
      <w:r>
        <w:t>. Bert ile 3 Sınıflı Duygu Sınıflandırma Değerlendirme Metrikleri</w:t>
      </w:r>
    </w:p>
    <w:p w:rsidR="00467AFA" w:rsidRPr="004A297F" w:rsidRDefault="00467AFA" w:rsidP="00467AFA">
      <w:pPr>
        <w:rPr>
          <w:lang w:eastAsia="en-US" w:bidi="ar-SA"/>
        </w:rPr>
      </w:pPr>
    </w:p>
    <w:tbl>
      <w:tblPr>
        <w:tblStyle w:val="DzTablo1"/>
        <w:tblW w:w="8290" w:type="dxa"/>
        <w:jc w:val="center"/>
        <w:tblLook w:val="04A0" w:firstRow="1" w:lastRow="0" w:firstColumn="1" w:lastColumn="0" w:noHBand="0" w:noVBand="1"/>
      </w:tblPr>
      <w:tblGrid>
        <w:gridCol w:w="1279"/>
        <w:gridCol w:w="1991"/>
        <w:gridCol w:w="1660"/>
        <w:gridCol w:w="1852"/>
        <w:gridCol w:w="1508"/>
      </w:tblGrid>
      <w:tr w:rsidR="00467AFA" w:rsidRPr="006E5E7D" w:rsidTr="008471B2">
        <w:trPr>
          <w:cnfStyle w:val="100000000000" w:firstRow="1" w:lastRow="0" w:firstColumn="0" w:lastColumn="0" w:oddVBand="0" w:evenVBand="0" w:oddHBand="0" w:evenHBand="0" w:firstRowFirstColumn="0" w:firstRowLastColumn="0" w:lastRowFirstColumn="0" w:lastRowLastColumn="0"/>
          <w:trHeight w:val="637"/>
          <w:jc w:val="center"/>
        </w:trPr>
        <w:tc>
          <w:tcPr>
            <w:cnfStyle w:val="001000000000" w:firstRow="0" w:lastRow="0" w:firstColumn="1" w:lastColumn="0" w:oddVBand="0" w:evenVBand="0" w:oddHBand="0" w:evenHBand="0" w:firstRowFirstColumn="0" w:firstRowLastColumn="0" w:lastRowFirstColumn="0" w:lastRowLastColumn="0"/>
            <w:tcW w:w="1279" w:type="dxa"/>
            <w:noWrap/>
            <w:hideMark/>
          </w:tcPr>
          <w:p w:rsidR="00467AFA" w:rsidRDefault="00467AFA" w:rsidP="00381E81">
            <w:pPr>
              <w:jc w:val="center"/>
              <w:rPr>
                <w:sz w:val="20"/>
              </w:rPr>
            </w:pPr>
            <w:r>
              <w:rPr>
                <w:sz w:val="20"/>
              </w:rPr>
              <w:t>Sentiment</w:t>
            </w:r>
          </w:p>
          <w:p w:rsidR="00467AFA" w:rsidRPr="00740849" w:rsidRDefault="00467AFA" w:rsidP="00381E81">
            <w:pPr>
              <w:jc w:val="center"/>
              <w:rPr>
                <w:sz w:val="20"/>
              </w:rPr>
            </w:pPr>
            <w:r>
              <w:rPr>
                <w:sz w:val="20"/>
              </w:rPr>
              <w:t>(Duygular)</w:t>
            </w:r>
          </w:p>
        </w:tc>
        <w:tc>
          <w:tcPr>
            <w:tcW w:w="1991" w:type="dxa"/>
            <w:noWrap/>
            <w:vAlign w:val="center"/>
            <w:hideMark/>
          </w:tcPr>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60" w:type="dxa"/>
            <w:noWrap/>
            <w:vAlign w:val="center"/>
            <w:hideMark/>
          </w:tcPr>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852" w:type="dxa"/>
            <w:noWrap/>
            <w:vAlign w:val="center"/>
            <w:hideMark/>
          </w:tcPr>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508" w:type="dxa"/>
            <w:noWrap/>
            <w:vAlign w:val="center"/>
            <w:hideMark/>
          </w:tcPr>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467AFA" w:rsidRPr="006E5E7D" w:rsidTr="008471B2">
        <w:trPr>
          <w:cnfStyle w:val="000000100000" w:firstRow="0" w:lastRow="0" w:firstColumn="0" w:lastColumn="0" w:oddVBand="0" w:evenVBand="0" w:oddHBand="1" w:evenHBand="0" w:firstRowFirstColumn="0" w:firstRowLastColumn="0" w:lastRowFirstColumn="0" w:lastRowLastColumn="0"/>
          <w:trHeight w:val="859"/>
          <w:jc w:val="center"/>
        </w:trPr>
        <w:tc>
          <w:tcPr>
            <w:cnfStyle w:val="001000000000" w:firstRow="0" w:lastRow="0" w:firstColumn="1" w:lastColumn="0" w:oddVBand="0" w:evenVBand="0" w:oddHBand="0" w:evenHBand="0" w:firstRowFirstColumn="0" w:firstRowLastColumn="0" w:lastRowFirstColumn="0" w:lastRowLastColumn="0"/>
            <w:tcW w:w="1279" w:type="dxa"/>
            <w:noWrap/>
            <w:vAlign w:val="center"/>
            <w:hideMark/>
          </w:tcPr>
          <w:p w:rsidR="00467AFA" w:rsidRPr="00740849" w:rsidRDefault="00467AFA" w:rsidP="00381E81">
            <w:pPr>
              <w:rPr>
                <w:sz w:val="20"/>
              </w:rPr>
            </w:pPr>
            <w:r>
              <w:rPr>
                <w:sz w:val="20"/>
              </w:rPr>
              <w:t>Negative</w:t>
            </w:r>
          </w:p>
        </w:tc>
        <w:tc>
          <w:tcPr>
            <w:tcW w:w="1991"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0.80</w:t>
            </w:r>
          </w:p>
        </w:tc>
        <w:tc>
          <w:tcPr>
            <w:tcW w:w="1660"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0.86</w:t>
            </w:r>
          </w:p>
        </w:tc>
        <w:tc>
          <w:tcPr>
            <w:tcW w:w="1852"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0.83</w:t>
            </w:r>
          </w:p>
        </w:tc>
        <w:tc>
          <w:tcPr>
            <w:tcW w:w="1508" w:type="dxa"/>
            <w:vMerge w:val="restart"/>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0.82</w:t>
            </w:r>
          </w:p>
        </w:tc>
      </w:tr>
      <w:tr w:rsidR="00467AFA" w:rsidRPr="006E5E7D" w:rsidTr="008471B2">
        <w:trPr>
          <w:trHeight w:val="816"/>
          <w:jc w:val="center"/>
        </w:trPr>
        <w:tc>
          <w:tcPr>
            <w:cnfStyle w:val="001000000000" w:firstRow="0" w:lastRow="0" w:firstColumn="1" w:lastColumn="0" w:oddVBand="0" w:evenVBand="0" w:oddHBand="0" w:evenHBand="0" w:firstRowFirstColumn="0" w:firstRowLastColumn="0" w:lastRowFirstColumn="0" w:lastRowLastColumn="0"/>
            <w:tcW w:w="1279" w:type="dxa"/>
            <w:noWrap/>
            <w:vAlign w:val="center"/>
            <w:hideMark/>
          </w:tcPr>
          <w:p w:rsidR="00467AFA" w:rsidRPr="00740849" w:rsidRDefault="00467AFA" w:rsidP="00381E81">
            <w:pPr>
              <w:rPr>
                <w:sz w:val="20"/>
              </w:rPr>
            </w:pPr>
            <w:r>
              <w:rPr>
                <w:sz w:val="20"/>
              </w:rPr>
              <w:t>Positive</w:t>
            </w:r>
          </w:p>
        </w:tc>
        <w:tc>
          <w:tcPr>
            <w:tcW w:w="1991" w:type="dxa"/>
            <w:noWrap/>
            <w:vAlign w:val="center"/>
          </w:tcPr>
          <w:p w:rsidR="00467AFA" w:rsidRPr="00740849" w:rsidRDefault="00467AFA" w:rsidP="00467AF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0.83</w:t>
            </w:r>
          </w:p>
        </w:tc>
        <w:tc>
          <w:tcPr>
            <w:tcW w:w="1660" w:type="dxa"/>
            <w:noWrap/>
            <w:vAlign w:val="center"/>
          </w:tcPr>
          <w:p w:rsidR="00467AFA" w:rsidRPr="00740849" w:rsidRDefault="00467AFA" w:rsidP="00467AF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0.79</w:t>
            </w:r>
          </w:p>
        </w:tc>
        <w:tc>
          <w:tcPr>
            <w:tcW w:w="1852" w:type="dxa"/>
            <w:noWrap/>
            <w:vAlign w:val="center"/>
          </w:tcPr>
          <w:p w:rsidR="00467AFA" w:rsidRPr="00740849" w:rsidRDefault="00467AFA" w:rsidP="00467AF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0.81</w:t>
            </w:r>
          </w:p>
        </w:tc>
        <w:tc>
          <w:tcPr>
            <w:tcW w:w="1508" w:type="dxa"/>
            <w:vMerge/>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p>
        </w:tc>
      </w:tr>
      <w:tr w:rsidR="00467AFA" w:rsidRPr="006E5E7D" w:rsidTr="008471B2">
        <w:trPr>
          <w:cnfStyle w:val="000000100000" w:firstRow="0" w:lastRow="0" w:firstColumn="0" w:lastColumn="0" w:oddVBand="0" w:evenVBand="0" w:oddHBand="1" w:evenHBand="0" w:firstRowFirstColumn="0" w:firstRowLastColumn="0" w:lastRowFirstColumn="0" w:lastRowLastColumn="0"/>
          <w:trHeight w:val="816"/>
          <w:jc w:val="center"/>
        </w:trPr>
        <w:tc>
          <w:tcPr>
            <w:cnfStyle w:val="001000000000" w:firstRow="0" w:lastRow="0" w:firstColumn="1" w:lastColumn="0" w:oddVBand="0" w:evenVBand="0" w:oddHBand="0" w:evenHBand="0" w:firstRowFirstColumn="0" w:firstRowLastColumn="0" w:lastRowFirstColumn="0" w:lastRowLastColumn="0"/>
            <w:tcW w:w="1279" w:type="dxa"/>
            <w:noWrap/>
            <w:vAlign w:val="center"/>
          </w:tcPr>
          <w:p w:rsidR="00467AFA" w:rsidRPr="00740849" w:rsidRDefault="00467AFA" w:rsidP="00381E81">
            <w:pPr>
              <w:rPr>
                <w:sz w:val="20"/>
              </w:rPr>
            </w:pPr>
            <w:r>
              <w:rPr>
                <w:sz w:val="20"/>
              </w:rPr>
              <w:t>Neutral</w:t>
            </w:r>
          </w:p>
        </w:tc>
        <w:tc>
          <w:tcPr>
            <w:tcW w:w="1991"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0.82</w:t>
            </w:r>
          </w:p>
        </w:tc>
        <w:tc>
          <w:tcPr>
            <w:tcW w:w="1660"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0.78</w:t>
            </w:r>
          </w:p>
        </w:tc>
        <w:tc>
          <w:tcPr>
            <w:tcW w:w="1852"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0.80</w:t>
            </w:r>
          </w:p>
        </w:tc>
        <w:tc>
          <w:tcPr>
            <w:tcW w:w="1508" w:type="dxa"/>
            <w:vMerge/>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p>
        </w:tc>
      </w:tr>
    </w:tbl>
    <w:p w:rsidR="00BA21D8" w:rsidRDefault="00BA21D8" w:rsidP="009E53FE">
      <w:pPr>
        <w:pStyle w:val="ListeParagraf"/>
        <w:spacing w:line="360" w:lineRule="auto"/>
        <w:ind w:left="0" w:right="701" w:firstLine="709"/>
        <w:jc w:val="both"/>
        <w:rPr>
          <w:sz w:val="24"/>
          <w:szCs w:val="24"/>
        </w:rPr>
      </w:pPr>
    </w:p>
    <w:p w:rsidR="00A63865" w:rsidRDefault="00D16E2B" w:rsidP="00D16E2B">
      <w:pPr>
        <w:pStyle w:val="ListeParagraf"/>
        <w:spacing w:line="360" w:lineRule="auto"/>
        <w:ind w:left="0" w:right="2" w:firstLine="720"/>
        <w:jc w:val="both"/>
        <w:rPr>
          <w:sz w:val="24"/>
          <w:szCs w:val="24"/>
        </w:rPr>
      </w:pPr>
      <w:r>
        <w:rPr>
          <w:sz w:val="24"/>
          <w:szCs w:val="24"/>
        </w:rPr>
        <w:t xml:space="preserve">3 Sınıflı duygu etiketleme ve eğitim işlemleri sonrasında ortaya çıkan yorumlara ilişkin duygu oranları Şekil 4.1. de gösterilmiştir. Bu sonuçlara göre negatif ve pozitif duyguların birbirine yakın oranlarda olduğu gözlemlenmiştir. </w:t>
      </w:r>
    </w:p>
    <w:p w:rsidR="00C51B29" w:rsidRDefault="00C51B29" w:rsidP="00A63865">
      <w:pPr>
        <w:pStyle w:val="ListeParagraf"/>
        <w:spacing w:line="360" w:lineRule="auto"/>
        <w:ind w:left="0" w:right="701" w:firstLine="0"/>
        <w:jc w:val="both"/>
        <w:rPr>
          <w:sz w:val="24"/>
          <w:szCs w:val="24"/>
        </w:rPr>
      </w:pPr>
    </w:p>
    <w:p w:rsidR="00C51B29" w:rsidRDefault="00C51B29" w:rsidP="00A63865">
      <w:pPr>
        <w:pStyle w:val="ListeParagraf"/>
        <w:spacing w:line="360" w:lineRule="auto"/>
        <w:ind w:left="0" w:right="701" w:firstLine="0"/>
        <w:jc w:val="both"/>
        <w:rPr>
          <w:sz w:val="24"/>
          <w:szCs w:val="24"/>
        </w:rPr>
      </w:pPr>
      <w:r>
        <w:rPr>
          <w:noProof/>
          <w:sz w:val="24"/>
          <w:szCs w:val="24"/>
          <w:lang w:bidi="ar-SA"/>
        </w:rPr>
        <w:drawing>
          <wp:inline distT="0" distB="0" distL="0" distR="0">
            <wp:extent cx="5258965" cy="302862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ntiment_rate.png"/>
                    <pic:cNvPicPr/>
                  </pic:nvPicPr>
                  <pic:blipFill>
                    <a:blip r:embed="rId37">
                      <a:extLst>
                        <a:ext uri="{28A0092B-C50C-407E-A947-70E740481C1C}">
                          <a14:useLocalDpi xmlns:a14="http://schemas.microsoft.com/office/drawing/2010/main" val="0"/>
                        </a:ext>
                      </a:extLst>
                    </a:blip>
                    <a:stretch>
                      <a:fillRect/>
                    </a:stretch>
                  </pic:blipFill>
                  <pic:spPr>
                    <a:xfrm>
                      <a:off x="0" y="0"/>
                      <a:ext cx="5270443" cy="3035230"/>
                    </a:xfrm>
                    <a:prstGeom prst="rect">
                      <a:avLst/>
                    </a:prstGeom>
                  </pic:spPr>
                </pic:pic>
              </a:graphicData>
            </a:graphic>
          </wp:inline>
        </w:drawing>
      </w:r>
    </w:p>
    <w:p w:rsidR="008471B2" w:rsidRDefault="008471B2" w:rsidP="008E198D">
      <w:pPr>
        <w:pStyle w:val="ResimYazs"/>
        <w:ind w:firstLine="0"/>
        <w:rPr>
          <w:sz w:val="24"/>
          <w:szCs w:val="24"/>
        </w:rPr>
      </w:pPr>
      <w:bookmarkStart w:id="79" w:name="_Toc66915084"/>
      <w:bookmarkStart w:id="80" w:name="_Toc78975300"/>
      <w:r>
        <w:t xml:space="preserve">Şekil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Şekil \* ARABIC \s 1 </w:instrText>
      </w:r>
      <w:r>
        <w:fldChar w:fldCharType="separate"/>
      </w:r>
      <w:r>
        <w:rPr>
          <w:noProof/>
        </w:rPr>
        <w:t>1</w:t>
      </w:r>
      <w:r>
        <w:rPr>
          <w:noProof/>
        </w:rPr>
        <w:fldChar w:fldCharType="end"/>
      </w:r>
      <w:r>
        <w:t xml:space="preserve">. </w:t>
      </w:r>
      <w:bookmarkEnd w:id="79"/>
      <w:bookmarkEnd w:id="80"/>
      <w:r w:rsidR="008E198D">
        <w:t xml:space="preserve">Etiketleme ve Eğitim İşlemleri Sonrası Oluşan </w:t>
      </w:r>
      <w:r w:rsidR="00116091">
        <w:t xml:space="preserve">3 Sınıflı </w:t>
      </w:r>
      <w:r w:rsidR="008E198D">
        <w:t>Duygu Oranları</w:t>
      </w:r>
    </w:p>
    <w:p w:rsidR="00C51B29" w:rsidRDefault="00C51B29" w:rsidP="00A63865">
      <w:pPr>
        <w:pStyle w:val="ListeParagraf"/>
        <w:spacing w:line="360" w:lineRule="auto"/>
        <w:ind w:left="0" w:right="701" w:firstLine="0"/>
        <w:jc w:val="both"/>
        <w:rPr>
          <w:sz w:val="24"/>
          <w:szCs w:val="24"/>
        </w:rPr>
      </w:pPr>
    </w:p>
    <w:p w:rsidR="00D16E2B" w:rsidRDefault="00F37046" w:rsidP="00D16E2B">
      <w:pPr>
        <w:pStyle w:val="ListeParagraf"/>
        <w:numPr>
          <w:ilvl w:val="1"/>
          <w:numId w:val="5"/>
        </w:numPr>
        <w:spacing w:line="360" w:lineRule="auto"/>
        <w:ind w:left="426" w:right="701" w:hanging="426"/>
        <w:jc w:val="both"/>
        <w:rPr>
          <w:b/>
          <w:sz w:val="24"/>
          <w:szCs w:val="24"/>
        </w:rPr>
      </w:pPr>
      <w:r>
        <w:rPr>
          <w:b/>
          <w:sz w:val="24"/>
          <w:szCs w:val="24"/>
        </w:rPr>
        <w:lastRenderedPageBreak/>
        <w:t>4</w:t>
      </w:r>
      <w:r w:rsidR="00D16E2B" w:rsidRPr="00054B22">
        <w:rPr>
          <w:b/>
          <w:sz w:val="24"/>
          <w:szCs w:val="24"/>
        </w:rPr>
        <w:t xml:space="preserve"> Sınıflı Duygu Sınıflandırma ve Eğitim Sonuçları</w:t>
      </w:r>
    </w:p>
    <w:p w:rsidR="00A92EB6" w:rsidRDefault="00A92EB6" w:rsidP="00A92EB6">
      <w:pPr>
        <w:spacing w:line="360" w:lineRule="auto"/>
        <w:ind w:right="701"/>
        <w:jc w:val="both"/>
        <w:rPr>
          <w:b/>
          <w:sz w:val="24"/>
          <w:szCs w:val="24"/>
        </w:rPr>
      </w:pPr>
    </w:p>
    <w:p w:rsidR="00A92EB6" w:rsidRDefault="00A92EB6" w:rsidP="00A92EB6">
      <w:pPr>
        <w:spacing w:line="360" w:lineRule="auto"/>
        <w:ind w:right="2" w:firstLine="720"/>
        <w:jc w:val="both"/>
        <w:rPr>
          <w:sz w:val="24"/>
          <w:szCs w:val="24"/>
        </w:rPr>
      </w:pPr>
      <w:r>
        <w:rPr>
          <w:sz w:val="24"/>
          <w:szCs w:val="24"/>
        </w:rPr>
        <w:t>Etiketlenmemiş veriler üzerinde sparkNLP yapısı kullanılarak 4 sınıflı ( fear – sadness – joy – surprise ) duygu sınıflandırması yapılmıştır. sparkNLP yapısı kendi içerisinde verileri sınıflandırırken classification_report metodu sayesinde değerlendirme metrikleri hesaplanmıştır. Çizelge 4.4 de belirtilen sonuçlar elde edilmiştir. Çizelge 4.1 e göre farklı duygulara ilişkin farklı değerlendirme metrikleri oluşmuştur. Doğruluk değeri 0.72 iken ortalama F1 skoru 0.72 gibi bir oran çıkmıştır.</w:t>
      </w:r>
    </w:p>
    <w:p w:rsidR="00B22EE7" w:rsidRPr="00A92EB6" w:rsidRDefault="00B22EE7" w:rsidP="00A92EB6">
      <w:pPr>
        <w:spacing w:line="360" w:lineRule="auto"/>
        <w:ind w:right="701"/>
        <w:jc w:val="both"/>
        <w:rPr>
          <w:sz w:val="24"/>
          <w:szCs w:val="24"/>
        </w:rPr>
      </w:pPr>
    </w:p>
    <w:p w:rsidR="00B22EE7" w:rsidRDefault="00B22EE7" w:rsidP="00B22EE7">
      <w:pPr>
        <w:pStyle w:val="ResimYazs"/>
        <w:ind w:firstLine="0"/>
      </w:pPr>
      <w:r>
        <w:t xml:space="preserve">Çizelge </w:t>
      </w:r>
      <w:r>
        <w:fldChar w:fldCharType="begin"/>
      </w:r>
      <w:r>
        <w:instrText xml:space="preserve"> STYLEREF 1 \s </w:instrText>
      </w:r>
      <w:r>
        <w:fldChar w:fldCharType="separate"/>
      </w:r>
      <w:r>
        <w:rPr>
          <w:noProof/>
        </w:rPr>
        <w:t>4</w:t>
      </w:r>
      <w:r>
        <w:rPr>
          <w:noProof/>
        </w:rPr>
        <w:fldChar w:fldCharType="end"/>
      </w:r>
      <w:r>
        <w:t>.</w:t>
      </w:r>
      <w:r w:rsidR="00A92EB6">
        <w:t>4</w:t>
      </w:r>
      <w:r>
        <w:t>. sparkNLP ile 4 Sınıflı Duygu Sınıflandırma Değerlendirme Metrikleri</w:t>
      </w:r>
    </w:p>
    <w:p w:rsidR="00B22EE7" w:rsidRPr="004A297F" w:rsidRDefault="00B22EE7" w:rsidP="00B22EE7">
      <w:pPr>
        <w:rPr>
          <w:lang w:eastAsia="en-US" w:bidi="ar-SA"/>
        </w:rPr>
      </w:pPr>
    </w:p>
    <w:tbl>
      <w:tblPr>
        <w:tblStyle w:val="DzTablo1"/>
        <w:tblW w:w="8327" w:type="dxa"/>
        <w:jc w:val="center"/>
        <w:tblLook w:val="04A0" w:firstRow="1" w:lastRow="0" w:firstColumn="1" w:lastColumn="0" w:noHBand="0" w:noVBand="1"/>
      </w:tblPr>
      <w:tblGrid>
        <w:gridCol w:w="1347"/>
        <w:gridCol w:w="1982"/>
        <w:gridCol w:w="1652"/>
        <w:gridCol w:w="1844"/>
        <w:gridCol w:w="1502"/>
      </w:tblGrid>
      <w:tr w:rsidR="00B22EE7" w:rsidRPr="006E5E7D" w:rsidTr="00D16E2B">
        <w:trPr>
          <w:cnfStyle w:val="100000000000" w:firstRow="1" w:lastRow="0" w:firstColumn="0" w:lastColumn="0" w:oddVBand="0" w:evenVBand="0" w:oddHBand="0"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1347" w:type="dxa"/>
            <w:noWrap/>
            <w:hideMark/>
          </w:tcPr>
          <w:p w:rsidR="00B22EE7" w:rsidRDefault="00857452" w:rsidP="00381E81">
            <w:pPr>
              <w:jc w:val="center"/>
              <w:rPr>
                <w:sz w:val="20"/>
              </w:rPr>
            </w:pPr>
            <w:r>
              <w:rPr>
                <w:sz w:val="20"/>
              </w:rPr>
              <w:t>Emotions</w:t>
            </w:r>
          </w:p>
          <w:p w:rsidR="00B22EE7" w:rsidRPr="00740849" w:rsidRDefault="00B22EE7" w:rsidP="00381E81">
            <w:pPr>
              <w:jc w:val="center"/>
              <w:rPr>
                <w:sz w:val="20"/>
              </w:rPr>
            </w:pPr>
            <w:r>
              <w:rPr>
                <w:sz w:val="20"/>
              </w:rPr>
              <w:t>(Duygular)</w:t>
            </w:r>
          </w:p>
        </w:tc>
        <w:tc>
          <w:tcPr>
            <w:tcW w:w="1982" w:type="dxa"/>
            <w:noWrap/>
            <w:vAlign w:val="center"/>
            <w:hideMark/>
          </w:tcPr>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52" w:type="dxa"/>
            <w:noWrap/>
            <w:vAlign w:val="center"/>
            <w:hideMark/>
          </w:tcPr>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844" w:type="dxa"/>
            <w:noWrap/>
            <w:vAlign w:val="center"/>
            <w:hideMark/>
          </w:tcPr>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502" w:type="dxa"/>
            <w:noWrap/>
            <w:vAlign w:val="center"/>
            <w:hideMark/>
          </w:tcPr>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B22EE7" w:rsidRPr="006E5E7D" w:rsidTr="00D16E2B">
        <w:trPr>
          <w:cnfStyle w:val="000000100000" w:firstRow="0" w:lastRow="0" w:firstColumn="0" w:lastColumn="0" w:oddVBand="0" w:evenVBand="0" w:oddHBand="1" w:evenHBand="0" w:firstRowFirstColumn="0" w:firstRowLastColumn="0" w:lastRowFirstColumn="0" w:lastRowLastColumn="0"/>
          <w:trHeight w:val="834"/>
          <w:jc w:val="center"/>
        </w:trPr>
        <w:tc>
          <w:tcPr>
            <w:cnfStyle w:val="001000000000" w:firstRow="0" w:lastRow="0" w:firstColumn="1" w:lastColumn="0" w:oddVBand="0" w:evenVBand="0" w:oddHBand="0" w:evenHBand="0" w:firstRowFirstColumn="0" w:firstRowLastColumn="0" w:lastRowFirstColumn="0" w:lastRowLastColumn="0"/>
            <w:tcW w:w="1347" w:type="dxa"/>
            <w:noWrap/>
            <w:vAlign w:val="center"/>
            <w:hideMark/>
          </w:tcPr>
          <w:p w:rsidR="00B22EE7" w:rsidRDefault="00B22EE7" w:rsidP="00381E81">
            <w:pPr>
              <w:rPr>
                <w:sz w:val="20"/>
              </w:rPr>
            </w:pPr>
            <w:r>
              <w:rPr>
                <w:sz w:val="20"/>
              </w:rPr>
              <w:t>Fear</w:t>
            </w:r>
          </w:p>
          <w:p w:rsidR="00857452" w:rsidRPr="00740849" w:rsidRDefault="00857452" w:rsidP="00381E81">
            <w:pPr>
              <w:rPr>
                <w:sz w:val="20"/>
              </w:rPr>
            </w:pPr>
            <w:r>
              <w:rPr>
                <w:sz w:val="20"/>
              </w:rPr>
              <w:t>(Korku)</w:t>
            </w:r>
          </w:p>
        </w:tc>
        <w:tc>
          <w:tcPr>
            <w:tcW w:w="1982"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0.71</w:t>
            </w:r>
          </w:p>
        </w:tc>
        <w:tc>
          <w:tcPr>
            <w:tcW w:w="1652"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0.76</w:t>
            </w:r>
          </w:p>
        </w:tc>
        <w:tc>
          <w:tcPr>
            <w:tcW w:w="1844"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0.73</w:t>
            </w:r>
          </w:p>
        </w:tc>
        <w:tc>
          <w:tcPr>
            <w:tcW w:w="1502" w:type="dxa"/>
            <w:vMerge w:val="restart"/>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r>
      <w:tr w:rsidR="00B22EE7" w:rsidRPr="006E5E7D" w:rsidTr="00D16E2B">
        <w:trPr>
          <w:trHeight w:val="792"/>
          <w:jc w:val="center"/>
        </w:trPr>
        <w:tc>
          <w:tcPr>
            <w:cnfStyle w:val="001000000000" w:firstRow="0" w:lastRow="0" w:firstColumn="1" w:lastColumn="0" w:oddVBand="0" w:evenVBand="0" w:oddHBand="0" w:evenHBand="0" w:firstRowFirstColumn="0" w:firstRowLastColumn="0" w:lastRowFirstColumn="0" w:lastRowLastColumn="0"/>
            <w:tcW w:w="1347" w:type="dxa"/>
            <w:noWrap/>
            <w:vAlign w:val="center"/>
            <w:hideMark/>
          </w:tcPr>
          <w:p w:rsidR="00B22EE7" w:rsidRDefault="00B22EE7" w:rsidP="00381E81">
            <w:pPr>
              <w:rPr>
                <w:sz w:val="20"/>
              </w:rPr>
            </w:pPr>
            <w:r>
              <w:rPr>
                <w:sz w:val="20"/>
              </w:rPr>
              <w:t>Sadness</w:t>
            </w:r>
          </w:p>
          <w:p w:rsidR="00857452" w:rsidRPr="00740849" w:rsidRDefault="00857452" w:rsidP="00381E81">
            <w:pPr>
              <w:rPr>
                <w:sz w:val="20"/>
              </w:rPr>
            </w:pPr>
            <w:r>
              <w:rPr>
                <w:sz w:val="20"/>
              </w:rPr>
              <w:t>(Mutsuzluk)</w:t>
            </w:r>
          </w:p>
        </w:tc>
        <w:tc>
          <w:tcPr>
            <w:tcW w:w="1982" w:type="dxa"/>
            <w:noWrap/>
            <w:vAlign w:val="center"/>
          </w:tcPr>
          <w:p w:rsidR="00B22EE7" w:rsidRPr="00740849" w:rsidRDefault="00B22EE7" w:rsidP="00B22EE7">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0.75</w:t>
            </w:r>
          </w:p>
        </w:tc>
        <w:tc>
          <w:tcPr>
            <w:tcW w:w="1652" w:type="dxa"/>
            <w:noWrap/>
            <w:vAlign w:val="center"/>
          </w:tcPr>
          <w:p w:rsidR="00B22EE7" w:rsidRPr="00740849" w:rsidRDefault="00B22EE7" w:rsidP="00B22EE7">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0.72</w:t>
            </w:r>
          </w:p>
        </w:tc>
        <w:tc>
          <w:tcPr>
            <w:tcW w:w="1844" w:type="dxa"/>
            <w:noWrap/>
            <w:vAlign w:val="center"/>
          </w:tcPr>
          <w:p w:rsidR="00B22EE7" w:rsidRPr="00740849" w:rsidRDefault="00B22EE7" w:rsidP="00B22EE7">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502" w:type="dxa"/>
            <w:vMerge/>
            <w:noWrap/>
            <w:vAlign w:val="center"/>
          </w:tcPr>
          <w:p w:rsidR="00B22EE7" w:rsidRPr="00740849"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p>
        </w:tc>
      </w:tr>
      <w:tr w:rsidR="00B22EE7" w:rsidRPr="006E5E7D" w:rsidTr="00D16E2B">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47" w:type="dxa"/>
            <w:noWrap/>
            <w:vAlign w:val="center"/>
          </w:tcPr>
          <w:p w:rsidR="00B22EE7" w:rsidRDefault="00B22EE7" w:rsidP="00381E81">
            <w:pPr>
              <w:rPr>
                <w:sz w:val="20"/>
              </w:rPr>
            </w:pPr>
            <w:r>
              <w:rPr>
                <w:sz w:val="20"/>
              </w:rPr>
              <w:t>Joy</w:t>
            </w:r>
          </w:p>
          <w:p w:rsidR="00857452" w:rsidRPr="00740849" w:rsidRDefault="00857452" w:rsidP="00381E81">
            <w:pPr>
              <w:rPr>
                <w:sz w:val="20"/>
              </w:rPr>
            </w:pPr>
            <w:r>
              <w:rPr>
                <w:sz w:val="20"/>
              </w:rPr>
              <w:t>(Eğlenceli)</w:t>
            </w:r>
          </w:p>
        </w:tc>
        <w:tc>
          <w:tcPr>
            <w:tcW w:w="1982"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c>
          <w:tcPr>
            <w:tcW w:w="1652"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0.67</w:t>
            </w:r>
          </w:p>
        </w:tc>
        <w:tc>
          <w:tcPr>
            <w:tcW w:w="1844" w:type="dxa"/>
            <w:noWrap/>
            <w:vAlign w:val="center"/>
          </w:tcPr>
          <w:p w:rsidR="00B22EE7" w:rsidRDefault="00B22EE7"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0.70</w:t>
            </w:r>
          </w:p>
          <w:p w:rsidR="00B22EE7" w:rsidRPr="00740849" w:rsidRDefault="00B22EE7" w:rsidP="00381E81">
            <w:pPr>
              <w:jc w:val="center"/>
              <w:cnfStyle w:val="000000100000" w:firstRow="0" w:lastRow="0" w:firstColumn="0" w:lastColumn="0" w:oddVBand="0" w:evenVBand="0" w:oddHBand="1" w:evenHBand="0" w:firstRowFirstColumn="0" w:firstRowLastColumn="0" w:lastRowFirstColumn="0" w:lastRowLastColumn="0"/>
              <w:rPr>
                <w:sz w:val="20"/>
              </w:rPr>
            </w:pPr>
          </w:p>
        </w:tc>
        <w:tc>
          <w:tcPr>
            <w:tcW w:w="1502" w:type="dxa"/>
            <w:vMerge/>
            <w:noWrap/>
            <w:vAlign w:val="center"/>
          </w:tcPr>
          <w:p w:rsidR="00B22EE7" w:rsidRPr="00740849" w:rsidRDefault="00B22EE7" w:rsidP="00381E81">
            <w:pPr>
              <w:jc w:val="center"/>
              <w:cnfStyle w:val="000000100000" w:firstRow="0" w:lastRow="0" w:firstColumn="0" w:lastColumn="0" w:oddVBand="0" w:evenVBand="0" w:oddHBand="1" w:evenHBand="0" w:firstRowFirstColumn="0" w:firstRowLastColumn="0" w:lastRowFirstColumn="0" w:lastRowLastColumn="0"/>
              <w:rPr>
                <w:sz w:val="20"/>
              </w:rPr>
            </w:pPr>
          </w:p>
        </w:tc>
      </w:tr>
      <w:tr w:rsidR="00B22EE7" w:rsidRPr="006E5E7D" w:rsidTr="00D16E2B">
        <w:trPr>
          <w:trHeight w:val="792"/>
          <w:jc w:val="center"/>
        </w:trPr>
        <w:tc>
          <w:tcPr>
            <w:cnfStyle w:val="001000000000" w:firstRow="0" w:lastRow="0" w:firstColumn="1" w:lastColumn="0" w:oddVBand="0" w:evenVBand="0" w:oddHBand="0" w:evenHBand="0" w:firstRowFirstColumn="0" w:firstRowLastColumn="0" w:lastRowFirstColumn="0" w:lastRowLastColumn="0"/>
            <w:tcW w:w="1347" w:type="dxa"/>
            <w:noWrap/>
            <w:vAlign w:val="center"/>
          </w:tcPr>
          <w:p w:rsidR="00B22EE7" w:rsidRDefault="00B22EE7" w:rsidP="00381E81">
            <w:pPr>
              <w:rPr>
                <w:sz w:val="20"/>
              </w:rPr>
            </w:pPr>
            <w:r>
              <w:rPr>
                <w:sz w:val="20"/>
              </w:rPr>
              <w:t>Surprise</w:t>
            </w:r>
          </w:p>
          <w:p w:rsidR="00857452" w:rsidRDefault="00857452" w:rsidP="00381E81">
            <w:pPr>
              <w:rPr>
                <w:sz w:val="20"/>
              </w:rPr>
            </w:pPr>
            <w:r>
              <w:rPr>
                <w:sz w:val="20"/>
              </w:rPr>
              <w:t>(Şaşırtıcı)</w:t>
            </w:r>
          </w:p>
        </w:tc>
        <w:tc>
          <w:tcPr>
            <w:tcW w:w="1982" w:type="dxa"/>
            <w:noWrap/>
            <w:vAlign w:val="center"/>
          </w:tcPr>
          <w:p w:rsidR="00B22EE7"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0.73</w:t>
            </w:r>
          </w:p>
        </w:tc>
        <w:tc>
          <w:tcPr>
            <w:tcW w:w="1652" w:type="dxa"/>
            <w:noWrap/>
            <w:vAlign w:val="center"/>
          </w:tcPr>
          <w:p w:rsidR="00B22EE7"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0.71</w:t>
            </w:r>
          </w:p>
        </w:tc>
        <w:tc>
          <w:tcPr>
            <w:tcW w:w="1844" w:type="dxa"/>
            <w:noWrap/>
            <w:vAlign w:val="center"/>
          </w:tcPr>
          <w:p w:rsidR="00B22EE7"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0.72</w:t>
            </w:r>
          </w:p>
        </w:tc>
        <w:tc>
          <w:tcPr>
            <w:tcW w:w="1502" w:type="dxa"/>
            <w:vMerge/>
            <w:noWrap/>
            <w:vAlign w:val="center"/>
          </w:tcPr>
          <w:p w:rsidR="00B22EE7" w:rsidRPr="00740849"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p>
        </w:tc>
      </w:tr>
    </w:tbl>
    <w:p w:rsidR="00B22EE7" w:rsidRDefault="00B22EE7" w:rsidP="00B22EE7">
      <w:pPr>
        <w:pStyle w:val="ListeParagraf"/>
        <w:spacing w:line="360" w:lineRule="auto"/>
        <w:ind w:left="0" w:right="701" w:firstLine="0"/>
        <w:jc w:val="both"/>
        <w:rPr>
          <w:sz w:val="24"/>
          <w:szCs w:val="24"/>
        </w:rPr>
      </w:pPr>
    </w:p>
    <w:p w:rsidR="00F37046" w:rsidRPr="000B5708" w:rsidRDefault="00B22EE7" w:rsidP="00F37046">
      <w:pPr>
        <w:pStyle w:val="ListeParagraf"/>
        <w:spacing w:line="360" w:lineRule="auto"/>
        <w:ind w:left="0" w:right="2" w:firstLine="0"/>
        <w:jc w:val="both"/>
        <w:rPr>
          <w:sz w:val="24"/>
          <w:szCs w:val="24"/>
        </w:rPr>
      </w:pPr>
      <w:r>
        <w:rPr>
          <w:sz w:val="20"/>
          <w:szCs w:val="24"/>
        </w:rPr>
        <w:t xml:space="preserve">     </w:t>
      </w:r>
      <w:r w:rsidR="00F37046">
        <w:rPr>
          <w:sz w:val="24"/>
          <w:szCs w:val="24"/>
        </w:rPr>
        <w:t>4</w:t>
      </w:r>
      <w:r w:rsidR="00F37046" w:rsidRPr="000B5708">
        <w:rPr>
          <w:sz w:val="24"/>
          <w:szCs w:val="24"/>
        </w:rPr>
        <w:t xml:space="preserve"> Sınıflı duygu etiketleme işlemlerinden sonra verilerin başarımlarını arttırmak için Glove   ile önceden eğitilmiş modeller sayesinde veriler üzerinde bir dizi eğitim işlemleri gerçekleştirilmiştir. Eğitim işlemleri sonrasında </w:t>
      </w:r>
      <w:r w:rsidR="00F37046">
        <w:rPr>
          <w:sz w:val="24"/>
          <w:szCs w:val="24"/>
        </w:rPr>
        <w:t>sparkNLP</w:t>
      </w:r>
      <w:r w:rsidR="00F37046" w:rsidRPr="000B5708">
        <w:rPr>
          <w:sz w:val="24"/>
          <w:szCs w:val="24"/>
        </w:rPr>
        <w:t xml:space="preserve"> ile etiketleme işlemleri sonrasında ortaya çıkan başarım oranlarına göre daha yüksek oranlar ortaya çıkmıştır. </w:t>
      </w:r>
      <w:r w:rsidR="009C03E5">
        <w:rPr>
          <w:sz w:val="24"/>
          <w:szCs w:val="24"/>
        </w:rPr>
        <w:t>sparkNLP</w:t>
      </w:r>
      <w:r w:rsidR="00F37046" w:rsidRPr="000B5708">
        <w:rPr>
          <w:sz w:val="24"/>
          <w:szCs w:val="24"/>
        </w:rPr>
        <w:t xml:space="preserve"> ile 0.7</w:t>
      </w:r>
      <w:r w:rsidR="009C03E5">
        <w:rPr>
          <w:sz w:val="24"/>
          <w:szCs w:val="24"/>
        </w:rPr>
        <w:t>2</w:t>
      </w:r>
      <w:r w:rsidR="00F37046" w:rsidRPr="000B5708">
        <w:rPr>
          <w:sz w:val="24"/>
          <w:szCs w:val="24"/>
        </w:rPr>
        <w:t xml:space="preserve"> bulunan </w:t>
      </w:r>
      <w:r w:rsidR="009C03E5">
        <w:rPr>
          <w:sz w:val="24"/>
          <w:szCs w:val="24"/>
        </w:rPr>
        <w:t>d</w:t>
      </w:r>
      <w:r w:rsidR="00F37046" w:rsidRPr="000B5708">
        <w:rPr>
          <w:sz w:val="24"/>
          <w:szCs w:val="24"/>
        </w:rPr>
        <w:t xml:space="preserve">oğruluk oranları </w:t>
      </w:r>
      <w:r w:rsidR="009C03E5">
        <w:rPr>
          <w:sz w:val="24"/>
          <w:szCs w:val="24"/>
        </w:rPr>
        <w:t>Gl</w:t>
      </w:r>
      <w:r w:rsidR="00F37046" w:rsidRPr="000B5708">
        <w:rPr>
          <w:sz w:val="24"/>
          <w:szCs w:val="24"/>
        </w:rPr>
        <w:t>ove ile eğitim sonrasında 0.7</w:t>
      </w:r>
      <w:r w:rsidR="009C03E5">
        <w:rPr>
          <w:sz w:val="24"/>
          <w:szCs w:val="24"/>
        </w:rPr>
        <w:t>4</w:t>
      </w:r>
      <w:r w:rsidR="00F37046" w:rsidRPr="000B5708">
        <w:rPr>
          <w:sz w:val="24"/>
          <w:szCs w:val="24"/>
        </w:rPr>
        <w:t xml:space="preserve"> gibi bir Doğruluk oranına yükselmiştir. Ayrıca </w:t>
      </w:r>
      <w:r w:rsidR="009C03E5">
        <w:rPr>
          <w:sz w:val="24"/>
          <w:szCs w:val="24"/>
        </w:rPr>
        <w:t>sparkNLP</w:t>
      </w:r>
      <w:r w:rsidR="00F37046" w:rsidRPr="000B5708">
        <w:rPr>
          <w:sz w:val="24"/>
          <w:szCs w:val="24"/>
        </w:rPr>
        <w:t xml:space="preserve"> ile 0.7</w:t>
      </w:r>
      <w:r w:rsidR="009C03E5">
        <w:rPr>
          <w:sz w:val="24"/>
          <w:szCs w:val="24"/>
        </w:rPr>
        <w:t>2</w:t>
      </w:r>
      <w:r w:rsidR="00F37046" w:rsidRPr="000B5708">
        <w:rPr>
          <w:sz w:val="24"/>
          <w:szCs w:val="24"/>
        </w:rPr>
        <w:t xml:space="preserve"> ortalama F1 skoru oranları ortalama 0.74 gibi bir orana yükselmiştir. Ortaya çıkan tüm değerler Çizelge 4.</w:t>
      </w:r>
      <w:r w:rsidR="009C03E5">
        <w:rPr>
          <w:sz w:val="24"/>
          <w:szCs w:val="24"/>
        </w:rPr>
        <w:t>5</w:t>
      </w:r>
      <w:r w:rsidR="00F37046" w:rsidRPr="000B5708">
        <w:rPr>
          <w:sz w:val="24"/>
          <w:szCs w:val="24"/>
        </w:rPr>
        <w:t xml:space="preserve"> de belirtilmiştir.</w:t>
      </w:r>
    </w:p>
    <w:p w:rsidR="00B22EE7" w:rsidRDefault="00B22EE7" w:rsidP="00B22EE7">
      <w:pPr>
        <w:pStyle w:val="ListeParagraf"/>
        <w:spacing w:line="360" w:lineRule="auto"/>
        <w:ind w:left="0" w:right="701" w:firstLine="0"/>
        <w:jc w:val="both"/>
        <w:rPr>
          <w:sz w:val="20"/>
          <w:szCs w:val="24"/>
        </w:rPr>
      </w:pPr>
    </w:p>
    <w:p w:rsidR="009C03E5" w:rsidRPr="00D1452A" w:rsidRDefault="009C03E5" w:rsidP="00B22EE7">
      <w:pPr>
        <w:pStyle w:val="ListeParagraf"/>
        <w:spacing w:line="360" w:lineRule="auto"/>
        <w:ind w:left="0" w:right="701" w:firstLine="0"/>
        <w:jc w:val="both"/>
        <w:rPr>
          <w:sz w:val="20"/>
          <w:szCs w:val="24"/>
        </w:rPr>
      </w:pPr>
    </w:p>
    <w:p w:rsidR="00B22EE7" w:rsidRPr="00BA21D8" w:rsidRDefault="00B22EE7" w:rsidP="00B22EE7">
      <w:pPr>
        <w:pStyle w:val="ListeParagraf"/>
        <w:spacing w:line="360" w:lineRule="auto"/>
        <w:ind w:left="0" w:right="701" w:firstLine="709"/>
        <w:jc w:val="both"/>
        <w:rPr>
          <w:sz w:val="24"/>
          <w:szCs w:val="24"/>
        </w:rPr>
      </w:pPr>
    </w:p>
    <w:p w:rsidR="0062554A" w:rsidRDefault="0062554A" w:rsidP="0062554A">
      <w:pPr>
        <w:pStyle w:val="ResimYazs"/>
        <w:ind w:firstLine="0"/>
      </w:pPr>
      <w:r>
        <w:lastRenderedPageBreak/>
        <w:t xml:space="preserve">Çizelge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Çizelge \* ARABIC \s 1 </w:instrText>
      </w:r>
      <w:r>
        <w:fldChar w:fldCharType="separate"/>
      </w:r>
      <w:r>
        <w:rPr>
          <w:noProof/>
        </w:rPr>
        <w:t>2</w:t>
      </w:r>
      <w:r>
        <w:rPr>
          <w:noProof/>
        </w:rPr>
        <w:fldChar w:fldCharType="end"/>
      </w:r>
      <w:r>
        <w:t>. Glove ile 4 Sınıflı Duygu Sınıflandırma Değerlendirme Metrikleri</w:t>
      </w:r>
    </w:p>
    <w:p w:rsidR="0062554A" w:rsidRPr="004A297F" w:rsidRDefault="0062554A" w:rsidP="0062554A">
      <w:pPr>
        <w:rPr>
          <w:lang w:eastAsia="en-US" w:bidi="ar-SA"/>
        </w:rPr>
      </w:pPr>
    </w:p>
    <w:tbl>
      <w:tblPr>
        <w:tblStyle w:val="DzTablo1"/>
        <w:tblW w:w="7792" w:type="dxa"/>
        <w:jc w:val="center"/>
        <w:tblLook w:val="04A0" w:firstRow="1" w:lastRow="0" w:firstColumn="1" w:lastColumn="0" w:noHBand="0" w:noVBand="1"/>
      </w:tblPr>
      <w:tblGrid>
        <w:gridCol w:w="1272"/>
        <w:gridCol w:w="1871"/>
        <w:gridCol w:w="1560"/>
        <w:gridCol w:w="1741"/>
        <w:gridCol w:w="1418"/>
      </w:tblGrid>
      <w:tr w:rsidR="0062554A" w:rsidRPr="006E5E7D" w:rsidTr="00381E81">
        <w:trPr>
          <w:cnfStyle w:val="100000000000" w:firstRow="1" w:lastRow="0" w:firstColumn="0" w:lastColumn="0" w:oddVBand="0" w:evenVBand="0" w:oddHBand="0" w:evenHBand="0" w:firstRowFirstColumn="0" w:firstRowLastColumn="0" w:lastRowFirstColumn="0" w:lastRowLastColumn="0"/>
          <w:trHeight w:val="591"/>
          <w:jc w:val="center"/>
        </w:trPr>
        <w:tc>
          <w:tcPr>
            <w:cnfStyle w:val="001000000000" w:firstRow="0" w:lastRow="0" w:firstColumn="1" w:lastColumn="0" w:oddVBand="0" w:evenVBand="0" w:oddHBand="0" w:evenHBand="0" w:firstRowFirstColumn="0" w:firstRowLastColumn="0" w:lastRowFirstColumn="0" w:lastRowLastColumn="0"/>
            <w:tcW w:w="1202" w:type="dxa"/>
            <w:noWrap/>
            <w:hideMark/>
          </w:tcPr>
          <w:p w:rsidR="00857452" w:rsidRDefault="00857452" w:rsidP="00857452">
            <w:pPr>
              <w:jc w:val="center"/>
              <w:rPr>
                <w:sz w:val="20"/>
              </w:rPr>
            </w:pPr>
            <w:r>
              <w:rPr>
                <w:sz w:val="20"/>
              </w:rPr>
              <w:t>Emotions</w:t>
            </w:r>
          </w:p>
          <w:p w:rsidR="0062554A" w:rsidRPr="00740849" w:rsidRDefault="0062554A" w:rsidP="00857452">
            <w:pPr>
              <w:jc w:val="center"/>
              <w:rPr>
                <w:sz w:val="20"/>
              </w:rPr>
            </w:pPr>
            <w:r>
              <w:rPr>
                <w:sz w:val="20"/>
              </w:rPr>
              <w:t>(Duygular)</w:t>
            </w:r>
          </w:p>
        </w:tc>
        <w:tc>
          <w:tcPr>
            <w:tcW w:w="1871" w:type="dxa"/>
            <w:noWrap/>
            <w:vAlign w:val="center"/>
            <w:hideMark/>
          </w:tcPr>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560" w:type="dxa"/>
            <w:noWrap/>
            <w:vAlign w:val="center"/>
            <w:hideMark/>
          </w:tcPr>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741" w:type="dxa"/>
            <w:noWrap/>
            <w:vAlign w:val="center"/>
            <w:hideMark/>
          </w:tcPr>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418" w:type="dxa"/>
            <w:noWrap/>
            <w:vAlign w:val="center"/>
            <w:hideMark/>
          </w:tcPr>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857452" w:rsidRPr="006E5E7D" w:rsidTr="00381E81">
        <w:trPr>
          <w:cnfStyle w:val="000000100000" w:firstRow="0" w:lastRow="0" w:firstColumn="0" w:lastColumn="0" w:oddVBand="0" w:evenVBand="0" w:oddHBand="1" w:evenHBand="0" w:firstRowFirstColumn="0" w:firstRowLastColumn="0" w:lastRowFirstColumn="0" w:lastRowLastColumn="0"/>
          <w:trHeight w:val="797"/>
          <w:jc w:val="center"/>
        </w:trPr>
        <w:tc>
          <w:tcPr>
            <w:cnfStyle w:val="001000000000" w:firstRow="0" w:lastRow="0" w:firstColumn="1" w:lastColumn="0" w:oddVBand="0" w:evenVBand="0" w:oddHBand="0" w:evenHBand="0" w:firstRowFirstColumn="0" w:firstRowLastColumn="0" w:lastRowFirstColumn="0" w:lastRowLastColumn="0"/>
            <w:tcW w:w="1202" w:type="dxa"/>
            <w:noWrap/>
            <w:vAlign w:val="center"/>
            <w:hideMark/>
          </w:tcPr>
          <w:p w:rsidR="00857452" w:rsidRDefault="00857452" w:rsidP="00857452">
            <w:pPr>
              <w:rPr>
                <w:sz w:val="20"/>
              </w:rPr>
            </w:pPr>
            <w:r>
              <w:rPr>
                <w:sz w:val="20"/>
              </w:rPr>
              <w:t>Fear</w:t>
            </w:r>
          </w:p>
          <w:p w:rsidR="00857452" w:rsidRPr="00740849" w:rsidRDefault="00857452" w:rsidP="00857452">
            <w:pPr>
              <w:rPr>
                <w:sz w:val="20"/>
              </w:rPr>
            </w:pPr>
            <w:r>
              <w:rPr>
                <w:sz w:val="20"/>
              </w:rPr>
              <w:t>(Korku)</w:t>
            </w:r>
          </w:p>
        </w:tc>
        <w:tc>
          <w:tcPr>
            <w:tcW w:w="1871"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0.73</w:t>
            </w:r>
          </w:p>
        </w:tc>
        <w:tc>
          <w:tcPr>
            <w:tcW w:w="1560"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0.77</w:t>
            </w:r>
          </w:p>
        </w:tc>
        <w:tc>
          <w:tcPr>
            <w:tcW w:w="1741"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0.74</w:t>
            </w:r>
          </w:p>
        </w:tc>
        <w:tc>
          <w:tcPr>
            <w:tcW w:w="1418" w:type="dxa"/>
            <w:vMerge w:val="restart"/>
            <w:noWrap/>
            <w:vAlign w:val="center"/>
          </w:tcPr>
          <w:p w:rsidR="00857452" w:rsidRPr="00740849" w:rsidRDefault="00857452" w:rsidP="009C03E5">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w:t>
            </w:r>
            <w:r w:rsidR="009C03E5">
              <w:rPr>
                <w:sz w:val="20"/>
              </w:rPr>
              <w:t>4</w:t>
            </w:r>
          </w:p>
        </w:tc>
      </w:tr>
      <w:tr w:rsidR="00857452" w:rsidRPr="006E5E7D" w:rsidTr="00381E81">
        <w:trPr>
          <w:trHeight w:val="757"/>
          <w:jc w:val="center"/>
        </w:trPr>
        <w:tc>
          <w:tcPr>
            <w:cnfStyle w:val="001000000000" w:firstRow="0" w:lastRow="0" w:firstColumn="1" w:lastColumn="0" w:oddVBand="0" w:evenVBand="0" w:oddHBand="0" w:evenHBand="0" w:firstRowFirstColumn="0" w:firstRowLastColumn="0" w:lastRowFirstColumn="0" w:lastRowLastColumn="0"/>
            <w:tcW w:w="1202" w:type="dxa"/>
            <w:noWrap/>
            <w:vAlign w:val="center"/>
            <w:hideMark/>
          </w:tcPr>
          <w:p w:rsidR="00857452" w:rsidRDefault="00857452" w:rsidP="00857452">
            <w:pPr>
              <w:rPr>
                <w:sz w:val="20"/>
              </w:rPr>
            </w:pPr>
            <w:r>
              <w:rPr>
                <w:sz w:val="20"/>
              </w:rPr>
              <w:t>Sadness</w:t>
            </w:r>
          </w:p>
          <w:p w:rsidR="00857452" w:rsidRPr="00740849" w:rsidRDefault="00857452" w:rsidP="00857452">
            <w:pPr>
              <w:rPr>
                <w:sz w:val="20"/>
              </w:rPr>
            </w:pPr>
            <w:r>
              <w:rPr>
                <w:sz w:val="20"/>
              </w:rPr>
              <w:t>(Mutsuzluk)</w:t>
            </w:r>
          </w:p>
        </w:tc>
        <w:tc>
          <w:tcPr>
            <w:tcW w:w="1871"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0.76</w:t>
            </w:r>
          </w:p>
        </w:tc>
        <w:tc>
          <w:tcPr>
            <w:tcW w:w="1560"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0.73</w:t>
            </w:r>
          </w:p>
        </w:tc>
        <w:tc>
          <w:tcPr>
            <w:tcW w:w="1741"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0.75</w:t>
            </w:r>
          </w:p>
        </w:tc>
        <w:tc>
          <w:tcPr>
            <w:tcW w:w="1418" w:type="dxa"/>
            <w:vMerge/>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p>
        </w:tc>
      </w:tr>
      <w:tr w:rsidR="00857452" w:rsidRPr="006E5E7D" w:rsidTr="00381E81">
        <w:trPr>
          <w:cnfStyle w:val="000000100000" w:firstRow="0" w:lastRow="0" w:firstColumn="0" w:lastColumn="0" w:oddVBand="0" w:evenVBand="0" w:oddHBand="1" w:evenHBand="0" w:firstRowFirstColumn="0" w:firstRowLastColumn="0" w:lastRowFirstColumn="0" w:lastRowLastColumn="0"/>
          <w:trHeight w:val="757"/>
          <w:jc w:val="center"/>
        </w:trPr>
        <w:tc>
          <w:tcPr>
            <w:cnfStyle w:val="001000000000" w:firstRow="0" w:lastRow="0" w:firstColumn="1" w:lastColumn="0" w:oddVBand="0" w:evenVBand="0" w:oddHBand="0" w:evenHBand="0" w:firstRowFirstColumn="0" w:firstRowLastColumn="0" w:lastRowFirstColumn="0" w:lastRowLastColumn="0"/>
            <w:tcW w:w="1202" w:type="dxa"/>
            <w:noWrap/>
            <w:vAlign w:val="center"/>
          </w:tcPr>
          <w:p w:rsidR="00857452" w:rsidRDefault="00857452" w:rsidP="00857452">
            <w:pPr>
              <w:rPr>
                <w:sz w:val="20"/>
              </w:rPr>
            </w:pPr>
            <w:r>
              <w:rPr>
                <w:sz w:val="20"/>
              </w:rPr>
              <w:t>Joy</w:t>
            </w:r>
          </w:p>
          <w:p w:rsidR="00857452" w:rsidRPr="00740849" w:rsidRDefault="00857452" w:rsidP="00857452">
            <w:pPr>
              <w:rPr>
                <w:sz w:val="20"/>
              </w:rPr>
            </w:pPr>
            <w:r>
              <w:rPr>
                <w:sz w:val="20"/>
              </w:rPr>
              <w:t>(Eğlenceli)</w:t>
            </w:r>
          </w:p>
        </w:tc>
        <w:tc>
          <w:tcPr>
            <w:tcW w:w="1871"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0.73</w:t>
            </w:r>
          </w:p>
        </w:tc>
        <w:tc>
          <w:tcPr>
            <w:tcW w:w="1560"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0.69</w:t>
            </w:r>
          </w:p>
        </w:tc>
        <w:tc>
          <w:tcPr>
            <w:tcW w:w="1741" w:type="dxa"/>
            <w:noWrap/>
            <w:vAlign w:val="center"/>
          </w:tcPr>
          <w:p w:rsidR="00857452"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p>
        </w:tc>
        <w:tc>
          <w:tcPr>
            <w:tcW w:w="1418" w:type="dxa"/>
            <w:vMerge/>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p>
        </w:tc>
      </w:tr>
      <w:tr w:rsidR="00857452" w:rsidRPr="006E5E7D" w:rsidTr="00381E81">
        <w:trPr>
          <w:trHeight w:val="757"/>
          <w:jc w:val="center"/>
        </w:trPr>
        <w:tc>
          <w:tcPr>
            <w:cnfStyle w:val="001000000000" w:firstRow="0" w:lastRow="0" w:firstColumn="1" w:lastColumn="0" w:oddVBand="0" w:evenVBand="0" w:oddHBand="0" w:evenHBand="0" w:firstRowFirstColumn="0" w:firstRowLastColumn="0" w:lastRowFirstColumn="0" w:lastRowLastColumn="0"/>
            <w:tcW w:w="1202" w:type="dxa"/>
            <w:noWrap/>
            <w:vAlign w:val="center"/>
          </w:tcPr>
          <w:p w:rsidR="00857452" w:rsidRDefault="00857452" w:rsidP="00857452">
            <w:pPr>
              <w:rPr>
                <w:sz w:val="20"/>
              </w:rPr>
            </w:pPr>
            <w:r>
              <w:rPr>
                <w:sz w:val="20"/>
              </w:rPr>
              <w:t>Surprise</w:t>
            </w:r>
          </w:p>
          <w:p w:rsidR="00857452" w:rsidRDefault="00857452" w:rsidP="00857452">
            <w:pPr>
              <w:rPr>
                <w:sz w:val="20"/>
              </w:rPr>
            </w:pPr>
            <w:r>
              <w:rPr>
                <w:sz w:val="20"/>
              </w:rPr>
              <w:t>(Şaşırtıcı)</w:t>
            </w:r>
          </w:p>
        </w:tc>
        <w:tc>
          <w:tcPr>
            <w:tcW w:w="1871"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0.75</w:t>
            </w:r>
          </w:p>
        </w:tc>
        <w:tc>
          <w:tcPr>
            <w:tcW w:w="1560"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0.73</w:t>
            </w:r>
          </w:p>
        </w:tc>
        <w:tc>
          <w:tcPr>
            <w:tcW w:w="1741"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418" w:type="dxa"/>
            <w:vMerge/>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p>
        </w:tc>
      </w:tr>
    </w:tbl>
    <w:p w:rsidR="00512ACF" w:rsidRPr="00C51B29" w:rsidRDefault="00512ACF" w:rsidP="00C51B29">
      <w:pPr>
        <w:spacing w:line="360" w:lineRule="auto"/>
        <w:ind w:right="701"/>
        <w:jc w:val="both"/>
        <w:rPr>
          <w:b/>
          <w:color w:val="231F20"/>
          <w:sz w:val="24"/>
        </w:rPr>
      </w:pPr>
    </w:p>
    <w:p w:rsidR="00116091" w:rsidRDefault="00116091" w:rsidP="00116091">
      <w:pPr>
        <w:spacing w:line="360" w:lineRule="auto"/>
        <w:ind w:right="2" w:firstLine="720"/>
        <w:jc w:val="both"/>
        <w:rPr>
          <w:color w:val="231F20"/>
          <w:sz w:val="24"/>
        </w:rPr>
      </w:pPr>
      <w:r>
        <w:rPr>
          <w:color w:val="231F20"/>
          <w:sz w:val="24"/>
        </w:rPr>
        <w:t xml:space="preserve"> BERT ile önceden eğitilmiş modeller ile eğitim işlemlerine devam edilmiştir. BERT modeli ile eğitim işlemleri sonrasında Glove yapısına göre daha başarılı sonuçlar ortaya çıkmıştır. Glove ile oluşan 0.74 Doğruluk oranları BERT ile 0.78 gibi bir Doğruluk oranına yükselmiştir. Ayrıca Glove ile oluşan ortalama 0.74 olan F1 skoru da ortalama 0.77 gibi bir orana yükselmiştir. Çalışmalar BERT modelinin sparkNLP ve  Glove’a göre sınıflandırma işlemlerinde daha başarılı olduğunu göstermektedir. Çizelge 4.6 de BERT modeli sonrası oluşan oranlar belirtilmiştir.</w:t>
      </w:r>
    </w:p>
    <w:p w:rsidR="00512ACF" w:rsidRPr="000146CF" w:rsidRDefault="00512ACF" w:rsidP="009E53FE">
      <w:pPr>
        <w:pStyle w:val="ListeParagraf"/>
        <w:spacing w:line="360" w:lineRule="auto"/>
        <w:ind w:left="709" w:right="701" w:firstLine="0"/>
        <w:jc w:val="both"/>
        <w:rPr>
          <w:b/>
          <w:color w:val="231F20"/>
          <w:sz w:val="24"/>
        </w:rPr>
      </w:pPr>
    </w:p>
    <w:p w:rsidR="00857452" w:rsidRDefault="00857452" w:rsidP="00857452">
      <w:pPr>
        <w:pStyle w:val="ResimYazs"/>
        <w:ind w:firstLine="0"/>
      </w:pPr>
      <w:r>
        <w:t xml:space="preserve">Çizelge </w:t>
      </w:r>
      <w:r>
        <w:fldChar w:fldCharType="begin"/>
      </w:r>
      <w:r>
        <w:instrText xml:space="preserve"> STYLEREF 1 \s </w:instrText>
      </w:r>
      <w:r>
        <w:fldChar w:fldCharType="separate"/>
      </w:r>
      <w:r>
        <w:rPr>
          <w:noProof/>
        </w:rPr>
        <w:t>4</w:t>
      </w:r>
      <w:r>
        <w:rPr>
          <w:noProof/>
        </w:rPr>
        <w:fldChar w:fldCharType="end"/>
      </w:r>
      <w:r>
        <w:t>.</w:t>
      </w:r>
      <w:r w:rsidR="00116091">
        <w:t>6.</w:t>
      </w:r>
      <w:r>
        <w:t xml:space="preserve"> Bert ile 4 Sınıflı Duygu Sınıflandırma Değerlendirme Metrikleri</w:t>
      </w:r>
    </w:p>
    <w:p w:rsidR="00857452" w:rsidRPr="004A297F" w:rsidRDefault="00857452" w:rsidP="00857452">
      <w:pPr>
        <w:rPr>
          <w:lang w:eastAsia="en-US" w:bidi="ar-SA"/>
        </w:rPr>
      </w:pPr>
    </w:p>
    <w:tbl>
      <w:tblPr>
        <w:tblStyle w:val="DzTablo1"/>
        <w:tblW w:w="8243" w:type="dxa"/>
        <w:jc w:val="center"/>
        <w:tblLook w:val="04A0" w:firstRow="1" w:lastRow="0" w:firstColumn="1" w:lastColumn="0" w:noHBand="0" w:noVBand="1"/>
      </w:tblPr>
      <w:tblGrid>
        <w:gridCol w:w="1333"/>
        <w:gridCol w:w="1962"/>
        <w:gridCol w:w="1636"/>
        <w:gridCol w:w="1825"/>
        <w:gridCol w:w="1487"/>
      </w:tblGrid>
      <w:tr w:rsidR="00857452" w:rsidRPr="006E5E7D" w:rsidTr="00116091">
        <w:trPr>
          <w:cnfStyle w:val="100000000000" w:firstRow="1" w:lastRow="0" w:firstColumn="0" w:lastColumn="0" w:oddVBand="0" w:evenVBand="0" w:oddHBand="0"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1333" w:type="dxa"/>
            <w:noWrap/>
            <w:hideMark/>
          </w:tcPr>
          <w:p w:rsidR="00857452" w:rsidRDefault="00857452" w:rsidP="00857452">
            <w:pPr>
              <w:jc w:val="center"/>
              <w:rPr>
                <w:sz w:val="20"/>
              </w:rPr>
            </w:pPr>
            <w:r>
              <w:rPr>
                <w:sz w:val="20"/>
              </w:rPr>
              <w:t>Emotions</w:t>
            </w:r>
          </w:p>
          <w:p w:rsidR="00857452" w:rsidRPr="00740849" w:rsidRDefault="00857452" w:rsidP="00857452">
            <w:pPr>
              <w:jc w:val="center"/>
              <w:rPr>
                <w:sz w:val="20"/>
              </w:rPr>
            </w:pPr>
            <w:r>
              <w:rPr>
                <w:sz w:val="20"/>
              </w:rPr>
              <w:t>(Duygular)</w:t>
            </w:r>
          </w:p>
        </w:tc>
        <w:tc>
          <w:tcPr>
            <w:tcW w:w="1962" w:type="dxa"/>
            <w:noWrap/>
            <w:vAlign w:val="center"/>
            <w:hideMark/>
          </w:tcPr>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36" w:type="dxa"/>
            <w:noWrap/>
            <w:vAlign w:val="center"/>
            <w:hideMark/>
          </w:tcPr>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825" w:type="dxa"/>
            <w:noWrap/>
            <w:vAlign w:val="center"/>
            <w:hideMark/>
          </w:tcPr>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487" w:type="dxa"/>
            <w:noWrap/>
            <w:vAlign w:val="center"/>
            <w:hideMark/>
          </w:tcPr>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857452" w:rsidRPr="006E5E7D" w:rsidTr="00116091">
        <w:trPr>
          <w:cnfStyle w:val="000000100000" w:firstRow="0" w:lastRow="0" w:firstColumn="0" w:lastColumn="0" w:oddVBand="0" w:evenVBand="0" w:oddHBand="1" w:evenHBand="0" w:firstRowFirstColumn="0" w:firstRowLastColumn="0" w:lastRowFirstColumn="0" w:lastRowLastColumn="0"/>
          <w:trHeight w:val="870"/>
          <w:jc w:val="center"/>
        </w:trPr>
        <w:tc>
          <w:tcPr>
            <w:cnfStyle w:val="001000000000" w:firstRow="0" w:lastRow="0" w:firstColumn="1" w:lastColumn="0" w:oddVBand="0" w:evenVBand="0" w:oddHBand="0" w:evenHBand="0" w:firstRowFirstColumn="0" w:firstRowLastColumn="0" w:lastRowFirstColumn="0" w:lastRowLastColumn="0"/>
            <w:tcW w:w="1333" w:type="dxa"/>
            <w:noWrap/>
            <w:vAlign w:val="center"/>
            <w:hideMark/>
          </w:tcPr>
          <w:p w:rsidR="00857452" w:rsidRDefault="00857452" w:rsidP="00857452">
            <w:pPr>
              <w:rPr>
                <w:sz w:val="20"/>
              </w:rPr>
            </w:pPr>
            <w:r>
              <w:rPr>
                <w:sz w:val="20"/>
              </w:rPr>
              <w:t>Fear</w:t>
            </w:r>
          </w:p>
          <w:p w:rsidR="00857452" w:rsidRPr="00740849" w:rsidRDefault="00857452" w:rsidP="00857452">
            <w:pPr>
              <w:rPr>
                <w:sz w:val="20"/>
              </w:rPr>
            </w:pPr>
            <w:r>
              <w:rPr>
                <w:sz w:val="20"/>
              </w:rPr>
              <w:t>(Korku)</w:t>
            </w:r>
          </w:p>
        </w:tc>
        <w:tc>
          <w:tcPr>
            <w:tcW w:w="1962"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0.76</w:t>
            </w:r>
          </w:p>
        </w:tc>
        <w:tc>
          <w:tcPr>
            <w:tcW w:w="1636"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0.78</w:t>
            </w:r>
          </w:p>
        </w:tc>
        <w:tc>
          <w:tcPr>
            <w:tcW w:w="1825"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0.76</w:t>
            </w:r>
          </w:p>
        </w:tc>
        <w:tc>
          <w:tcPr>
            <w:tcW w:w="1487" w:type="dxa"/>
            <w:vMerge w:val="restart"/>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0.78</w:t>
            </w:r>
          </w:p>
        </w:tc>
      </w:tr>
      <w:tr w:rsidR="00857452" w:rsidRPr="006E5E7D" w:rsidTr="00116091">
        <w:trPr>
          <w:trHeight w:val="826"/>
          <w:jc w:val="center"/>
        </w:trPr>
        <w:tc>
          <w:tcPr>
            <w:cnfStyle w:val="001000000000" w:firstRow="0" w:lastRow="0" w:firstColumn="1" w:lastColumn="0" w:oddVBand="0" w:evenVBand="0" w:oddHBand="0" w:evenHBand="0" w:firstRowFirstColumn="0" w:firstRowLastColumn="0" w:lastRowFirstColumn="0" w:lastRowLastColumn="0"/>
            <w:tcW w:w="1333" w:type="dxa"/>
            <w:noWrap/>
            <w:vAlign w:val="center"/>
            <w:hideMark/>
          </w:tcPr>
          <w:p w:rsidR="00857452" w:rsidRDefault="00857452" w:rsidP="00857452">
            <w:pPr>
              <w:rPr>
                <w:sz w:val="20"/>
              </w:rPr>
            </w:pPr>
            <w:r>
              <w:rPr>
                <w:sz w:val="20"/>
              </w:rPr>
              <w:t>Sadness</w:t>
            </w:r>
          </w:p>
          <w:p w:rsidR="00857452" w:rsidRPr="00740849" w:rsidRDefault="00857452" w:rsidP="00857452">
            <w:pPr>
              <w:rPr>
                <w:sz w:val="20"/>
              </w:rPr>
            </w:pPr>
            <w:r>
              <w:rPr>
                <w:sz w:val="20"/>
              </w:rPr>
              <w:t>(Mutsuzluk)</w:t>
            </w:r>
          </w:p>
        </w:tc>
        <w:tc>
          <w:tcPr>
            <w:tcW w:w="1962"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0.77</w:t>
            </w:r>
          </w:p>
        </w:tc>
        <w:tc>
          <w:tcPr>
            <w:tcW w:w="1636"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0.75</w:t>
            </w:r>
          </w:p>
        </w:tc>
        <w:tc>
          <w:tcPr>
            <w:tcW w:w="1825"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0.78</w:t>
            </w:r>
          </w:p>
        </w:tc>
        <w:tc>
          <w:tcPr>
            <w:tcW w:w="1487" w:type="dxa"/>
            <w:vMerge/>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p>
        </w:tc>
      </w:tr>
      <w:tr w:rsidR="00857452" w:rsidRPr="006E5E7D" w:rsidTr="00116091">
        <w:trPr>
          <w:cnfStyle w:val="000000100000" w:firstRow="0" w:lastRow="0" w:firstColumn="0" w:lastColumn="0" w:oddVBand="0" w:evenVBand="0" w:oddHBand="1" w:evenHBand="0" w:firstRowFirstColumn="0" w:firstRowLastColumn="0" w:lastRowFirstColumn="0" w:lastRowLastColumn="0"/>
          <w:trHeight w:val="826"/>
          <w:jc w:val="center"/>
        </w:trPr>
        <w:tc>
          <w:tcPr>
            <w:cnfStyle w:val="001000000000" w:firstRow="0" w:lastRow="0" w:firstColumn="1" w:lastColumn="0" w:oddVBand="0" w:evenVBand="0" w:oddHBand="0" w:evenHBand="0" w:firstRowFirstColumn="0" w:firstRowLastColumn="0" w:lastRowFirstColumn="0" w:lastRowLastColumn="0"/>
            <w:tcW w:w="1333" w:type="dxa"/>
            <w:noWrap/>
            <w:vAlign w:val="center"/>
          </w:tcPr>
          <w:p w:rsidR="00857452" w:rsidRDefault="00857452" w:rsidP="00857452">
            <w:pPr>
              <w:rPr>
                <w:sz w:val="20"/>
              </w:rPr>
            </w:pPr>
            <w:r>
              <w:rPr>
                <w:sz w:val="20"/>
              </w:rPr>
              <w:t>Joy</w:t>
            </w:r>
          </w:p>
          <w:p w:rsidR="00857452" w:rsidRPr="00740849" w:rsidRDefault="00857452" w:rsidP="00857452">
            <w:pPr>
              <w:rPr>
                <w:sz w:val="20"/>
              </w:rPr>
            </w:pPr>
            <w:r>
              <w:rPr>
                <w:sz w:val="20"/>
              </w:rPr>
              <w:t>(Eğlenceli)</w:t>
            </w:r>
          </w:p>
        </w:tc>
        <w:tc>
          <w:tcPr>
            <w:tcW w:w="1962"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0.75</w:t>
            </w:r>
          </w:p>
        </w:tc>
        <w:tc>
          <w:tcPr>
            <w:tcW w:w="1636"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c>
          <w:tcPr>
            <w:tcW w:w="1825" w:type="dxa"/>
            <w:noWrap/>
            <w:vAlign w:val="center"/>
          </w:tcPr>
          <w:p w:rsidR="00857452"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0.74</w:t>
            </w:r>
          </w:p>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p>
        </w:tc>
        <w:tc>
          <w:tcPr>
            <w:tcW w:w="1487" w:type="dxa"/>
            <w:vMerge/>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p>
        </w:tc>
      </w:tr>
      <w:tr w:rsidR="00857452" w:rsidRPr="006E5E7D" w:rsidTr="00116091">
        <w:trPr>
          <w:trHeight w:val="826"/>
          <w:jc w:val="center"/>
        </w:trPr>
        <w:tc>
          <w:tcPr>
            <w:cnfStyle w:val="001000000000" w:firstRow="0" w:lastRow="0" w:firstColumn="1" w:lastColumn="0" w:oddVBand="0" w:evenVBand="0" w:oddHBand="0" w:evenHBand="0" w:firstRowFirstColumn="0" w:firstRowLastColumn="0" w:lastRowFirstColumn="0" w:lastRowLastColumn="0"/>
            <w:tcW w:w="1333" w:type="dxa"/>
            <w:noWrap/>
            <w:vAlign w:val="center"/>
          </w:tcPr>
          <w:p w:rsidR="00857452" w:rsidRDefault="00857452" w:rsidP="00857452">
            <w:pPr>
              <w:rPr>
                <w:sz w:val="20"/>
              </w:rPr>
            </w:pPr>
            <w:r>
              <w:rPr>
                <w:sz w:val="20"/>
              </w:rPr>
              <w:t>Surprise</w:t>
            </w:r>
          </w:p>
          <w:p w:rsidR="00857452" w:rsidRDefault="00857452" w:rsidP="00857452">
            <w:pPr>
              <w:rPr>
                <w:sz w:val="20"/>
              </w:rPr>
            </w:pPr>
            <w:r>
              <w:rPr>
                <w:sz w:val="20"/>
              </w:rPr>
              <w:t>(Şaşırtıcı)</w:t>
            </w:r>
          </w:p>
        </w:tc>
        <w:tc>
          <w:tcPr>
            <w:tcW w:w="1962"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0.78</w:t>
            </w:r>
          </w:p>
        </w:tc>
        <w:tc>
          <w:tcPr>
            <w:tcW w:w="1636"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825"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0.77</w:t>
            </w:r>
          </w:p>
        </w:tc>
        <w:tc>
          <w:tcPr>
            <w:tcW w:w="1487" w:type="dxa"/>
            <w:vMerge/>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p>
        </w:tc>
      </w:tr>
    </w:tbl>
    <w:p w:rsidR="003241A4" w:rsidRDefault="003241A4" w:rsidP="003241A4">
      <w:pPr>
        <w:pStyle w:val="ListeParagraf"/>
        <w:spacing w:line="360" w:lineRule="auto"/>
        <w:ind w:left="0" w:right="701" w:firstLine="0"/>
        <w:jc w:val="both"/>
        <w:rPr>
          <w:sz w:val="24"/>
          <w:szCs w:val="24"/>
        </w:rPr>
      </w:pPr>
    </w:p>
    <w:p w:rsidR="00116091" w:rsidRDefault="00116091" w:rsidP="00116091">
      <w:pPr>
        <w:pStyle w:val="ListeParagraf"/>
        <w:spacing w:line="360" w:lineRule="auto"/>
        <w:ind w:left="0" w:right="701" w:firstLine="0"/>
        <w:jc w:val="both"/>
        <w:rPr>
          <w:sz w:val="24"/>
          <w:szCs w:val="24"/>
        </w:rPr>
      </w:pPr>
    </w:p>
    <w:p w:rsidR="00116091" w:rsidRDefault="00116091" w:rsidP="00116091">
      <w:pPr>
        <w:pStyle w:val="ListeParagraf"/>
        <w:spacing w:line="360" w:lineRule="auto"/>
        <w:ind w:left="0" w:right="2" w:firstLine="720"/>
        <w:jc w:val="both"/>
        <w:rPr>
          <w:sz w:val="24"/>
          <w:szCs w:val="24"/>
        </w:rPr>
      </w:pPr>
      <w:r>
        <w:rPr>
          <w:sz w:val="24"/>
          <w:szCs w:val="24"/>
        </w:rPr>
        <w:lastRenderedPageBreak/>
        <w:t>4 Sınıflı duygu etiketleme ve eğitim işlemleri sonrasında ortaya çıkan yorumlara ilişkin duygu oranları Şekil 4.</w:t>
      </w:r>
      <w:r w:rsidR="0069055C">
        <w:rPr>
          <w:sz w:val="24"/>
          <w:szCs w:val="24"/>
        </w:rPr>
        <w:t>2</w:t>
      </w:r>
      <w:r>
        <w:rPr>
          <w:sz w:val="24"/>
          <w:szCs w:val="24"/>
        </w:rPr>
        <w:t xml:space="preserve">. de gösterilmiştir. Bu sonuçlara göre </w:t>
      </w:r>
      <w:r w:rsidR="0069055C">
        <w:rPr>
          <w:sz w:val="24"/>
          <w:szCs w:val="24"/>
        </w:rPr>
        <w:t>korku duygusunun insanlarda daha ağır olarak ortaya çıktığı gözlemlenmiştir.</w:t>
      </w:r>
    </w:p>
    <w:p w:rsidR="009E53FE" w:rsidRDefault="00C51B29" w:rsidP="008C7BF0">
      <w:pPr>
        <w:pStyle w:val="GvdeMetni"/>
        <w:spacing w:before="14" w:line="360" w:lineRule="auto"/>
        <w:ind w:right="814"/>
        <w:jc w:val="both"/>
      </w:pPr>
      <w:r>
        <w:rPr>
          <w:noProof/>
          <w:lang w:bidi="ar-SA"/>
        </w:rPr>
        <w:drawing>
          <wp:inline distT="0" distB="0" distL="0" distR="0">
            <wp:extent cx="5095089" cy="3605404"/>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otion_rate.png"/>
                    <pic:cNvPicPr/>
                  </pic:nvPicPr>
                  <pic:blipFill>
                    <a:blip r:embed="rId38">
                      <a:extLst>
                        <a:ext uri="{28A0092B-C50C-407E-A947-70E740481C1C}">
                          <a14:useLocalDpi xmlns:a14="http://schemas.microsoft.com/office/drawing/2010/main" val="0"/>
                        </a:ext>
                      </a:extLst>
                    </a:blip>
                    <a:stretch>
                      <a:fillRect/>
                    </a:stretch>
                  </pic:blipFill>
                  <pic:spPr>
                    <a:xfrm>
                      <a:off x="0" y="0"/>
                      <a:ext cx="5113454" cy="3618400"/>
                    </a:xfrm>
                    <a:prstGeom prst="rect">
                      <a:avLst/>
                    </a:prstGeom>
                  </pic:spPr>
                </pic:pic>
              </a:graphicData>
            </a:graphic>
          </wp:inline>
        </w:drawing>
      </w:r>
    </w:p>
    <w:p w:rsidR="00D8545A" w:rsidRPr="008A0C9E" w:rsidRDefault="00116091" w:rsidP="008A0C9E">
      <w:pPr>
        <w:pStyle w:val="GvdeMetni"/>
        <w:spacing w:before="14" w:line="360" w:lineRule="auto"/>
        <w:ind w:right="814" w:firstLine="720"/>
        <w:jc w:val="both"/>
        <w:rPr>
          <w:sz w:val="20"/>
        </w:rPr>
      </w:pPr>
      <w:r>
        <w:rPr>
          <w:sz w:val="20"/>
        </w:rPr>
        <w:t xml:space="preserve"> </w:t>
      </w:r>
      <w:r w:rsidRPr="00116091">
        <w:rPr>
          <w:sz w:val="20"/>
        </w:rPr>
        <w:t xml:space="preserve">Şekil </w:t>
      </w:r>
      <w:r w:rsidRPr="00116091">
        <w:rPr>
          <w:sz w:val="20"/>
        </w:rPr>
        <w:fldChar w:fldCharType="begin"/>
      </w:r>
      <w:r w:rsidRPr="00116091">
        <w:rPr>
          <w:sz w:val="20"/>
        </w:rPr>
        <w:instrText xml:space="preserve"> STYLEREF 1 \s </w:instrText>
      </w:r>
      <w:r w:rsidRPr="00116091">
        <w:rPr>
          <w:sz w:val="20"/>
        </w:rPr>
        <w:fldChar w:fldCharType="separate"/>
      </w:r>
      <w:r w:rsidRPr="00116091">
        <w:rPr>
          <w:noProof/>
          <w:sz w:val="20"/>
        </w:rPr>
        <w:t>4</w:t>
      </w:r>
      <w:r w:rsidRPr="00116091">
        <w:rPr>
          <w:noProof/>
          <w:sz w:val="20"/>
        </w:rPr>
        <w:fldChar w:fldCharType="end"/>
      </w:r>
      <w:r w:rsidRPr="00116091">
        <w:rPr>
          <w:sz w:val="20"/>
        </w:rPr>
        <w:t>.</w:t>
      </w:r>
      <w:r>
        <w:rPr>
          <w:sz w:val="20"/>
        </w:rPr>
        <w:t>2</w:t>
      </w:r>
      <w:r w:rsidRPr="00116091">
        <w:rPr>
          <w:sz w:val="20"/>
        </w:rPr>
        <w:t xml:space="preserve">. Etiketleme ve Eğitim İşlemleri Sonrası Oluşan </w:t>
      </w:r>
      <w:r>
        <w:rPr>
          <w:sz w:val="20"/>
        </w:rPr>
        <w:t xml:space="preserve">4 Sınıflı </w:t>
      </w:r>
      <w:r w:rsidRPr="00116091">
        <w:rPr>
          <w:sz w:val="20"/>
        </w:rPr>
        <w:t>Duygu Oranları</w:t>
      </w:r>
    </w:p>
    <w:p w:rsidR="00D8545A" w:rsidRDefault="00D8545A" w:rsidP="00870E98">
      <w:pPr>
        <w:pStyle w:val="ListeParagraf"/>
        <w:spacing w:line="360" w:lineRule="auto"/>
        <w:ind w:left="0" w:right="701" w:firstLine="426"/>
        <w:jc w:val="both"/>
        <w:rPr>
          <w:color w:val="231F20"/>
          <w:sz w:val="24"/>
        </w:rPr>
      </w:pPr>
    </w:p>
    <w:p w:rsidR="00D8545A" w:rsidRPr="00FF152E" w:rsidRDefault="00D8545A" w:rsidP="00870E98">
      <w:pPr>
        <w:pStyle w:val="ListeParagraf"/>
        <w:spacing w:line="360" w:lineRule="auto"/>
        <w:ind w:left="0" w:right="701" w:firstLine="426"/>
        <w:jc w:val="both"/>
        <w:rPr>
          <w:color w:val="231F20"/>
          <w:sz w:val="24"/>
        </w:rPr>
      </w:pPr>
    </w:p>
    <w:p w:rsidR="008A0C9E" w:rsidRDefault="008A0C9E" w:rsidP="008A0C9E">
      <w:pPr>
        <w:pStyle w:val="ListeParagraf"/>
        <w:numPr>
          <w:ilvl w:val="1"/>
          <w:numId w:val="5"/>
        </w:numPr>
        <w:spacing w:line="360" w:lineRule="auto"/>
        <w:ind w:left="426" w:right="701" w:hanging="426"/>
        <w:jc w:val="both"/>
        <w:rPr>
          <w:b/>
          <w:sz w:val="24"/>
          <w:szCs w:val="24"/>
        </w:rPr>
      </w:pPr>
      <w:r>
        <w:rPr>
          <w:b/>
          <w:sz w:val="24"/>
          <w:szCs w:val="24"/>
        </w:rPr>
        <w:t>Aşı ve Aşı Markaları ile İlgili Duygu Analiz Çalışmaları</w:t>
      </w:r>
    </w:p>
    <w:p w:rsidR="002F2B50" w:rsidRPr="002F2B50" w:rsidRDefault="002F2B50" w:rsidP="002F2B50">
      <w:pPr>
        <w:spacing w:line="360" w:lineRule="auto"/>
        <w:ind w:right="701"/>
        <w:jc w:val="both"/>
        <w:rPr>
          <w:b/>
          <w:sz w:val="24"/>
          <w:szCs w:val="24"/>
        </w:rPr>
      </w:pPr>
    </w:p>
    <w:p w:rsidR="008A0C9E" w:rsidRDefault="002F2B50" w:rsidP="00D45ABE">
      <w:pPr>
        <w:pStyle w:val="ListeParagraf"/>
        <w:spacing w:line="360" w:lineRule="auto"/>
        <w:ind w:left="0" w:right="2" w:firstLine="720"/>
        <w:jc w:val="both"/>
        <w:rPr>
          <w:sz w:val="24"/>
          <w:szCs w:val="24"/>
        </w:rPr>
      </w:pPr>
      <w:r>
        <w:rPr>
          <w:sz w:val="24"/>
          <w:szCs w:val="24"/>
        </w:rPr>
        <w:t>Sosyal medya gün geçtikçe insanların hayatında daha önemli bir yer edinmektedir. Birçok konuda insanlar bazı bilgilere sosyal medya ortamından erişmektedir. Bazı konularda sosyal medyanın karar organı haline gelmiştir.</w:t>
      </w:r>
    </w:p>
    <w:p w:rsidR="002F2B50" w:rsidRDefault="002F2B50" w:rsidP="00D45ABE">
      <w:pPr>
        <w:pStyle w:val="ListeParagraf"/>
        <w:spacing w:line="360" w:lineRule="auto"/>
        <w:ind w:left="0" w:right="2" w:firstLine="720"/>
        <w:jc w:val="both"/>
        <w:rPr>
          <w:sz w:val="24"/>
          <w:szCs w:val="24"/>
        </w:rPr>
      </w:pPr>
    </w:p>
    <w:p w:rsidR="002F2B50" w:rsidRDefault="002F2B50" w:rsidP="00D45ABE">
      <w:pPr>
        <w:pStyle w:val="ListeParagraf"/>
        <w:spacing w:line="360" w:lineRule="auto"/>
        <w:ind w:left="0" w:right="2" w:firstLine="720"/>
        <w:jc w:val="both"/>
        <w:rPr>
          <w:sz w:val="24"/>
          <w:szCs w:val="24"/>
        </w:rPr>
      </w:pPr>
      <w:r>
        <w:rPr>
          <w:sz w:val="24"/>
          <w:szCs w:val="24"/>
        </w:rPr>
        <w:t xml:space="preserve">Bu bölümde eğitim işlemleri sonrasında yüksek bir başarım oranına sahip veriler üzerinde Covid-19 ile ilgili Aşı ve Aşı markalarına ilişkin bir dizi analiz yapılmıştır. </w:t>
      </w:r>
    </w:p>
    <w:p w:rsidR="00D45ABE" w:rsidRDefault="00D45ABE" w:rsidP="00D45ABE">
      <w:pPr>
        <w:pStyle w:val="ListeParagraf"/>
        <w:spacing w:line="360" w:lineRule="auto"/>
        <w:ind w:left="0" w:right="2" w:firstLine="720"/>
        <w:jc w:val="both"/>
        <w:rPr>
          <w:sz w:val="24"/>
          <w:szCs w:val="24"/>
        </w:rPr>
      </w:pPr>
    </w:p>
    <w:p w:rsidR="00D45ABE" w:rsidRDefault="00D45ABE" w:rsidP="00D45ABE">
      <w:pPr>
        <w:pStyle w:val="ListeParagraf"/>
        <w:spacing w:line="360" w:lineRule="auto"/>
        <w:ind w:left="0" w:right="2" w:firstLine="720"/>
        <w:jc w:val="both"/>
        <w:rPr>
          <w:sz w:val="24"/>
          <w:szCs w:val="24"/>
        </w:rPr>
      </w:pPr>
    </w:p>
    <w:p w:rsidR="00D45ABE" w:rsidRPr="008A0C9E" w:rsidRDefault="00D45ABE" w:rsidP="00D45ABE">
      <w:pPr>
        <w:pStyle w:val="ListeParagraf"/>
        <w:spacing w:line="360" w:lineRule="auto"/>
        <w:ind w:left="0" w:right="2" w:firstLine="720"/>
        <w:jc w:val="both"/>
        <w:rPr>
          <w:sz w:val="24"/>
          <w:szCs w:val="24"/>
        </w:rPr>
      </w:pPr>
    </w:p>
    <w:p w:rsidR="00D8545A" w:rsidRDefault="00D45ABE" w:rsidP="008A0C9E">
      <w:pPr>
        <w:pStyle w:val="ListeParagraf"/>
        <w:numPr>
          <w:ilvl w:val="2"/>
          <w:numId w:val="5"/>
        </w:numPr>
        <w:spacing w:line="360" w:lineRule="auto"/>
        <w:ind w:left="567" w:right="701" w:hanging="578"/>
        <w:jc w:val="both"/>
        <w:rPr>
          <w:b/>
          <w:color w:val="231F20"/>
          <w:sz w:val="24"/>
        </w:rPr>
      </w:pPr>
      <w:r>
        <w:rPr>
          <w:b/>
          <w:color w:val="231F20"/>
          <w:sz w:val="24"/>
        </w:rPr>
        <w:lastRenderedPageBreak/>
        <w:t xml:space="preserve"> </w:t>
      </w:r>
      <w:r w:rsidR="008A0C9E" w:rsidRPr="008A0C9E">
        <w:rPr>
          <w:b/>
          <w:color w:val="231F20"/>
          <w:sz w:val="24"/>
        </w:rPr>
        <w:t>3 Sınıflı Duygu Analiz Çalışmaları</w:t>
      </w:r>
    </w:p>
    <w:p w:rsidR="00D45ABE" w:rsidRDefault="00D45ABE" w:rsidP="00D45ABE">
      <w:pPr>
        <w:spacing w:line="360" w:lineRule="auto"/>
        <w:ind w:left="-11" w:right="701"/>
        <w:jc w:val="both"/>
        <w:rPr>
          <w:b/>
          <w:color w:val="231F20"/>
          <w:sz w:val="24"/>
        </w:rPr>
      </w:pPr>
    </w:p>
    <w:p w:rsidR="00D45ABE" w:rsidRPr="00D45ABE" w:rsidRDefault="00675B87" w:rsidP="00D45ABE">
      <w:pPr>
        <w:spacing w:line="360" w:lineRule="auto"/>
        <w:ind w:left="-11" w:right="701" w:firstLine="578"/>
        <w:jc w:val="both"/>
        <w:rPr>
          <w:color w:val="231F20"/>
          <w:sz w:val="24"/>
        </w:rPr>
      </w:pPr>
      <w:r>
        <w:rPr>
          <w:color w:val="231F20"/>
          <w:sz w:val="24"/>
        </w:rPr>
        <w:t>3 Sınıflı analiz işlemleri sonucunda insanların aşı ve aşı markalarına ilişkin farklı duygu değişimleri gösterdiği gözlemlenmiştir. Bu analizler ışığında veriler üzerinde içerisinde aşı ve aşı markaları geçen yorumlar üzerinde duygu değişimleri incelenmiştir. İncelemeler sonucunda Aşı kavramına ilişkin insanların daha olumsuz duygular içerisinde olduğu görülmüştür. Aşı markaları için ise hastalıktan kurtulma anlamında bir umut teşkil ettiği için duygu değişimlerinin daha çok olumlu yönde seyrettiği gözlemlenmiştir. Şekil 4.3 te Aşı ve Aşı markalarına ilişkin duygu değişimlerini gösteren grafikler gösterilmiştir.</w:t>
      </w:r>
    </w:p>
    <w:p w:rsidR="008A0C9E" w:rsidRPr="00675B87" w:rsidRDefault="008A0C9E" w:rsidP="00675B87">
      <w:pPr>
        <w:spacing w:line="360" w:lineRule="auto"/>
        <w:ind w:right="701"/>
        <w:jc w:val="both"/>
        <w:rPr>
          <w:b/>
          <w:color w:val="231F20"/>
          <w:sz w:val="24"/>
        </w:rPr>
      </w:pPr>
    </w:p>
    <w:p w:rsidR="00B71732" w:rsidRPr="00D8545A" w:rsidRDefault="00B71732" w:rsidP="00D8545A">
      <w:pPr>
        <w:pStyle w:val="ListeParagraf"/>
        <w:spacing w:line="360" w:lineRule="auto"/>
        <w:ind w:left="0" w:right="2" w:firstLine="0"/>
        <w:jc w:val="both"/>
        <w:rPr>
          <w:color w:val="231F20"/>
          <w:sz w:val="24"/>
        </w:rPr>
      </w:pPr>
      <w:r>
        <w:rPr>
          <w:noProof/>
          <w:color w:val="231F20"/>
          <w:sz w:val="24"/>
          <w:lang w:bidi="ar-SA"/>
        </w:rPr>
        <w:drawing>
          <wp:inline distT="0" distB="0" distL="0" distR="0">
            <wp:extent cx="2403529" cy="1654377"/>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şı_sent.png"/>
                    <pic:cNvPicPr/>
                  </pic:nvPicPr>
                  <pic:blipFill>
                    <a:blip r:embed="rId39">
                      <a:extLst>
                        <a:ext uri="{28A0092B-C50C-407E-A947-70E740481C1C}">
                          <a14:useLocalDpi xmlns:a14="http://schemas.microsoft.com/office/drawing/2010/main" val="0"/>
                        </a:ext>
                      </a:extLst>
                    </a:blip>
                    <a:stretch>
                      <a:fillRect/>
                    </a:stretch>
                  </pic:blipFill>
                  <pic:spPr>
                    <a:xfrm>
                      <a:off x="0" y="0"/>
                      <a:ext cx="2416624" cy="1663390"/>
                    </a:xfrm>
                    <a:prstGeom prst="rect">
                      <a:avLst/>
                    </a:prstGeom>
                  </pic:spPr>
                </pic:pic>
              </a:graphicData>
            </a:graphic>
          </wp:inline>
        </w:drawing>
      </w:r>
      <w:r w:rsidR="00E7359E">
        <w:rPr>
          <w:noProof/>
          <w:color w:val="231F20"/>
          <w:sz w:val="24"/>
          <w:lang w:bidi="ar-SA"/>
        </w:rPr>
        <w:t xml:space="preserve">  </w:t>
      </w:r>
      <w:r w:rsidR="00D8545A">
        <w:rPr>
          <w:noProof/>
          <w:color w:val="231F20"/>
          <w:sz w:val="24"/>
          <w:lang w:bidi="ar-SA"/>
        </w:rPr>
        <w:drawing>
          <wp:inline distT="0" distB="0" distL="0" distR="0" wp14:anchorId="2F9088FA" wp14:editId="56E3AF4B">
            <wp:extent cx="2489494" cy="161544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ontech_sent.png"/>
                    <pic:cNvPicPr/>
                  </pic:nvPicPr>
                  <pic:blipFill>
                    <a:blip r:embed="rId40">
                      <a:extLst>
                        <a:ext uri="{28A0092B-C50C-407E-A947-70E740481C1C}">
                          <a14:useLocalDpi xmlns:a14="http://schemas.microsoft.com/office/drawing/2010/main" val="0"/>
                        </a:ext>
                      </a:extLst>
                    </a:blip>
                    <a:stretch>
                      <a:fillRect/>
                    </a:stretch>
                  </pic:blipFill>
                  <pic:spPr>
                    <a:xfrm>
                      <a:off x="0" y="0"/>
                      <a:ext cx="2507048" cy="1626831"/>
                    </a:xfrm>
                    <a:prstGeom prst="rect">
                      <a:avLst/>
                    </a:prstGeom>
                  </pic:spPr>
                </pic:pic>
              </a:graphicData>
            </a:graphic>
          </wp:inline>
        </w:drawing>
      </w:r>
    </w:p>
    <w:p w:rsidR="00B71732" w:rsidRDefault="00B71732" w:rsidP="00016CD4">
      <w:pPr>
        <w:pStyle w:val="ListeParagraf"/>
        <w:spacing w:line="360" w:lineRule="auto"/>
        <w:ind w:left="0" w:right="2" w:firstLine="0"/>
        <w:jc w:val="both"/>
        <w:rPr>
          <w:noProof/>
          <w:color w:val="231F20"/>
          <w:sz w:val="24"/>
          <w:lang w:bidi="ar-SA"/>
        </w:rPr>
      </w:pPr>
      <w:r>
        <w:rPr>
          <w:noProof/>
          <w:color w:val="231F20"/>
          <w:sz w:val="24"/>
          <w:lang w:bidi="ar-SA"/>
        </w:rPr>
        <w:drawing>
          <wp:inline distT="0" distB="0" distL="0" distR="0">
            <wp:extent cx="2404925" cy="152146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novac_sent.png"/>
                    <pic:cNvPicPr/>
                  </pic:nvPicPr>
                  <pic:blipFill>
                    <a:blip r:embed="rId41">
                      <a:extLst>
                        <a:ext uri="{28A0092B-C50C-407E-A947-70E740481C1C}">
                          <a14:useLocalDpi xmlns:a14="http://schemas.microsoft.com/office/drawing/2010/main" val="0"/>
                        </a:ext>
                      </a:extLst>
                    </a:blip>
                    <a:stretch>
                      <a:fillRect/>
                    </a:stretch>
                  </pic:blipFill>
                  <pic:spPr>
                    <a:xfrm>
                      <a:off x="0" y="0"/>
                      <a:ext cx="2442833" cy="1545442"/>
                    </a:xfrm>
                    <a:prstGeom prst="rect">
                      <a:avLst/>
                    </a:prstGeom>
                  </pic:spPr>
                </pic:pic>
              </a:graphicData>
            </a:graphic>
          </wp:inline>
        </w:drawing>
      </w:r>
      <w:r w:rsidR="00E7359E">
        <w:rPr>
          <w:noProof/>
          <w:color w:val="231F20"/>
          <w:sz w:val="24"/>
          <w:lang w:bidi="ar-SA"/>
        </w:rPr>
        <w:t xml:space="preserve">  </w:t>
      </w:r>
      <w:r>
        <w:rPr>
          <w:noProof/>
          <w:color w:val="231F20"/>
          <w:sz w:val="24"/>
          <w:lang w:bidi="ar-SA"/>
        </w:rPr>
        <w:drawing>
          <wp:inline distT="0" distB="0" distL="0" distR="0">
            <wp:extent cx="2521207" cy="149987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oderna_sent.png"/>
                    <pic:cNvPicPr/>
                  </pic:nvPicPr>
                  <pic:blipFill>
                    <a:blip r:embed="rId42">
                      <a:extLst>
                        <a:ext uri="{28A0092B-C50C-407E-A947-70E740481C1C}">
                          <a14:useLocalDpi xmlns:a14="http://schemas.microsoft.com/office/drawing/2010/main" val="0"/>
                        </a:ext>
                      </a:extLst>
                    </a:blip>
                    <a:stretch>
                      <a:fillRect/>
                    </a:stretch>
                  </pic:blipFill>
                  <pic:spPr>
                    <a:xfrm>
                      <a:off x="0" y="0"/>
                      <a:ext cx="2526430" cy="1502977"/>
                    </a:xfrm>
                    <a:prstGeom prst="rect">
                      <a:avLst/>
                    </a:prstGeom>
                  </pic:spPr>
                </pic:pic>
              </a:graphicData>
            </a:graphic>
          </wp:inline>
        </w:drawing>
      </w:r>
    </w:p>
    <w:p w:rsidR="00675B87" w:rsidRDefault="00675B87" w:rsidP="00675B87">
      <w:pPr>
        <w:pStyle w:val="ListeParagraf"/>
        <w:spacing w:line="360" w:lineRule="auto"/>
        <w:ind w:left="0" w:right="2" w:firstLine="0"/>
        <w:jc w:val="both"/>
        <w:rPr>
          <w:sz w:val="20"/>
        </w:rPr>
      </w:pPr>
      <w:r>
        <w:rPr>
          <w:sz w:val="20"/>
        </w:rPr>
        <w:t xml:space="preserve">          </w:t>
      </w:r>
      <w:r w:rsidRPr="00116091">
        <w:rPr>
          <w:sz w:val="20"/>
        </w:rPr>
        <w:t xml:space="preserve">Şekil </w:t>
      </w:r>
      <w:r w:rsidRPr="00116091">
        <w:rPr>
          <w:sz w:val="20"/>
        </w:rPr>
        <w:fldChar w:fldCharType="begin"/>
      </w:r>
      <w:r w:rsidRPr="00116091">
        <w:rPr>
          <w:sz w:val="20"/>
        </w:rPr>
        <w:instrText xml:space="preserve"> STYLEREF 1 \s </w:instrText>
      </w:r>
      <w:r w:rsidRPr="00116091">
        <w:rPr>
          <w:sz w:val="20"/>
        </w:rPr>
        <w:fldChar w:fldCharType="separate"/>
      </w:r>
      <w:r w:rsidRPr="00116091">
        <w:rPr>
          <w:noProof/>
          <w:sz w:val="20"/>
        </w:rPr>
        <w:t>4</w:t>
      </w:r>
      <w:r w:rsidRPr="00116091">
        <w:rPr>
          <w:noProof/>
          <w:sz w:val="20"/>
        </w:rPr>
        <w:fldChar w:fldCharType="end"/>
      </w:r>
      <w:r w:rsidRPr="00116091">
        <w:rPr>
          <w:sz w:val="20"/>
        </w:rPr>
        <w:t>.</w:t>
      </w:r>
      <w:r>
        <w:rPr>
          <w:sz w:val="20"/>
        </w:rPr>
        <w:t>3</w:t>
      </w:r>
      <w:r w:rsidRPr="00116091">
        <w:rPr>
          <w:sz w:val="20"/>
        </w:rPr>
        <w:t xml:space="preserve">. </w:t>
      </w:r>
      <w:r>
        <w:rPr>
          <w:sz w:val="20"/>
        </w:rPr>
        <w:t>Aşı ve Aşı Markalarına İlişkin 3 Sınıflı Duygu Değişimleri</w:t>
      </w:r>
    </w:p>
    <w:p w:rsidR="001A07A3" w:rsidRDefault="001A07A3" w:rsidP="00675B87">
      <w:pPr>
        <w:pStyle w:val="ListeParagraf"/>
        <w:spacing w:line="360" w:lineRule="auto"/>
        <w:ind w:left="0" w:right="2" w:firstLine="0"/>
        <w:jc w:val="both"/>
        <w:rPr>
          <w:sz w:val="20"/>
        </w:rPr>
      </w:pPr>
    </w:p>
    <w:p w:rsidR="001A07A3" w:rsidRDefault="001A07A3" w:rsidP="00E61FC4">
      <w:pPr>
        <w:spacing w:line="360" w:lineRule="auto"/>
        <w:ind w:right="2" w:firstLine="720"/>
        <w:jc w:val="both"/>
        <w:rPr>
          <w:color w:val="231F20"/>
          <w:sz w:val="24"/>
        </w:rPr>
      </w:pPr>
      <w:r w:rsidRPr="00E61FC4">
        <w:rPr>
          <w:color w:val="231F20"/>
          <w:sz w:val="24"/>
        </w:rPr>
        <w:t xml:space="preserve">Covid-19 virüsünün etkili olduğu ilk anlardan itibaren çekilen veriler üzerinde </w:t>
      </w:r>
      <w:r w:rsidR="00E61FC4">
        <w:rPr>
          <w:color w:val="231F20"/>
          <w:sz w:val="24"/>
        </w:rPr>
        <w:t>2020 ve 2021 yıllarına ait</w:t>
      </w:r>
      <w:r w:rsidR="00E61FC4" w:rsidRPr="00E61FC4">
        <w:rPr>
          <w:color w:val="231F20"/>
          <w:sz w:val="24"/>
        </w:rPr>
        <w:t xml:space="preserve"> </w:t>
      </w:r>
      <w:r w:rsidRPr="00E61FC4">
        <w:rPr>
          <w:color w:val="231F20"/>
          <w:sz w:val="24"/>
        </w:rPr>
        <w:t xml:space="preserve">insanların aylara göre farklı duygu değişimleri </w:t>
      </w:r>
      <w:r w:rsidR="00E61FC4">
        <w:rPr>
          <w:color w:val="231F20"/>
          <w:sz w:val="24"/>
        </w:rPr>
        <w:t xml:space="preserve">2020 yılı için </w:t>
      </w:r>
      <w:r w:rsidRPr="00E61FC4">
        <w:rPr>
          <w:color w:val="231F20"/>
          <w:sz w:val="24"/>
        </w:rPr>
        <w:t>Şekil 4.4. te</w:t>
      </w:r>
      <w:r w:rsidR="00E61FC4">
        <w:rPr>
          <w:color w:val="231F20"/>
          <w:sz w:val="24"/>
        </w:rPr>
        <w:t xml:space="preserve"> ve 2021 yılı için ise  Şekil 4.5. te</w:t>
      </w:r>
      <w:r w:rsidRPr="00E61FC4">
        <w:rPr>
          <w:color w:val="231F20"/>
          <w:sz w:val="24"/>
        </w:rPr>
        <w:t xml:space="preserve"> gösterilmiştir.</w:t>
      </w:r>
      <w:r w:rsidR="00E61FC4">
        <w:rPr>
          <w:color w:val="231F20"/>
          <w:sz w:val="24"/>
        </w:rPr>
        <w:t xml:space="preserve"> </w:t>
      </w:r>
    </w:p>
    <w:p w:rsidR="00E61FC4" w:rsidRDefault="00E61FC4" w:rsidP="00E61FC4">
      <w:pPr>
        <w:spacing w:line="360" w:lineRule="auto"/>
        <w:ind w:right="2" w:firstLine="720"/>
        <w:jc w:val="both"/>
        <w:rPr>
          <w:color w:val="231F20"/>
          <w:sz w:val="24"/>
        </w:rPr>
      </w:pPr>
    </w:p>
    <w:p w:rsidR="00E61FC4" w:rsidRDefault="00E61FC4" w:rsidP="00E61FC4">
      <w:pPr>
        <w:spacing w:line="360" w:lineRule="auto"/>
        <w:ind w:right="2" w:firstLine="720"/>
        <w:jc w:val="both"/>
        <w:rPr>
          <w:color w:val="231F20"/>
          <w:sz w:val="24"/>
        </w:rPr>
      </w:pPr>
      <w:r>
        <w:rPr>
          <w:color w:val="231F20"/>
          <w:sz w:val="24"/>
        </w:rPr>
        <w:t>Şekil 4.4. ve Şekil 4.5’ de verilerin dağılımı ilgili sütunlarda</w:t>
      </w:r>
      <w:r w:rsidR="00684985">
        <w:rPr>
          <w:color w:val="231F20"/>
          <w:sz w:val="24"/>
        </w:rPr>
        <w:t xml:space="preserve"> farklı renklerle belirtilmiştir. Sarı olanlar ilgili sütundaki en yüksek değerleri, mor olanlar ise en </w:t>
      </w:r>
      <w:r w:rsidR="00684985">
        <w:rPr>
          <w:color w:val="231F20"/>
          <w:sz w:val="24"/>
        </w:rPr>
        <w:lastRenderedPageBreak/>
        <w:t>düşük değerleri gösterir. Aynı değere sahip hücreler, aynı renk kodlarıyla temsil edilir. Örneğin Şekil 4.4’ te neutral olarak belirtilen sütunda, Nisan ayında en yüksek değere sahip hücre sarı ile, Ocak ayında en düşük hücre ise mor ile işaretlenmiştir. Ayrıca Şubat, Mart, Eylül ve Ekim ayları aynı değerlere sahip oldukları için yeşil renkle gösterilmiştir.</w:t>
      </w:r>
    </w:p>
    <w:p w:rsidR="003F6120" w:rsidRDefault="003F6120" w:rsidP="00E61FC4">
      <w:pPr>
        <w:spacing w:line="360" w:lineRule="auto"/>
        <w:ind w:right="2" w:firstLine="720"/>
        <w:jc w:val="both"/>
        <w:rPr>
          <w:color w:val="231F20"/>
          <w:sz w:val="24"/>
        </w:rPr>
      </w:pPr>
    </w:p>
    <w:p w:rsidR="003F1403" w:rsidRDefault="003F1403" w:rsidP="00E61FC4">
      <w:pPr>
        <w:spacing w:line="360" w:lineRule="auto"/>
        <w:ind w:right="2" w:firstLine="720"/>
        <w:jc w:val="both"/>
        <w:rPr>
          <w:color w:val="231F20"/>
          <w:sz w:val="24"/>
        </w:rPr>
      </w:pPr>
      <w:r>
        <w:rPr>
          <w:color w:val="231F20"/>
          <w:sz w:val="24"/>
        </w:rPr>
        <w:t>Şekil 4.4.’e göre 2020 yılı sonlarına doğru daha olumlu yönde duygu değişimleri yaşanmıştır. 2020 yılının başından sonuna doğru ise olumsuz yönde duyguların yakın oranlarda seyrettiği, neutral olarak görülen oranların ise azaldığı görülmüştür.</w:t>
      </w:r>
    </w:p>
    <w:p w:rsidR="00E61FC4" w:rsidRDefault="00E61FC4" w:rsidP="00E61FC4">
      <w:pPr>
        <w:spacing w:line="360" w:lineRule="auto"/>
        <w:ind w:right="2" w:firstLine="720"/>
        <w:jc w:val="both"/>
        <w:rPr>
          <w:color w:val="231F20"/>
          <w:sz w:val="24"/>
        </w:rPr>
      </w:pPr>
    </w:p>
    <w:p w:rsidR="003F6120" w:rsidRDefault="00016CD4" w:rsidP="00016CD4">
      <w:pPr>
        <w:pStyle w:val="ListeParagraf"/>
        <w:spacing w:line="360" w:lineRule="auto"/>
        <w:ind w:left="0" w:right="2" w:firstLine="0"/>
        <w:jc w:val="both"/>
        <w:rPr>
          <w:noProof/>
          <w:color w:val="231F20"/>
          <w:sz w:val="24"/>
          <w:lang w:bidi="ar-SA"/>
        </w:rPr>
      </w:pPr>
      <w:r>
        <w:rPr>
          <w:noProof/>
          <w:color w:val="231F20"/>
          <w:sz w:val="24"/>
          <w:lang w:bidi="ar-SA"/>
        </w:rPr>
        <w:drawing>
          <wp:inline distT="0" distB="0" distL="0" distR="0" wp14:anchorId="47A6A4BD" wp14:editId="5F0AB75B">
            <wp:extent cx="5184454" cy="4735852"/>
            <wp:effectExtent l="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nt_yillik_2020.png"/>
                    <pic:cNvPicPr/>
                  </pic:nvPicPr>
                  <pic:blipFill>
                    <a:blip r:embed="rId43">
                      <a:extLst>
                        <a:ext uri="{28A0092B-C50C-407E-A947-70E740481C1C}">
                          <a14:useLocalDpi xmlns:a14="http://schemas.microsoft.com/office/drawing/2010/main" val="0"/>
                        </a:ext>
                      </a:extLst>
                    </a:blip>
                    <a:stretch>
                      <a:fillRect/>
                    </a:stretch>
                  </pic:blipFill>
                  <pic:spPr>
                    <a:xfrm>
                      <a:off x="0" y="0"/>
                      <a:ext cx="5274468" cy="4818078"/>
                    </a:xfrm>
                    <a:prstGeom prst="rect">
                      <a:avLst/>
                    </a:prstGeom>
                  </pic:spPr>
                </pic:pic>
              </a:graphicData>
            </a:graphic>
          </wp:inline>
        </w:drawing>
      </w:r>
      <w:r>
        <w:rPr>
          <w:noProof/>
          <w:color w:val="231F20"/>
          <w:sz w:val="24"/>
          <w:lang w:bidi="ar-SA"/>
        </w:rPr>
        <w:t xml:space="preserve">  </w:t>
      </w:r>
    </w:p>
    <w:p w:rsidR="003F1403" w:rsidRDefault="003F1403" w:rsidP="003F1403">
      <w:pPr>
        <w:spacing w:line="360" w:lineRule="auto"/>
        <w:ind w:right="2" w:firstLine="720"/>
        <w:jc w:val="both"/>
        <w:rPr>
          <w:sz w:val="20"/>
        </w:rPr>
      </w:pPr>
      <w:r w:rsidRPr="003F1403">
        <w:rPr>
          <w:sz w:val="20"/>
        </w:rPr>
        <w:t xml:space="preserve">Şekil </w:t>
      </w:r>
      <w:r w:rsidRPr="003F1403">
        <w:rPr>
          <w:sz w:val="20"/>
        </w:rPr>
        <w:fldChar w:fldCharType="begin"/>
      </w:r>
      <w:r w:rsidRPr="003F1403">
        <w:rPr>
          <w:sz w:val="20"/>
        </w:rPr>
        <w:instrText xml:space="preserve"> STYLEREF 1 \s </w:instrText>
      </w:r>
      <w:r w:rsidRPr="003F1403">
        <w:rPr>
          <w:sz w:val="20"/>
        </w:rPr>
        <w:fldChar w:fldCharType="separate"/>
      </w:r>
      <w:r w:rsidRPr="003F1403">
        <w:rPr>
          <w:noProof/>
          <w:sz w:val="20"/>
        </w:rPr>
        <w:t>4</w:t>
      </w:r>
      <w:r w:rsidRPr="003F1403">
        <w:rPr>
          <w:noProof/>
          <w:sz w:val="20"/>
        </w:rPr>
        <w:fldChar w:fldCharType="end"/>
      </w:r>
      <w:r w:rsidRPr="003F1403">
        <w:rPr>
          <w:sz w:val="20"/>
        </w:rPr>
        <w:t xml:space="preserve">.4. 2020 Yılı Aylara Göre Duygu Değişimleri </w:t>
      </w:r>
    </w:p>
    <w:p w:rsidR="003F1403" w:rsidRDefault="003F1403" w:rsidP="003F1403">
      <w:pPr>
        <w:spacing w:line="360" w:lineRule="auto"/>
        <w:ind w:right="2"/>
        <w:jc w:val="both"/>
        <w:rPr>
          <w:sz w:val="20"/>
        </w:rPr>
      </w:pPr>
    </w:p>
    <w:p w:rsidR="003F1403" w:rsidRDefault="003F1403" w:rsidP="003F1403">
      <w:pPr>
        <w:spacing w:line="360" w:lineRule="auto"/>
        <w:ind w:right="2"/>
        <w:jc w:val="both"/>
        <w:rPr>
          <w:sz w:val="20"/>
        </w:rPr>
      </w:pPr>
    </w:p>
    <w:p w:rsidR="003F1403" w:rsidRDefault="003F1403" w:rsidP="003F1403">
      <w:pPr>
        <w:spacing w:line="360" w:lineRule="auto"/>
        <w:ind w:right="2" w:firstLine="720"/>
        <w:jc w:val="both"/>
        <w:rPr>
          <w:color w:val="231F20"/>
          <w:sz w:val="24"/>
        </w:rPr>
      </w:pPr>
      <w:r w:rsidRPr="003F1403">
        <w:rPr>
          <w:color w:val="231F20"/>
          <w:sz w:val="24"/>
        </w:rPr>
        <w:lastRenderedPageBreak/>
        <w:t>2021 yılı için Şekil 4.5.’e baktığımızda 2021 sonlarına doğru 2020 nin aksine olumsuz duyguların giderek azaldığı görülmektedir. Aynı şekilde 2021 başlarından itibaren ise sonlara doğru olumlu yönde bir duygu değişiminin olduğu söylenebilir. Bu aylardaki değişimlerin aşıların bulunması ile insanların sosyal medyada bu konular hakkında daha olumlu konuşmaları gösterilebilir.</w:t>
      </w:r>
    </w:p>
    <w:p w:rsidR="003F1403" w:rsidRPr="003F1403" w:rsidRDefault="003F1403" w:rsidP="003F1403">
      <w:pPr>
        <w:spacing w:line="360" w:lineRule="auto"/>
        <w:ind w:right="2" w:firstLine="720"/>
        <w:jc w:val="both"/>
        <w:rPr>
          <w:color w:val="231F20"/>
          <w:sz w:val="24"/>
        </w:rPr>
      </w:pPr>
    </w:p>
    <w:p w:rsidR="00016CD4" w:rsidRDefault="00016CD4" w:rsidP="003F1403">
      <w:pPr>
        <w:pStyle w:val="ListeParagraf"/>
        <w:spacing w:line="360" w:lineRule="auto"/>
        <w:ind w:left="0" w:right="2" w:firstLine="0"/>
        <w:jc w:val="both"/>
        <w:rPr>
          <w:color w:val="231F20"/>
          <w:sz w:val="24"/>
        </w:rPr>
      </w:pPr>
      <w:r>
        <w:rPr>
          <w:noProof/>
          <w:color w:val="231F20"/>
          <w:sz w:val="24"/>
          <w:lang w:bidi="ar-SA"/>
        </w:rPr>
        <w:t xml:space="preserve"> </w:t>
      </w:r>
      <w:r>
        <w:rPr>
          <w:noProof/>
          <w:color w:val="231F20"/>
          <w:sz w:val="24"/>
          <w:lang w:bidi="ar-SA"/>
        </w:rPr>
        <w:drawing>
          <wp:inline distT="0" distB="0" distL="0" distR="0" wp14:anchorId="39290FF3" wp14:editId="7755BAB6">
            <wp:extent cx="5126982" cy="5335299"/>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nt_yillik_2021.png"/>
                    <pic:cNvPicPr/>
                  </pic:nvPicPr>
                  <pic:blipFill>
                    <a:blip r:embed="rId44">
                      <a:extLst>
                        <a:ext uri="{28A0092B-C50C-407E-A947-70E740481C1C}">
                          <a14:useLocalDpi xmlns:a14="http://schemas.microsoft.com/office/drawing/2010/main" val="0"/>
                        </a:ext>
                      </a:extLst>
                    </a:blip>
                    <a:stretch>
                      <a:fillRect/>
                    </a:stretch>
                  </pic:blipFill>
                  <pic:spPr>
                    <a:xfrm>
                      <a:off x="0" y="0"/>
                      <a:ext cx="5197754" cy="5408946"/>
                    </a:xfrm>
                    <a:prstGeom prst="rect">
                      <a:avLst/>
                    </a:prstGeom>
                  </pic:spPr>
                </pic:pic>
              </a:graphicData>
            </a:graphic>
          </wp:inline>
        </w:drawing>
      </w:r>
    </w:p>
    <w:p w:rsidR="003F1403" w:rsidRPr="003F1403" w:rsidRDefault="003F1403" w:rsidP="003F1403">
      <w:pPr>
        <w:spacing w:line="360" w:lineRule="auto"/>
        <w:ind w:right="2" w:firstLine="720"/>
        <w:jc w:val="both"/>
        <w:rPr>
          <w:noProof/>
          <w:color w:val="231F20"/>
          <w:sz w:val="24"/>
          <w:lang w:bidi="ar-SA"/>
        </w:rPr>
      </w:pPr>
      <w:r w:rsidRPr="003F1403">
        <w:rPr>
          <w:sz w:val="20"/>
        </w:rPr>
        <w:t xml:space="preserve">Şekil </w:t>
      </w:r>
      <w:r w:rsidRPr="003F1403">
        <w:rPr>
          <w:sz w:val="20"/>
        </w:rPr>
        <w:fldChar w:fldCharType="begin"/>
      </w:r>
      <w:r w:rsidRPr="003F1403">
        <w:rPr>
          <w:sz w:val="20"/>
        </w:rPr>
        <w:instrText xml:space="preserve"> STYLEREF 1 \s </w:instrText>
      </w:r>
      <w:r w:rsidRPr="003F1403">
        <w:rPr>
          <w:sz w:val="20"/>
        </w:rPr>
        <w:fldChar w:fldCharType="separate"/>
      </w:r>
      <w:r w:rsidRPr="003F1403">
        <w:rPr>
          <w:noProof/>
          <w:sz w:val="20"/>
        </w:rPr>
        <w:t>4</w:t>
      </w:r>
      <w:r w:rsidRPr="003F1403">
        <w:rPr>
          <w:noProof/>
          <w:sz w:val="20"/>
        </w:rPr>
        <w:fldChar w:fldCharType="end"/>
      </w:r>
      <w:r w:rsidRPr="003F1403">
        <w:rPr>
          <w:sz w:val="20"/>
        </w:rPr>
        <w:t>.</w:t>
      </w:r>
      <w:r>
        <w:rPr>
          <w:sz w:val="20"/>
        </w:rPr>
        <w:t>5</w:t>
      </w:r>
      <w:r w:rsidRPr="003F1403">
        <w:rPr>
          <w:sz w:val="20"/>
        </w:rPr>
        <w:t>. 202</w:t>
      </w:r>
      <w:r>
        <w:rPr>
          <w:sz w:val="20"/>
        </w:rPr>
        <w:t>1</w:t>
      </w:r>
      <w:r w:rsidRPr="003F1403">
        <w:rPr>
          <w:sz w:val="20"/>
        </w:rPr>
        <w:t xml:space="preserve"> Yılı Aylara Göre Duygu Değişimleri </w:t>
      </w:r>
    </w:p>
    <w:p w:rsidR="00016CD4" w:rsidRDefault="00016CD4" w:rsidP="00D8545A">
      <w:pPr>
        <w:pStyle w:val="ListeParagraf"/>
        <w:spacing w:line="360" w:lineRule="auto"/>
        <w:ind w:left="0" w:right="701" w:firstLine="0"/>
        <w:jc w:val="both"/>
        <w:rPr>
          <w:color w:val="231F20"/>
          <w:sz w:val="24"/>
        </w:rPr>
      </w:pPr>
    </w:p>
    <w:p w:rsidR="00016CD4" w:rsidRDefault="00016CD4" w:rsidP="00D8545A">
      <w:pPr>
        <w:pStyle w:val="ListeParagraf"/>
        <w:spacing w:line="360" w:lineRule="auto"/>
        <w:ind w:left="0" w:right="701" w:firstLine="0"/>
        <w:jc w:val="both"/>
        <w:rPr>
          <w:color w:val="231F20"/>
          <w:sz w:val="24"/>
        </w:rPr>
      </w:pPr>
    </w:p>
    <w:p w:rsidR="00016CD4" w:rsidRDefault="00016CD4" w:rsidP="00D8545A">
      <w:pPr>
        <w:pStyle w:val="ListeParagraf"/>
        <w:spacing w:line="360" w:lineRule="auto"/>
        <w:ind w:left="0" w:right="701" w:firstLine="0"/>
        <w:jc w:val="both"/>
        <w:rPr>
          <w:color w:val="231F20"/>
          <w:sz w:val="24"/>
        </w:rPr>
      </w:pPr>
    </w:p>
    <w:p w:rsidR="00651AD5" w:rsidRDefault="00651AD5" w:rsidP="00D8545A">
      <w:pPr>
        <w:pStyle w:val="ListeParagraf"/>
        <w:spacing w:line="360" w:lineRule="auto"/>
        <w:ind w:left="0" w:right="701" w:firstLine="0"/>
        <w:jc w:val="both"/>
        <w:rPr>
          <w:color w:val="231F20"/>
          <w:sz w:val="24"/>
        </w:rPr>
      </w:pPr>
    </w:p>
    <w:p w:rsidR="00016CD4" w:rsidRDefault="00016CD4" w:rsidP="00D8545A">
      <w:pPr>
        <w:pStyle w:val="ListeParagraf"/>
        <w:spacing w:line="360" w:lineRule="auto"/>
        <w:ind w:left="0" w:right="701" w:firstLine="0"/>
        <w:jc w:val="both"/>
        <w:rPr>
          <w:color w:val="231F20"/>
          <w:sz w:val="24"/>
        </w:rPr>
      </w:pPr>
    </w:p>
    <w:p w:rsidR="008B51D3" w:rsidRDefault="008B51D3" w:rsidP="008B51D3">
      <w:pPr>
        <w:pStyle w:val="ListeParagraf"/>
        <w:numPr>
          <w:ilvl w:val="2"/>
          <w:numId w:val="5"/>
        </w:numPr>
        <w:spacing w:line="360" w:lineRule="auto"/>
        <w:ind w:left="567" w:right="701" w:hanging="578"/>
        <w:jc w:val="both"/>
        <w:rPr>
          <w:b/>
          <w:color w:val="231F20"/>
          <w:sz w:val="24"/>
        </w:rPr>
      </w:pPr>
      <w:r>
        <w:rPr>
          <w:b/>
          <w:color w:val="231F20"/>
          <w:sz w:val="24"/>
        </w:rPr>
        <w:lastRenderedPageBreak/>
        <w:t xml:space="preserve"> 4</w:t>
      </w:r>
      <w:r w:rsidRPr="008A0C9E">
        <w:rPr>
          <w:b/>
          <w:color w:val="231F20"/>
          <w:sz w:val="24"/>
        </w:rPr>
        <w:t xml:space="preserve"> Sınıflı Duygu Analiz Çalışmaları</w:t>
      </w:r>
    </w:p>
    <w:p w:rsidR="008B51D3" w:rsidRDefault="008B51D3" w:rsidP="008B51D3">
      <w:pPr>
        <w:spacing w:line="360" w:lineRule="auto"/>
        <w:ind w:left="-11" w:right="701"/>
        <w:jc w:val="both"/>
        <w:rPr>
          <w:b/>
          <w:color w:val="231F20"/>
          <w:sz w:val="24"/>
        </w:rPr>
      </w:pPr>
    </w:p>
    <w:p w:rsidR="008B51D3" w:rsidRDefault="008B51D3" w:rsidP="00714A39">
      <w:pPr>
        <w:spacing w:line="360" w:lineRule="auto"/>
        <w:ind w:right="2" w:firstLine="720"/>
        <w:jc w:val="both"/>
        <w:rPr>
          <w:color w:val="231F20"/>
          <w:sz w:val="24"/>
        </w:rPr>
      </w:pPr>
      <w:r>
        <w:rPr>
          <w:color w:val="231F20"/>
          <w:sz w:val="24"/>
        </w:rPr>
        <w:t xml:space="preserve">4 Sınıflı duygular </w:t>
      </w:r>
      <w:r w:rsidR="00714A39">
        <w:rPr>
          <w:color w:val="231F20"/>
          <w:sz w:val="24"/>
        </w:rPr>
        <w:t>3 sınıflı duygular gibi daha kutuplu bir yapıda olmadığı için farklı sonuçlar gözlemlenebilir. Örneğin fear ( korku ) ve sadness ( mutsuzluk ) duyguları olumsuz bir duygu yapısında düşünülebileceği gibi joy ( Eğlenceli ) de olumlu olarak nitelendirilebilir. Ayrıca surprise ( şaşırtıcı ) ise daha farklı bir duygu olarak karşımıza çıkmaktadır.</w:t>
      </w:r>
    </w:p>
    <w:p w:rsidR="00F825AD" w:rsidRDefault="00F825AD" w:rsidP="00714A39">
      <w:pPr>
        <w:spacing w:line="360" w:lineRule="auto"/>
        <w:ind w:right="2" w:firstLine="720"/>
        <w:jc w:val="both"/>
        <w:rPr>
          <w:color w:val="231F20"/>
          <w:sz w:val="24"/>
        </w:rPr>
      </w:pPr>
    </w:p>
    <w:p w:rsidR="00EB782B" w:rsidRDefault="00EB782B" w:rsidP="00714A39">
      <w:pPr>
        <w:spacing w:line="360" w:lineRule="auto"/>
        <w:ind w:right="2" w:firstLine="720"/>
        <w:jc w:val="both"/>
        <w:rPr>
          <w:color w:val="231F20"/>
          <w:sz w:val="24"/>
        </w:rPr>
      </w:pPr>
      <w:r>
        <w:rPr>
          <w:color w:val="231F20"/>
          <w:sz w:val="24"/>
        </w:rPr>
        <w:t>Şekil 4.6.’da görüldüğü gibi Aşı ve Aşı markalarına ilişkin fear ( korku ) duygusunun diğer duygulara daha yoğun yaşadığı görülmektedir. 3 Sınıflı duygu değişimlerinde olumlu ve olumsuz görüşlerin birbirine yakın olmasına rağmen Şekil 4.6’da ortaya çıkan korku duygusundaki fazlalık göze çarpmaktadır. Sosyal medyada yapılan sü</w:t>
      </w:r>
      <w:r w:rsidR="00001EA9">
        <w:rPr>
          <w:color w:val="231F20"/>
          <w:sz w:val="24"/>
        </w:rPr>
        <w:t>pekülasyonlar, aşıya karşı olan farklı senaryolar, virüsün oluşturduğu genel olumsuz ortam insanların genel olarak korku duymalarına neden olmaktadır.</w:t>
      </w:r>
    </w:p>
    <w:p w:rsidR="00F825AD" w:rsidRDefault="00F825AD" w:rsidP="00714A39">
      <w:pPr>
        <w:spacing w:line="360" w:lineRule="auto"/>
        <w:ind w:right="2" w:firstLine="720"/>
        <w:jc w:val="both"/>
        <w:rPr>
          <w:color w:val="231F20"/>
          <w:sz w:val="24"/>
        </w:rPr>
      </w:pPr>
    </w:p>
    <w:p w:rsidR="00B71732" w:rsidRPr="00D8545A" w:rsidRDefault="00B71732" w:rsidP="008B51D3">
      <w:pPr>
        <w:pStyle w:val="ListeParagraf"/>
        <w:spacing w:line="360" w:lineRule="auto"/>
        <w:ind w:left="0" w:right="2" w:firstLine="0"/>
        <w:jc w:val="both"/>
        <w:rPr>
          <w:color w:val="231F20"/>
          <w:sz w:val="24"/>
        </w:rPr>
      </w:pPr>
      <w:r>
        <w:rPr>
          <w:noProof/>
          <w:color w:val="231F20"/>
          <w:sz w:val="24"/>
          <w:lang w:bidi="ar-SA"/>
        </w:rPr>
        <w:drawing>
          <wp:inline distT="0" distB="0" distL="0" distR="0" wp14:anchorId="617F4D65" wp14:editId="6BC91380">
            <wp:extent cx="2547635" cy="1759585"/>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şı_emo.png"/>
                    <pic:cNvPicPr/>
                  </pic:nvPicPr>
                  <pic:blipFill>
                    <a:blip r:embed="rId45">
                      <a:extLst>
                        <a:ext uri="{28A0092B-C50C-407E-A947-70E740481C1C}">
                          <a14:useLocalDpi xmlns:a14="http://schemas.microsoft.com/office/drawing/2010/main" val="0"/>
                        </a:ext>
                      </a:extLst>
                    </a:blip>
                    <a:stretch>
                      <a:fillRect/>
                    </a:stretch>
                  </pic:blipFill>
                  <pic:spPr>
                    <a:xfrm>
                      <a:off x="0" y="0"/>
                      <a:ext cx="2598937" cy="1795018"/>
                    </a:xfrm>
                    <a:prstGeom prst="rect">
                      <a:avLst/>
                    </a:prstGeom>
                  </pic:spPr>
                </pic:pic>
              </a:graphicData>
            </a:graphic>
          </wp:inline>
        </w:drawing>
      </w:r>
      <w:r w:rsidR="00E7359E">
        <w:rPr>
          <w:noProof/>
          <w:color w:val="231F20"/>
          <w:sz w:val="24"/>
          <w:lang w:bidi="ar-SA"/>
        </w:rPr>
        <w:t xml:space="preserve">  </w:t>
      </w:r>
      <w:r>
        <w:rPr>
          <w:noProof/>
          <w:color w:val="231F20"/>
          <w:sz w:val="24"/>
          <w:lang w:bidi="ar-SA"/>
        </w:rPr>
        <w:drawing>
          <wp:inline distT="0" distB="0" distL="0" distR="0" wp14:anchorId="6BA4FD1E" wp14:editId="338F5C57">
            <wp:extent cx="2484208" cy="1752338"/>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novac_emo.png"/>
                    <pic:cNvPicPr/>
                  </pic:nvPicPr>
                  <pic:blipFill>
                    <a:blip r:embed="rId46">
                      <a:extLst>
                        <a:ext uri="{28A0092B-C50C-407E-A947-70E740481C1C}">
                          <a14:useLocalDpi xmlns:a14="http://schemas.microsoft.com/office/drawing/2010/main" val="0"/>
                        </a:ext>
                      </a:extLst>
                    </a:blip>
                    <a:stretch>
                      <a:fillRect/>
                    </a:stretch>
                  </pic:blipFill>
                  <pic:spPr>
                    <a:xfrm>
                      <a:off x="0" y="0"/>
                      <a:ext cx="2558207" cy="1804536"/>
                    </a:xfrm>
                    <a:prstGeom prst="rect">
                      <a:avLst/>
                    </a:prstGeom>
                  </pic:spPr>
                </pic:pic>
              </a:graphicData>
            </a:graphic>
          </wp:inline>
        </w:drawing>
      </w:r>
    </w:p>
    <w:p w:rsidR="00B71732" w:rsidRDefault="00B71732" w:rsidP="00F76770">
      <w:pPr>
        <w:pStyle w:val="ListeParagraf"/>
        <w:tabs>
          <w:tab w:val="left" w:pos="1560"/>
        </w:tabs>
        <w:spacing w:line="360" w:lineRule="auto"/>
        <w:ind w:left="0" w:right="2" w:firstLine="0"/>
        <w:jc w:val="both"/>
        <w:rPr>
          <w:noProof/>
          <w:color w:val="231F20"/>
          <w:sz w:val="24"/>
          <w:lang w:bidi="ar-SA"/>
        </w:rPr>
      </w:pPr>
      <w:r>
        <w:rPr>
          <w:noProof/>
          <w:color w:val="231F20"/>
          <w:sz w:val="24"/>
          <w:lang w:bidi="ar-SA"/>
        </w:rPr>
        <w:drawing>
          <wp:inline distT="0" distB="0" distL="0" distR="0">
            <wp:extent cx="2579348" cy="1797021"/>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ontech_emo.png"/>
                    <pic:cNvPicPr/>
                  </pic:nvPicPr>
                  <pic:blipFill>
                    <a:blip r:embed="rId47">
                      <a:extLst>
                        <a:ext uri="{28A0092B-C50C-407E-A947-70E740481C1C}">
                          <a14:useLocalDpi xmlns:a14="http://schemas.microsoft.com/office/drawing/2010/main" val="0"/>
                        </a:ext>
                      </a:extLst>
                    </a:blip>
                    <a:stretch>
                      <a:fillRect/>
                    </a:stretch>
                  </pic:blipFill>
                  <pic:spPr>
                    <a:xfrm>
                      <a:off x="0" y="0"/>
                      <a:ext cx="2614288" cy="1821363"/>
                    </a:xfrm>
                    <a:prstGeom prst="rect">
                      <a:avLst/>
                    </a:prstGeom>
                  </pic:spPr>
                </pic:pic>
              </a:graphicData>
            </a:graphic>
          </wp:inline>
        </w:drawing>
      </w:r>
      <w:r w:rsidR="00E7359E">
        <w:rPr>
          <w:noProof/>
          <w:color w:val="231F20"/>
          <w:sz w:val="24"/>
          <w:lang w:bidi="ar-SA"/>
        </w:rPr>
        <w:t xml:space="preserve">  </w:t>
      </w:r>
      <w:r>
        <w:rPr>
          <w:noProof/>
          <w:color w:val="231F20"/>
          <w:sz w:val="24"/>
          <w:lang w:bidi="ar-SA"/>
        </w:rPr>
        <w:drawing>
          <wp:inline distT="0" distB="0" distL="0" distR="0">
            <wp:extent cx="2468351" cy="1790700"/>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oderna_emo.png"/>
                    <pic:cNvPicPr/>
                  </pic:nvPicPr>
                  <pic:blipFill>
                    <a:blip r:embed="rId48">
                      <a:extLst>
                        <a:ext uri="{28A0092B-C50C-407E-A947-70E740481C1C}">
                          <a14:useLocalDpi xmlns:a14="http://schemas.microsoft.com/office/drawing/2010/main" val="0"/>
                        </a:ext>
                      </a:extLst>
                    </a:blip>
                    <a:stretch>
                      <a:fillRect/>
                    </a:stretch>
                  </pic:blipFill>
                  <pic:spPr>
                    <a:xfrm>
                      <a:off x="0" y="0"/>
                      <a:ext cx="2475428" cy="1795834"/>
                    </a:xfrm>
                    <a:prstGeom prst="rect">
                      <a:avLst/>
                    </a:prstGeom>
                  </pic:spPr>
                </pic:pic>
              </a:graphicData>
            </a:graphic>
          </wp:inline>
        </w:drawing>
      </w:r>
    </w:p>
    <w:p w:rsidR="00F825AD" w:rsidRDefault="00F825AD" w:rsidP="00F825AD">
      <w:pPr>
        <w:pStyle w:val="ListeParagraf"/>
        <w:spacing w:line="360" w:lineRule="auto"/>
        <w:ind w:left="0" w:right="2" w:firstLine="0"/>
        <w:jc w:val="both"/>
        <w:rPr>
          <w:sz w:val="20"/>
        </w:rPr>
      </w:pPr>
      <w:r>
        <w:rPr>
          <w:sz w:val="20"/>
        </w:rPr>
        <w:t xml:space="preserve">    </w:t>
      </w:r>
      <w:r w:rsidRPr="00116091">
        <w:rPr>
          <w:sz w:val="20"/>
        </w:rPr>
        <w:t xml:space="preserve">Şekil </w:t>
      </w:r>
      <w:r w:rsidRPr="00116091">
        <w:rPr>
          <w:sz w:val="20"/>
        </w:rPr>
        <w:fldChar w:fldCharType="begin"/>
      </w:r>
      <w:r w:rsidRPr="00116091">
        <w:rPr>
          <w:sz w:val="20"/>
        </w:rPr>
        <w:instrText xml:space="preserve"> STYLEREF 1 \s </w:instrText>
      </w:r>
      <w:r w:rsidRPr="00116091">
        <w:rPr>
          <w:sz w:val="20"/>
        </w:rPr>
        <w:fldChar w:fldCharType="separate"/>
      </w:r>
      <w:r w:rsidRPr="00116091">
        <w:rPr>
          <w:noProof/>
          <w:sz w:val="20"/>
        </w:rPr>
        <w:t>4</w:t>
      </w:r>
      <w:r w:rsidRPr="00116091">
        <w:rPr>
          <w:noProof/>
          <w:sz w:val="20"/>
        </w:rPr>
        <w:fldChar w:fldCharType="end"/>
      </w:r>
      <w:r w:rsidRPr="00116091">
        <w:rPr>
          <w:sz w:val="20"/>
        </w:rPr>
        <w:t>.</w:t>
      </w:r>
      <w:r w:rsidR="008A6FC1">
        <w:rPr>
          <w:sz w:val="20"/>
        </w:rPr>
        <w:t>6</w:t>
      </w:r>
      <w:r w:rsidRPr="00116091">
        <w:rPr>
          <w:sz w:val="20"/>
        </w:rPr>
        <w:t xml:space="preserve">. </w:t>
      </w:r>
      <w:r>
        <w:rPr>
          <w:sz w:val="20"/>
        </w:rPr>
        <w:t>Aşı ve Aşı Markalarına İlişkin 4 Sınıflı Duygu Değişimleri</w:t>
      </w:r>
    </w:p>
    <w:p w:rsidR="00B6227F" w:rsidRDefault="00B6227F" w:rsidP="00F825AD">
      <w:pPr>
        <w:pStyle w:val="ListeParagraf"/>
        <w:spacing w:line="360" w:lineRule="auto"/>
        <w:ind w:left="0" w:right="2" w:firstLine="0"/>
        <w:jc w:val="both"/>
        <w:rPr>
          <w:sz w:val="20"/>
        </w:rPr>
      </w:pPr>
    </w:p>
    <w:p w:rsidR="00B6227F" w:rsidRDefault="00B6227F" w:rsidP="00F825AD">
      <w:pPr>
        <w:pStyle w:val="ListeParagraf"/>
        <w:spacing w:line="360" w:lineRule="auto"/>
        <w:ind w:left="0" w:right="2" w:firstLine="0"/>
        <w:jc w:val="both"/>
        <w:rPr>
          <w:sz w:val="20"/>
        </w:rPr>
      </w:pPr>
    </w:p>
    <w:p w:rsidR="00B6227F" w:rsidRDefault="00B6227F" w:rsidP="00F825AD">
      <w:pPr>
        <w:pStyle w:val="ListeParagraf"/>
        <w:spacing w:line="360" w:lineRule="auto"/>
        <w:ind w:left="0" w:right="2" w:firstLine="0"/>
        <w:jc w:val="both"/>
        <w:rPr>
          <w:sz w:val="20"/>
        </w:rPr>
      </w:pPr>
    </w:p>
    <w:p w:rsidR="00B6227F" w:rsidRDefault="00B6227F" w:rsidP="00B6227F">
      <w:pPr>
        <w:spacing w:line="360" w:lineRule="auto"/>
        <w:ind w:right="2" w:firstLine="720"/>
        <w:jc w:val="both"/>
        <w:rPr>
          <w:color w:val="231F20"/>
          <w:sz w:val="24"/>
        </w:rPr>
      </w:pPr>
      <w:r w:rsidRPr="00E61FC4">
        <w:rPr>
          <w:color w:val="231F20"/>
          <w:sz w:val="24"/>
        </w:rPr>
        <w:lastRenderedPageBreak/>
        <w:t xml:space="preserve">Covid-19 virüsünün etkili olduğu ilk anlardan itibaren çekilen veriler üzerinde </w:t>
      </w:r>
      <w:r>
        <w:rPr>
          <w:color w:val="231F20"/>
          <w:sz w:val="24"/>
        </w:rPr>
        <w:t>2020 ve 2021 yıllarına ait</w:t>
      </w:r>
      <w:r w:rsidRPr="00E61FC4">
        <w:rPr>
          <w:color w:val="231F20"/>
          <w:sz w:val="24"/>
        </w:rPr>
        <w:t xml:space="preserve"> insanların aylara göre </w:t>
      </w:r>
      <w:r>
        <w:rPr>
          <w:color w:val="231F20"/>
          <w:sz w:val="24"/>
        </w:rPr>
        <w:t xml:space="preserve">4 Sınıflı </w:t>
      </w:r>
      <w:r w:rsidRPr="00E61FC4">
        <w:rPr>
          <w:color w:val="231F20"/>
          <w:sz w:val="24"/>
        </w:rPr>
        <w:t xml:space="preserve"> duygu değişimleri </w:t>
      </w:r>
      <w:r>
        <w:rPr>
          <w:color w:val="231F20"/>
          <w:sz w:val="24"/>
        </w:rPr>
        <w:t xml:space="preserve">2020 yılı için </w:t>
      </w:r>
      <w:r w:rsidRPr="00E61FC4">
        <w:rPr>
          <w:color w:val="231F20"/>
          <w:sz w:val="24"/>
        </w:rPr>
        <w:t>Şekil 4.</w:t>
      </w:r>
      <w:r>
        <w:rPr>
          <w:color w:val="231F20"/>
          <w:sz w:val="24"/>
        </w:rPr>
        <w:t>7. de ve 2021 yılı için ise  Şekil 4.8. de</w:t>
      </w:r>
      <w:r w:rsidRPr="00E61FC4">
        <w:rPr>
          <w:color w:val="231F20"/>
          <w:sz w:val="24"/>
        </w:rPr>
        <w:t xml:space="preserve"> gösterilmiştir.</w:t>
      </w:r>
      <w:r>
        <w:rPr>
          <w:color w:val="231F20"/>
          <w:sz w:val="24"/>
        </w:rPr>
        <w:t xml:space="preserve"> </w:t>
      </w:r>
    </w:p>
    <w:p w:rsidR="00B6227F" w:rsidRDefault="00B6227F" w:rsidP="00B6227F">
      <w:pPr>
        <w:spacing w:line="360" w:lineRule="auto"/>
        <w:ind w:right="2" w:firstLine="720"/>
        <w:jc w:val="both"/>
        <w:rPr>
          <w:color w:val="231F20"/>
          <w:sz w:val="24"/>
        </w:rPr>
      </w:pPr>
    </w:p>
    <w:p w:rsidR="00B6227F" w:rsidRDefault="00B6227F" w:rsidP="00B6227F">
      <w:pPr>
        <w:spacing w:line="360" w:lineRule="auto"/>
        <w:ind w:right="2" w:firstLine="720"/>
        <w:jc w:val="both"/>
        <w:rPr>
          <w:color w:val="231F20"/>
          <w:sz w:val="24"/>
        </w:rPr>
      </w:pPr>
      <w:r>
        <w:rPr>
          <w:color w:val="231F20"/>
          <w:sz w:val="24"/>
        </w:rPr>
        <w:t xml:space="preserve">Şekil 4.7. ve Şekil 4.8’ de verilerin dağılımı ilgili sütunlarda farklı renklerle belirtilmiştir. Sarı olanlar ilgili sütundaki en yüksek değerleri, mor olanlar ise en düşük değerleri gösterir. Aynı değere sahip hücreler, aynı renk kodlarıyla temsil edilir. </w:t>
      </w:r>
    </w:p>
    <w:p w:rsidR="00B6227F" w:rsidRDefault="00B6227F" w:rsidP="00B6227F">
      <w:pPr>
        <w:spacing w:line="360" w:lineRule="auto"/>
        <w:ind w:right="2" w:firstLine="720"/>
        <w:jc w:val="both"/>
        <w:rPr>
          <w:color w:val="231F20"/>
          <w:sz w:val="24"/>
        </w:rPr>
      </w:pPr>
    </w:p>
    <w:p w:rsidR="00B6227F" w:rsidRDefault="00B6227F" w:rsidP="00B6227F">
      <w:pPr>
        <w:spacing w:line="360" w:lineRule="auto"/>
        <w:ind w:right="2" w:firstLine="720"/>
        <w:jc w:val="both"/>
        <w:rPr>
          <w:color w:val="231F20"/>
          <w:sz w:val="24"/>
        </w:rPr>
      </w:pPr>
      <w:r>
        <w:rPr>
          <w:color w:val="231F20"/>
          <w:sz w:val="24"/>
        </w:rPr>
        <w:t>Şekil 4.7.’ye göre 2020 yılı sonlarına korku şeklinde görülen duyguların giderek azaldığı gözlemlenmiştir. 2020’nin başlarında oluşan mutsuzluk durumunda belirgin bir azalma yaşanırken aynı şekilde olumlu bir duygu olarak nitelendirebileceğimiz eğlenceli duygu durumunda olumlu yönde bir değişim görülmektedir.</w:t>
      </w:r>
      <w:r w:rsidR="00FD6152">
        <w:rPr>
          <w:color w:val="231F20"/>
          <w:sz w:val="24"/>
        </w:rPr>
        <w:t xml:space="preserve"> 2020’nin ilk aylarında ortaya çıkan şaşırtıcı duygu durumu ise virüsün hızlıca yayılması, gelen kısıtlamalar, değişen hayat biçimi gibi faktörlerin insanlarda bu yönde bir duygu oluşturmasına dayanmaktadır. </w:t>
      </w:r>
    </w:p>
    <w:p w:rsidR="00B6227F" w:rsidRDefault="00B6227F" w:rsidP="00F825AD">
      <w:pPr>
        <w:pStyle w:val="ListeParagraf"/>
        <w:spacing w:line="360" w:lineRule="auto"/>
        <w:ind w:left="0" w:right="2" w:firstLine="0"/>
        <w:jc w:val="both"/>
        <w:rPr>
          <w:sz w:val="20"/>
        </w:rPr>
      </w:pPr>
    </w:p>
    <w:p w:rsidR="008A6FC1" w:rsidRDefault="00F76770" w:rsidP="00F76770">
      <w:pPr>
        <w:pStyle w:val="ListeParagraf"/>
        <w:spacing w:line="360" w:lineRule="auto"/>
        <w:ind w:left="0" w:right="2" w:firstLine="0"/>
        <w:jc w:val="both"/>
        <w:rPr>
          <w:noProof/>
          <w:color w:val="231F20"/>
          <w:sz w:val="24"/>
          <w:lang w:bidi="ar-SA"/>
        </w:rPr>
      </w:pPr>
      <w:r>
        <w:rPr>
          <w:noProof/>
          <w:color w:val="231F20"/>
          <w:sz w:val="24"/>
          <w:lang w:bidi="ar-SA"/>
        </w:rPr>
        <w:lastRenderedPageBreak/>
        <w:drawing>
          <wp:inline distT="0" distB="0" distL="0" distR="0">
            <wp:extent cx="5137046" cy="5195695"/>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mo_yillik_2021.png"/>
                    <pic:cNvPicPr/>
                  </pic:nvPicPr>
                  <pic:blipFill>
                    <a:blip r:embed="rId49">
                      <a:extLst>
                        <a:ext uri="{28A0092B-C50C-407E-A947-70E740481C1C}">
                          <a14:useLocalDpi xmlns:a14="http://schemas.microsoft.com/office/drawing/2010/main" val="0"/>
                        </a:ext>
                      </a:extLst>
                    </a:blip>
                    <a:stretch>
                      <a:fillRect/>
                    </a:stretch>
                  </pic:blipFill>
                  <pic:spPr>
                    <a:xfrm>
                      <a:off x="0" y="0"/>
                      <a:ext cx="5234688" cy="5294452"/>
                    </a:xfrm>
                    <a:prstGeom prst="rect">
                      <a:avLst/>
                    </a:prstGeom>
                  </pic:spPr>
                </pic:pic>
              </a:graphicData>
            </a:graphic>
          </wp:inline>
        </w:drawing>
      </w:r>
      <w:r>
        <w:rPr>
          <w:noProof/>
          <w:color w:val="231F20"/>
          <w:sz w:val="24"/>
          <w:lang w:bidi="ar-SA"/>
        </w:rPr>
        <w:t xml:space="preserve">   </w:t>
      </w:r>
    </w:p>
    <w:p w:rsidR="00752056" w:rsidRPr="003F1403" w:rsidRDefault="00752056" w:rsidP="00752056">
      <w:pPr>
        <w:spacing w:line="360" w:lineRule="auto"/>
        <w:ind w:right="2"/>
        <w:jc w:val="both"/>
        <w:rPr>
          <w:noProof/>
          <w:color w:val="231F20"/>
          <w:sz w:val="24"/>
          <w:lang w:bidi="ar-SA"/>
        </w:rPr>
      </w:pPr>
      <w:r w:rsidRPr="003F1403">
        <w:rPr>
          <w:sz w:val="20"/>
        </w:rPr>
        <w:t xml:space="preserve">Şekil </w:t>
      </w:r>
      <w:r w:rsidRPr="003F1403">
        <w:rPr>
          <w:sz w:val="20"/>
        </w:rPr>
        <w:fldChar w:fldCharType="begin"/>
      </w:r>
      <w:r w:rsidRPr="003F1403">
        <w:rPr>
          <w:sz w:val="20"/>
        </w:rPr>
        <w:instrText xml:space="preserve"> STYLEREF 1 \s </w:instrText>
      </w:r>
      <w:r w:rsidRPr="003F1403">
        <w:rPr>
          <w:sz w:val="20"/>
        </w:rPr>
        <w:fldChar w:fldCharType="separate"/>
      </w:r>
      <w:r w:rsidRPr="003F1403">
        <w:rPr>
          <w:noProof/>
          <w:sz w:val="20"/>
        </w:rPr>
        <w:t>4</w:t>
      </w:r>
      <w:r w:rsidRPr="003F1403">
        <w:rPr>
          <w:noProof/>
          <w:sz w:val="20"/>
        </w:rPr>
        <w:fldChar w:fldCharType="end"/>
      </w:r>
      <w:r w:rsidRPr="003F1403">
        <w:rPr>
          <w:sz w:val="20"/>
        </w:rPr>
        <w:t>.</w:t>
      </w:r>
      <w:r>
        <w:rPr>
          <w:sz w:val="20"/>
        </w:rPr>
        <w:t>7</w:t>
      </w:r>
      <w:r w:rsidRPr="003F1403">
        <w:rPr>
          <w:sz w:val="20"/>
        </w:rPr>
        <w:t>. 202</w:t>
      </w:r>
      <w:r>
        <w:rPr>
          <w:sz w:val="20"/>
        </w:rPr>
        <w:t>0</w:t>
      </w:r>
      <w:r w:rsidRPr="003F1403">
        <w:rPr>
          <w:sz w:val="20"/>
        </w:rPr>
        <w:t xml:space="preserve"> Yılı Aylara Göre</w:t>
      </w:r>
      <w:r>
        <w:rPr>
          <w:sz w:val="20"/>
        </w:rPr>
        <w:t xml:space="preserve"> 4 Sınıflı</w:t>
      </w:r>
      <w:r w:rsidRPr="003F1403">
        <w:rPr>
          <w:sz w:val="20"/>
        </w:rPr>
        <w:t xml:space="preserve"> Duygu Değişimleri </w:t>
      </w:r>
    </w:p>
    <w:p w:rsidR="008A6FC1" w:rsidRDefault="008A6FC1" w:rsidP="00F76770">
      <w:pPr>
        <w:pStyle w:val="ListeParagraf"/>
        <w:spacing w:line="360" w:lineRule="auto"/>
        <w:ind w:left="0" w:right="2" w:firstLine="0"/>
        <w:jc w:val="both"/>
        <w:rPr>
          <w:noProof/>
          <w:color w:val="231F20"/>
          <w:sz w:val="24"/>
          <w:lang w:bidi="ar-SA"/>
        </w:rPr>
      </w:pPr>
    </w:p>
    <w:p w:rsidR="00220649" w:rsidRDefault="00B6484D" w:rsidP="00220649">
      <w:pPr>
        <w:spacing w:line="360" w:lineRule="auto"/>
        <w:ind w:right="2" w:firstLine="720"/>
        <w:jc w:val="both"/>
        <w:rPr>
          <w:color w:val="231F20"/>
          <w:sz w:val="24"/>
        </w:rPr>
      </w:pPr>
      <w:r>
        <w:rPr>
          <w:color w:val="231F20"/>
          <w:sz w:val="24"/>
        </w:rPr>
        <w:t xml:space="preserve">Şekil 4.8’de belirtildiği gibi </w:t>
      </w:r>
      <w:r w:rsidR="00220649">
        <w:rPr>
          <w:color w:val="231F20"/>
          <w:sz w:val="24"/>
        </w:rPr>
        <w:t>2021 yılına baktığımızda ise 2020 yılını devamı niteliğinde olumlu yönde seyrettiği görülmektedir.Bunun nedeninin aşının bulunması, bağışıklık kazanan insan sayısındaki artış ve günlük açıklanan virüslü sayısındaki azalış gösterilebilir. Ayrıca korku ve mutsuzluk gibi olumsuz duygulardaki  azalışın bir sebebi de kısıtlamaların kaldırılıması, eski sosyal hayata geri dönüş gibi nedenler sayılabilir.</w:t>
      </w:r>
    </w:p>
    <w:p w:rsidR="00220649" w:rsidRDefault="00220649" w:rsidP="00220649">
      <w:pPr>
        <w:spacing w:line="360" w:lineRule="auto"/>
        <w:ind w:right="2" w:firstLine="720"/>
        <w:jc w:val="both"/>
        <w:rPr>
          <w:color w:val="231F20"/>
          <w:sz w:val="24"/>
        </w:rPr>
      </w:pPr>
    </w:p>
    <w:p w:rsidR="00220649" w:rsidRDefault="00220649" w:rsidP="00220649">
      <w:pPr>
        <w:spacing w:line="360" w:lineRule="auto"/>
        <w:ind w:right="2" w:firstLine="720"/>
        <w:jc w:val="both"/>
        <w:rPr>
          <w:color w:val="231F20"/>
          <w:sz w:val="24"/>
        </w:rPr>
      </w:pPr>
      <w:r>
        <w:rPr>
          <w:color w:val="231F20"/>
          <w:sz w:val="24"/>
        </w:rPr>
        <w:t xml:space="preserve">Yukarıdaki analiz sonuçlarına göre insanlarda aşı ile ilgili oluşan duyguların aslında hayatın tüm faktörleri ile birlikte değişim gösterdiği söylenebilir. Yani bir insan aşı ve aşı markalarına çok olumlu duygular içerisinde olsa da hayatını </w:t>
      </w:r>
      <w:r>
        <w:rPr>
          <w:color w:val="231F20"/>
          <w:sz w:val="24"/>
        </w:rPr>
        <w:lastRenderedPageBreak/>
        <w:t>yaşamasına engel faktörler genel ruh halini olumsuz yönde etkileyebilir.</w:t>
      </w:r>
    </w:p>
    <w:p w:rsidR="0039522A" w:rsidRPr="00FF152E" w:rsidRDefault="00F76770" w:rsidP="00F76770">
      <w:pPr>
        <w:pStyle w:val="ListeParagraf"/>
        <w:spacing w:line="360" w:lineRule="auto"/>
        <w:ind w:left="0" w:right="2" w:firstLine="0"/>
        <w:jc w:val="both"/>
        <w:rPr>
          <w:color w:val="231F20"/>
          <w:sz w:val="24"/>
        </w:rPr>
      </w:pPr>
      <w:r>
        <w:rPr>
          <w:noProof/>
          <w:color w:val="231F20"/>
          <w:sz w:val="24"/>
          <w:lang w:bidi="ar-SA"/>
        </w:rPr>
        <w:t xml:space="preserve"> </w:t>
      </w:r>
      <w:r>
        <w:rPr>
          <w:noProof/>
          <w:color w:val="231F20"/>
          <w:sz w:val="24"/>
          <w:lang w:bidi="ar-SA"/>
        </w:rPr>
        <w:drawing>
          <wp:inline distT="0" distB="0" distL="0" distR="0">
            <wp:extent cx="5177378" cy="5094634"/>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nt_yillik_2021.png"/>
                    <pic:cNvPicPr/>
                  </pic:nvPicPr>
                  <pic:blipFill>
                    <a:blip r:embed="rId49">
                      <a:extLst>
                        <a:ext uri="{28A0092B-C50C-407E-A947-70E740481C1C}">
                          <a14:useLocalDpi xmlns:a14="http://schemas.microsoft.com/office/drawing/2010/main" val="0"/>
                        </a:ext>
                      </a:extLst>
                    </a:blip>
                    <a:stretch>
                      <a:fillRect/>
                    </a:stretch>
                  </pic:blipFill>
                  <pic:spPr>
                    <a:xfrm>
                      <a:off x="0" y="0"/>
                      <a:ext cx="5177378" cy="5094634"/>
                    </a:xfrm>
                    <a:prstGeom prst="rect">
                      <a:avLst/>
                    </a:prstGeom>
                  </pic:spPr>
                </pic:pic>
              </a:graphicData>
            </a:graphic>
          </wp:inline>
        </w:drawing>
      </w:r>
    </w:p>
    <w:p w:rsidR="00B6484D" w:rsidRPr="003F1403" w:rsidRDefault="00B6484D" w:rsidP="00B6484D">
      <w:pPr>
        <w:spacing w:line="360" w:lineRule="auto"/>
        <w:ind w:right="2"/>
        <w:jc w:val="both"/>
        <w:rPr>
          <w:noProof/>
          <w:color w:val="231F20"/>
          <w:sz w:val="24"/>
          <w:lang w:bidi="ar-SA"/>
        </w:rPr>
      </w:pPr>
      <w:r w:rsidRPr="003F1403">
        <w:rPr>
          <w:sz w:val="20"/>
        </w:rPr>
        <w:t xml:space="preserve">Şekil </w:t>
      </w:r>
      <w:r w:rsidRPr="003F1403">
        <w:rPr>
          <w:sz w:val="20"/>
        </w:rPr>
        <w:fldChar w:fldCharType="begin"/>
      </w:r>
      <w:r w:rsidRPr="003F1403">
        <w:rPr>
          <w:sz w:val="20"/>
        </w:rPr>
        <w:instrText xml:space="preserve"> STYLEREF 1 \s </w:instrText>
      </w:r>
      <w:r w:rsidRPr="003F1403">
        <w:rPr>
          <w:sz w:val="20"/>
        </w:rPr>
        <w:fldChar w:fldCharType="separate"/>
      </w:r>
      <w:r w:rsidRPr="003F1403">
        <w:rPr>
          <w:noProof/>
          <w:sz w:val="20"/>
        </w:rPr>
        <w:t>4</w:t>
      </w:r>
      <w:r w:rsidRPr="003F1403">
        <w:rPr>
          <w:noProof/>
          <w:sz w:val="20"/>
        </w:rPr>
        <w:fldChar w:fldCharType="end"/>
      </w:r>
      <w:r w:rsidRPr="003F1403">
        <w:rPr>
          <w:sz w:val="20"/>
        </w:rPr>
        <w:t>.</w:t>
      </w:r>
      <w:r>
        <w:rPr>
          <w:sz w:val="20"/>
        </w:rPr>
        <w:t>8</w:t>
      </w:r>
      <w:r w:rsidRPr="003F1403">
        <w:rPr>
          <w:sz w:val="20"/>
        </w:rPr>
        <w:t>. 202</w:t>
      </w:r>
      <w:r>
        <w:rPr>
          <w:sz w:val="20"/>
        </w:rPr>
        <w:t>1</w:t>
      </w:r>
      <w:r w:rsidRPr="003F1403">
        <w:rPr>
          <w:sz w:val="20"/>
        </w:rPr>
        <w:t xml:space="preserve"> Yılı Aylara Göre</w:t>
      </w:r>
      <w:r>
        <w:rPr>
          <w:sz w:val="20"/>
        </w:rPr>
        <w:t xml:space="preserve"> 4 Sınıflı</w:t>
      </w:r>
      <w:r w:rsidRPr="003F1403">
        <w:rPr>
          <w:sz w:val="20"/>
        </w:rPr>
        <w:t xml:space="preserve"> Duygu Değişimleri </w:t>
      </w:r>
    </w:p>
    <w:p w:rsidR="0039522A" w:rsidRPr="00FF152E" w:rsidRDefault="0039522A"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16415D" w:rsidRPr="00FF152E" w:rsidRDefault="0016415D">
      <w:pPr>
        <w:spacing w:line="360" w:lineRule="auto"/>
        <w:jc w:val="both"/>
        <w:sectPr w:rsidR="0016415D" w:rsidRPr="00FF152E" w:rsidSect="00111705">
          <w:headerReference w:type="default" r:id="rId50"/>
          <w:pgSz w:w="11910" w:h="16840"/>
          <w:pgMar w:top="1701" w:right="1418" w:bottom="1701" w:left="2268" w:header="714" w:footer="1049" w:gutter="0"/>
          <w:cols w:space="708"/>
        </w:sectPr>
      </w:pPr>
    </w:p>
    <w:p w:rsidR="00765916" w:rsidRPr="00FF152E" w:rsidRDefault="001E4463" w:rsidP="0040609B">
      <w:pPr>
        <w:pStyle w:val="GvdeMetni"/>
        <w:spacing w:line="275" w:lineRule="exact"/>
        <w:ind w:left="-709"/>
        <w:jc w:val="both"/>
        <w:rPr>
          <w:color w:val="212121"/>
        </w:rPr>
      </w:pPr>
      <w:bookmarkStart w:id="81" w:name="_bookmark75"/>
      <w:bookmarkStart w:id="82" w:name="_GoBack"/>
      <w:bookmarkEnd w:id="81"/>
      <w:bookmarkEnd w:id="82"/>
      <w:r w:rsidRPr="00FF152E">
        <w:rPr>
          <w:color w:val="212121"/>
        </w:rPr>
        <w:lastRenderedPageBreak/>
        <w:t>HAND</w:t>
      </w:r>
      <w:r w:rsidR="00370CEF" w:rsidRPr="00FF152E">
        <w:rPr>
          <w:color w:val="212121"/>
        </w:rPr>
        <w:t xml:space="preserve">, </w:t>
      </w:r>
      <w:r w:rsidR="00765916" w:rsidRPr="00FF152E">
        <w:rPr>
          <w:color w:val="212121"/>
        </w:rPr>
        <w:t>D.J.</w:t>
      </w:r>
      <w:r w:rsidR="00370CEF" w:rsidRPr="00FF152E">
        <w:rPr>
          <w:color w:val="212121"/>
        </w:rPr>
        <w:t>, 2007.</w:t>
      </w:r>
      <w:r w:rsidR="00765916" w:rsidRPr="00FF152E">
        <w:rPr>
          <w:color w:val="212121"/>
        </w:rPr>
        <w:t xml:space="preserve"> Principles of Data Mining. Drug-Safety 30, </w:t>
      </w:r>
      <w:r w:rsidRPr="00FF152E">
        <w:rPr>
          <w:color w:val="212121"/>
        </w:rPr>
        <w:t>621–622.</w:t>
      </w:r>
    </w:p>
    <w:p w:rsidR="00370CEF" w:rsidRPr="00FF152E" w:rsidRDefault="00370CEF" w:rsidP="00966750">
      <w:pPr>
        <w:pStyle w:val="GvdeMetni"/>
        <w:spacing w:line="275" w:lineRule="exact"/>
        <w:ind w:right="559" w:hanging="688"/>
        <w:jc w:val="both"/>
        <w:rPr>
          <w:color w:val="212121"/>
        </w:rPr>
      </w:pPr>
      <w:r w:rsidRPr="00FF152E">
        <w:rPr>
          <w:color w:val="212121"/>
        </w:rPr>
        <w:t xml:space="preserve">BAUMGARTNER, J.; ZANNETTOU, S.; KEEGAN, B.; SQUIRE, M.; </w:t>
      </w:r>
      <w:r w:rsidR="00265DE9" w:rsidRPr="00FF152E">
        <w:rPr>
          <w:color w:val="212121"/>
        </w:rPr>
        <w:t xml:space="preserve">             </w:t>
      </w:r>
      <w:r w:rsidRPr="00FF152E">
        <w:rPr>
          <w:color w:val="212121"/>
        </w:rPr>
        <w:t>BLACKBURN, J.</w:t>
      </w:r>
      <w:r w:rsidR="001E4463" w:rsidRPr="00FF152E">
        <w:rPr>
          <w:color w:val="212121"/>
        </w:rPr>
        <w:t>, 2020.</w:t>
      </w:r>
      <w:r w:rsidRPr="00FF152E">
        <w:rPr>
          <w:color w:val="212121"/>
        </w:rPr>
        <w:t xml:space="preserve"> The Pushshift Reddit Dataset. Proceedings of the International AAAI Conference on Web and Social Media, [S. l.], v. 14, n. 1, p. 830-839</w:t>
      </w:r>
      <w:r w:rsidR="001E4463" w:rsidRPr="00FF152E">
        <w:rPr>
          <w:color w:val="212121"/>
        </w:rPr>
        <w:t>.</w:t>
      </w:r>
    </w:p>
    <w:p w:rsidR="001F7155" w:rsidRPr="00FF152E" w:rsidRDefault="001F7155" w:rsidP="00966750">
      <w:pPr>
        <w:pStyle w:val="GvdeMetni"/>
        <w:spacing w:line="275" w:lineRule="exact"/>
        <w:ind w:right="559" w:hanging="688"/>
        <w:jc w:val="both"/>
        <w:rPr>
          <w:color w:val="212121"/>
        </w:rPr>
      </w:pPr>
      <w:r w:rsidRPr="00FF152E">
        <w:rPr>
          <w:color w:val="212121"/>
        </w:rPr>
        <w:t>SINGHAL, T., 2020. A Review of Coronavirus Disease-2019 (COVID-19). Indian J Pediatr 87, 281–286.</w:t>
      </w:r>
    </w:p>
    <w:p w:rsidR="00C5525A" w:rsidRPr="00FF152E" w:rsidRDefault="00C5525A" w:rsidP="00966750">
      <w:pPr>
        <w:pStyle w:val="GvdeMetni"/>
        <w:spacing w:line="275" w:lineRule="exact"/>
        <w:ind w:right="559" w:hanging="709"/>
        <w:jc w:val="both"/>
        <w:rPr>
          <w:color w:val="212121"/>
        </w:rPr>
      </w:pPr>
      <w:r w:rsidRPr="00FF152E">
        <w:rPr>
          <w:color w:val="212121"/>
        </w:rPr>
        <w:t>WEIDMAN, A. C., STECKLER, C. M., &amp; TRACY, J. L., 2016. The Jingle and Jangle of Emotion Assessment: Imprecise Measurement, Casual Scale Usage, and Conceptual Fuzziness in Emotion Research. Emotion, 17(2), 267–295.</w:t>
      </w:r>
    </w:p>
    <w:p w:rsidR="00813438" w:rsidRPr="00FF152E" w:rsidRDefault="00813438" w:rsidP="00966750">
      <w:pPr>
        <w:pStyle w:val="GvdeMetni"/>
        <w:spacing w:line="275" w:lineRule="exact"/>
        <w:ind w:right="559" w:hanging="688"/>
        <w:jc w:val="both"/>
        <w:rPr>
          <w:color w:val="212121"/>
        </w:rPr>
      </w:pPr>
      <w:r w:rsidRPr="00FF152E">
        <w:rPr>
          <w:color w:val="212121"/>
        </w:rPr>
        <w:t>CALVO, R. A. and KIM</w:t>
      </w:r>
      <w:r w:rsidR="0053587E" w:rsidRPr="00FF152E">
        <w:rPr>
          <w:color w:val="212121"/>
        </w:rPr>
        <w:t>, S. M</w:t>
      </w:r>
      <w:r w:rsidRPr="00FF152E">
        <w:rPr>
          <w:color w:val="212121"/>
        </w:rPr>
        <w:t>.</w:t>
      </w:r>
      <w:r w:rsidR="0053587E" w:rsidRPr="00FF152E">
        <w:rPr>
          <w:color w:val="212121"/>
        </w:rPr>
        <w:t>,</w:t>
      </w:r>
      <w:r w:rsidRPr="00FF152E">
        <w:rPr>
          <w:color w:val="212121"/>
        </w:rPr>
        <w:t xml:space="preserve"> 2010. Sentiment Analysis in Student Experiences of Learning. Third International Conference on Educational Data Mining (EDM2010), 111–120.</w:t>
      </w:r>
    </w:p>
    <w:p w:rsidR="00265DE9" w:rsidRPr="00FF152E" w:rsidRDefault="00265DE9" w:rsidP="00966750">
      <w:pPr>
        <w:pStyle w:val="GvdeMetni"/>
        <w:spacing w:line="275" w:lineRule="exact"/>
        <w:ind w:right="559" w:hanging="688"/>
        <w:jc w:val="both"/>
        <w:rPr>
          <w:color w:val="212121"/>
        </w:rPr>
      </w:pPr>
      <w:r w:rsidRPr="00FF152E">
        <w:rPr>
          <w:color w:val="212121"/>
        </w:rPr>
        <w:t>DENG, L., and DONG</w:t>
      </w:r>
      <w:r w:rsidR="004B12AA" w:rsidRPr="00FF152E">
        <w:rPr>
          <w:color w:val="212121"/>
        </w:rPr>
        <w:t>,</w:t>
      </w:r>
      <w:r w:rsidRPr="00FF152E">
        <w:rPr>
          <w:color w:val="212121"/>
        </w:rPr>
        <w:t xml:space="preserve"> Y., 2014. "Deep learning: methods and applications." Foundations and Trends® in Signal Processing 7.3–4: 197-387.</w:t>
      </w:r>
    </w:p>
    <w:p w:rsidR="00E06EB0" w:rsidRPr="00FF152E" w:rsidRDefault="001B0BC8" w:rsidP="00966750">
      <w:pPr>
        <w:pStyle w:val="GvdeMetni"/>
        <w:spacing w:line="275" w:lineRule="exact"/>
        <w:ind w:right="559" w:hanging="688"/>
        <w:jc w:val="both"/>
        <w:rPr>
          <w:color w:val="212121"/>
        </w:rPr>
      </w:pPr>
      <w:r w:rsidRPr="00FF152E">
        <w:rPr>
          <w:color w:val="212121"/>
        </w:rPr>
        <w:t>KHURANA</w:t>
      </w:r>
      <w:r w:rsidR="00232514" w:rsidRPr="00FF152E">
        <w:rPr>
          <w:color w:val="212121"/>
        </w:rPr>
        <w:t xml:space="preserve">, </w:t>
      </w:r>
      <w:r w:rsidRPr="00FF152E">
        <w:rPr>
          <w:color w:val="212121"/>
        </w:rPr>
        <w:t>DIKSHA</w:t>
      </w:r>
      <w:r w:rsidR="00232514" w:rsidRPr="00FF152E">
        <w:rPr>
          <w:color w:val="212121"/>
        </w:rPr>
        <w:t xml:space="preserve">, </w:t>
      </w:r>
      <w:r w:rsidRPr="00FF152E">
        <w:rPr>
          <w:color w:val="212121"/>
        </w:rPr>
        <w:t>KOLI</w:t>
      </w:r>
      <w:r w:rsidR="004B12AA" w:rsidRPr="00FF152E">
        <w:rPr>
          <w:color w:val="212121"/>
        </w:rPr>
        <w:t>,</w:t>
      </w:r>
      <w:r w:rsidRPr="00FF152E">
        <w:rPr>
          <w:color w:val="212121"/>
        </w:rPr>
        <w:t xml:space="preserve"> A.</w:t>
      </w:r>
      <w:r w:rsidR="00232514" w:rsidRPr="00FF152E">
        <w:rPr>
          <w:color w:val="212121"/>
        </w:rPr>
        <w:t xml:space="preserve">, </w:t>
      </w:r>
      <w:r w:rsidRPr="00FF152E">
        <w:rPr>
          <w:color w:val="212121"/>
        </w:rPr>
        <w:t>KHATTER</w:t>
      </w:r>
      <w:r w:rsidR="004B12AA" w:rsidRPr="00FF152E">
        <w:rPr>
          <w:color w:val="212121"/>
        </w:rPr>
        <w:t>,</w:t>
      </w:r>
      <w:r w:rsidRPr="00FF152E">
        <w:rPr>
          <w:color w:val="212121"/>
        </w:rPr>
        <w:t xml:space="preserve"> K.</w:t>
      </w:r>
      <w:r w:rsidR="00232514" w:rsidRPr="00FF152E">
        <w:rPr>
          <w:color w:val="212121"/>
        </w:rPr>
        <w:t xml:space="preserve"> and </w:t>
      </w:r>
      <w:r w:rsidRPr="00FF152E">
        <w:rPr>
          <w:color w:val="212121"/>
        </w:rPr>
        <w:t>SINGH</w:t>
      </w:r>
      <w:r w:rsidR="004B12AA" w:rsidRPr="00FF152E">
        <w:rPr>
          <w:color w:val="212121"/>
        </w:rPr>
        <w:t>,</w:t>
      </w:r>
      <w:r w:rsidRPr="00FF152E">
        <w:rPr>
          <w:color w:val="212121"/>
        </w:rPr>
        <w:t xml:space="preserve"> S., 2017.</w:t>
      </w:r>
      <w:r w:rsidR="00232514" w:rsidRPr="00FF152E">
        <w:rPr>
          <w:color w:val="212121"/>
        </w:rPr>
        <w:t xml:space="preserve"> "Natural language processing: State of the art, current trends and challenges." </w:t>
      </w:r>
      <w:r w:rsidRPr="00FF152E">
        <w:rPr>
          <w:color w:val="212121"/>
        </w:rPr>
        <w:t>arXiv preprint arXiv:1708.05148.</w:t>
      </w:r>
    </w:p>
    <w:p w:rsidR="005526C4" w:rsidRPr="00FF152E" w:rsidRDefault="005526C4" w:rsidP="00966750">
      <w:pPr>
        <w:pStyle w:val="GvdeMetni"/>
        <w:spacing w:line="275" w:lineRule="exact"/>
        <w:ind w:right="559" w:hanging="688"/>
        <w:jc w:val="both"/>
        <w:rPr>
          <w:color w:val="212121"/>
        </w:rPr>
      </w:pPr>
      <w:r w:rsidRPr="00FF152E">
        <w:rPr>
          <w:color w:val="212121"/>
        </w:rPr>
        <w:t>MANNING</w:t>
      </w:r>
      <w:r w:rsidR="004B12AA" w:rsidRPr="00FF152E">
        <w:rPr>
          <w:color w:val="212121"/>
        </w:rPr>
        <w:t>,</w:t>
      </w:r>
      <w:r w:rsidRPr="00FF152E">
        <w:rPr>
          <w:color w:val="212121"/>
        </w:rPr>
        <w:t xml:space="preserve"> C. D., RAGHAVAN</w:t>
      </w:r>
      <w:r w:rsidR="002A4D67" w:rsidRPr="00FF152E">
        <w:rPr>
          <w:color w:val="212121"/>
        </w:rPr>
        <w:t>,</w:t>
      </w:r>
      <w:r w:rsidRPr="00FF152E">
        <w:rPr>
          <w:color w:val="212121"/>
        </w:rPr>
        <w:t xml:space="preserve"> P. and SCHUTZE</w:t>
      </w:r>
      <w:r w:rsidR="002A4D67" w:rsidRPr="00FF152E">
        <w:rPr>
          <w:color w:val="212121"/>
        </w:rPr>
        <w:t>,</w:t>
      </w:r>
      <w:r w:rsidRPr="00FF152E">
        <w:rPr>
          <w:color w:val="212121"/>
        </w:rPr>
        <w:t xml:space="preserve"> H., 2009. “An Introduction to Information Retrieval” online, Retrieved from the internet.</w:t>
      </w:r>
    </w:p>
    <w:p w:rsidR="005526C4" w:rsidRPr="00FF152E" w:rsidRDefault="005526C4" w:rsidP="00966750">
      <w:pPr>
        <w:pStyle w:val="GvdeMetni"/>
        <w:spacing w:line="275" w:lineRule="exact"/>
        <w:ind w:right="559" w:hanging="688"/>
        <w:jc w:val="both"/>
        <w:rPr>
          <w:color w:val="212121"/>
        </w:rPr>
      </w:pPr>
      <w:r w:rsidRPr="00FF152E">
        <w:rPr>
          <w:color w:val="212121"/>
        </w:rPr>
        <w:t>BING</w:t>
      </w:r>
      <w:r w:rsidR="002A4D67" w:rsidRPr="00FF152E">
        <w:rPr>
          <w:color w:val="212121"/>
        </w:rPr>
        <w:t>,</w:t>
      </w:r>
      <w:r w:rsidRPr="00FF152E">
        <w:rPr>
          <w:color w:val="212121"/>
        </w:rPr>
        <w:t xml:space="preserve"> L., 2012. "Sentiment analysis and opinion mining." Synthesis lectures on human language technologies 5, no. 1:1-167.</w:t>
      </w:r>
    </w:p>
    <w:p w:rsidR="005526C4" w:rsidRPr="00FF152E" w:rsidRDefault="005526C4" w:rsidP="00966750">
      <w:pPr>
        <w:pStyle w:val="GvdeMetni"/>
        <w:spacing w:line="275" w:lineRule="exact"/>
        <w:ind w:right="559" w:hanging="688"/>
        <w:jc w:val="both"/>
        <w:rPr>
          <w:color w:val="212121"/>
        </w:rPr>
      </w:pPr>
      <w:r w:rsidRPr="00FF152E">
        <w:rPr>
          <w:color w:val="212121"/>
        </w:rPr>
        <w:t>MONTOYO, ANDRES, M</w:t>
      </w:r>
      <w:r w:rsidR="002A4D67" w:rsidRPr="00FF152E">
        <w:rPr>
          <w:color w:val="212121"/>
        </w:rPr>
        <w:t>ARTINEZ-</w:t>
      </w:r>
      <w:r w:rsidRPr="00FF152E">
        <w:rPr>
          <w:color w:val="212121"/>
        </w:rPr>
        <w:t>BARCO</w:t>
      </w:r>
      <w:r w:rsidR="002A4D67" w:rsidRPr="00FF152E">
        <w:rPr>
          <w:color w:val="212121"/>
        </w:rPr>
        <w:t>,</w:t>
      </w:r>
      <w:r w:rsidRPr="00FF152E">
        <w:rPr>
          <w:color w:val="212121"/>
        </w:rPr>
        <w:t xml:space="preserve"> P. and BALAHUR</w:t>
      </w:r>
      <w:r w:rsidR="002A4D67" w:rsidRPr="00FF152E">
        <w:rPr>
          <w:color w:val="212121"/>
        </w:rPr>
        <w:t>,</w:t>
      </w:r>
      <w:r w:rsidRPr="00FF152E">
        <w:rPr>
          <w:color w:val="212121"/>
        </w:rPr>
        <w:t xml:space="preserve"> A., 2012. "Subjectivity and sentiment analysis: An overview of the current state of the area and envisaged developments." Decision Support Systems 53, no. 4:675-679.</w:t>
      </w:r>
      <w:r w:rsidR="002A4D67" w:rsidRPr="00FF152E">
        <w:rPr>
          <w:noProof/>
          <w:lang w:bidi="ar-SA"/>
        </w:rPr>
        <w:t xml:space="preserve"> </w:t>
      </w:r>
      <w:r w:rsidR="002A4D67" w:rsidRPr="00FF152E">
        <w:rPr>
          <w:noProof/>
          <w:lang w:bidi="ar-SA"/>
        </w:rPr>
        <w:drawing>
          <wp:anchor distT="0" distB="0" distL="0" distR="0" simplePos="0" relativeHeight="251664384" behindDoc="1" locked="0" layoutInCell="1" allowOverlap="1" wp14:anchorId="2A79CEAB" wp14:editId="1DFA2CAC">
            <wp:simplePos x="0" y="0"/>
            <wp:positionH relativeFrom="page">
              <wp:posOffset>1066800</wp:posOffset>
            </wp:positionH>
            <wp:positionV relativeFrom="paragraph">
              <wp:posOffset>523240</wp:posOffset>
            </wp:positionV>
            <wp:extent cx="4686300" cy="1841500"/>
            <wp:effectExtent l="0" t="0" r="0" b="0"/>
            <wp:wrapNone/>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5526C4" w:rsidRPr="00FF152E" w:rsidRDefault="005526C4" w:rsidP="00966750">
      <w:pPr>
        <w:pStyle w:val="GvdeMetni"/>
        <w:spacing w:line="275" w:lineRule="exact"/>
        <w:ind w:right="559" w:hanging="688"/>
        <w:jc w:val="both"/>
        <w:rPr>
          <w:color w:val="212121"/>
        </w:rPr>
      </w:pPr>
      <w:r w:rsidRPr="00FF152E">
        <w:rPr>
          <w:color w:val="212121"/>
        </w:rPr>
        <w:t>PANG, BO, LEE</w:t>
      </w:r>
      <w:r w:rsidR="002A4D67" w:rsidRPr="00FF152E">
        <w:rPr>
          <w:color w:val="212121"/>
        </w:rPr>
        <w:t>,</w:t>
      </w:r>
      <w:r w:rsidRPr="00FF152E">
        <w:rPr>
          <w:color w:val="212121"/>
        </w:rPr>
        <w:t xml:space="preserve"> L. and </w:t>
      </w:r>
      <w:r w:rsidR="004C1FA3" w:rsidRPr="00FF152E">
        <w:rPr>
          <w:color w:val="212121"/>
        </w:rPr>
        <w:t>VAITHYANATHAN</w:t>
      </w:r>
      <w:r w:rsidR="002A4D67" w:rsidRPr="00FF152E">
        <w:rPr>
          <w:color w:val="212121"/>
        </w:rPr>
        <w:t>,</w:t>
      </w:r>
      <w:r w:rsidRPr="00FF152E">
        <w:rPr>
          <w:color w:val="212121"/>
        </w:rPr>
        <w:t xml:space="preserve"> </w:t>
      </w:r>
      <w:r w:rsidR="004C1FA3" w:rsidRPr="00FF152E">
        <w:rPr>
          <w:color w:val="212121"/>
        </w:rPr>
        <w:t>A., 2002.</w:t>
      </w:r>
      <w:r w:rsidRPr="00FF152E">
        <w:rPr>
          <w:color w:val="212121"/>
        </w:rPr>
        <w:t xml:space="preserve"> "Thumbs up? Sentiment classification using machine learning techniques." </w:t>
      </w:r>
      <w:r w:rsidR="004C1FA3" w:rsidRPr="00FF152E">
        <w:rPr>
          <w:color w:val="212121"/>
        </w:rPr>
        <w:t>arXiv preprint cs/0205070.</w:t>
      </w:r>
    </w:p>
    <w:p w:rsidR="004C1FA3" w:rsidRPr="00FF152E" w:rsidRDefault="004C1FA3" w:rsidP="00966750">
      <w:pPr>
        <w:pStyle w:val="GvdeMetni"/>
        <w:spacing w:line="275" w:lineRule="exact"/>
        <w:ind w:right="559" w:hanging="688"/>
        <w:jc w:val="both"/>
        <w:rPr>
          <w:color w:val="212121"/>
        </w:rPr>
      </w:pPr>
      <w:r w:rsidRPr="00FF152E">
        <w:rPr>
          <w:color w:val="212121"/>
        </w:rPr>
        <w:t>TANG, DUYU, WEI</w:t>
      </w:r>
      <w:r w:rsidR="002A4D67" w:rsidRPr="00FF152E">
        <w:rPr>
          <w:color w:val="212121"/>
        </w:rPr>
        <w:t>,</w:t>
      </w:r>
      <w:r w:rsidRPr="00FF152E">
        <w:rPr>
          <w:color w:val="212121"/>
        </w:rPr>
        <w:t xml:space="preserve"> F., QIN</w:t>
      </w:r>
      <w:r w:rsidR="002A4D67" w:rsidRPr="00FF152E">
        <w:rPr>
          <w:color w:val="212121"/>
        </w:rPr>
        <w:t>,</w:t>
      </w:r>
      <w:r w:rsidRPr="00FF152E">
        <w:rPr>
          <w:color w:val="212121"/>
        </w:rPr>
        <w:t xml:space="preserve"> B., LIU</w:t>
      </w:r>
      <w:r w:rsidR="002A4D67" w:rsidRPr="00FF152E">
        <w:rPr>
          <w:color w:val="212121"/>
        </w:rPr>
        <w:t>,</w:t>
      </w:r>
      <w:r w:rsidRPr="00FF152E">
        <w:rPr>
          <w:color w:val="212121"/>
        </w:rPr>
        <w:t xml:space="preserve"> T. and ZHOU</w:t>
      </w:r>
      <w:r w:rsidR="002A4D67" w:rsidRPr="00FF152E">
        <w:rPr>
          <w:color w:val="212121"/>
        </w:rPr>
        <w:t>,</w:t>
      </w:r>
      <w:r w:rsidRPr="00FF152E">
        <w:rPr>
          <w:color w:val="212121"/>
        </w:rPr>
        <w:t xml:space="preserve"> M., 2014. "Coooolll: A deep learning system for twitter sentiment classification." In Proceedings of the 8th international workshop on semantic evaluation (SemEval 2014), pp. 208-212.</w:t>
      </w:r>
    </w:p>
    <w:p w:rsidR="00B26ABF" w:rsidRPr="00FF152E" w:rsidRDefault="00B26ABF" w:rsidP="00966750">
      <w:pPr>
        <w:pStyle w:val="GvdeMetni"/>
        <w:spacing w:line="275" w:lineRule="exact"/>
        <w:ind w:right="559" w:hanging="688"/>
        <w:jc w:val="both"/>
        <w:rPr>
          <w:color w:val="212121"/>
        </w:rPr>
      </w:pPr>
      <w:r w:rsidRPr="00FF152E">
        <w:rPr>
          <w:color w:val="212121"/>
        </w:rPr>
        <w:t>ZHOU, SHUSEN, CHEN</w:t>
      </w:r>
      <w:r w:rsidR="002A4D67" w:rsidRPr="00FF152E">
        <w:rPr>
          <w:color w:val="212121"/>
        </w:rPr>
        <w:t>,</w:t>
      </w:r>
      <w:r w:rsidRPr="00FF152E">
        <w:rPr>
          <w:color w:val="212121"/>
        </w:rPr>
        <w:t xml:space="preserve"> Q. and WANG</w:t>
      </w:r>
      <w:r w:rsidR="002A4D67" w:rsidRPr="00FF152E">
        <w:rPr>
          <w:color w:val="212121"/>
        </w:rPr>
        <w:t>,</w:t>
      </w:r>
      <w:r w:rsidRPr="00FF152E">
        <w:rPr>
          <w:color w:val="212121"/>
        </w:rPr>
        <w:t xml:space="preserve"> X., 2014. "Fuzzy deep belief networks for semi-supervised sentiment classification." Neurocomputing 131: 312-322.</w:t>
      </w:r>
    </w:p>
    <w:p w:rsidR="001B1465" w:rsidRPr="00FF152E" w:rsidRDefault="001B1465" w:rsidP="00966750">
      <w:pPr>
        <w:pStyle w:val="GvdeMetni"/>
        <w:spacing w:line="275" w:lineRule="exact"/>
        <w:ind w:right="559" w:hanging="688"/>
        <w:jc w:val="both"/>
        <w:rPr>
          <w:color w:val="212121"/>
        </w:rPr>
      </w:pPr>
      <w:r w:rsidRPr="00FF152E">
        <w:rPr>
          <w:color w:val="212121"/>
        </w:rPr>
        <w:t>PALANISAMY, PRABU, YADAV</w:t>
      </w:r>
      <w:r w:rsidR="002A4D67" w:rsidRPr="00FF152E">
        <w:rPr>
          <w:color w:val="212121"/>
        </w:rPr>
        <w:t>,</w:t>
      </w:r>
      <w:r w:rsidRPr="00FF152E">
        <w:rPr>
          <w:color w:val="212121"/>
        </w:rPr>
        <w:t xml:space="preserve"> V. and ELCHURİ</w:t>
      </w:r>
      <w:r w:rsidR="004B12AA" w:rsidRPr="00FF152E">
        <w:rPr>
          <w:color w:val="212121"/>
        </w:rPr>
        <w:t>,</w:t>
      </w:r>
      <w:r w:rsidRPr="00FF152E">
        <w:rPr>
          <w:color w:val="212121"/>
        </w:rPr>
        <w:t xml:space="preserve"> H., 2013. "Serendio: Simple and Practical lexicon based approach to Sentiment Analysis." In Second Joint Conference on Lexical and Computational Semantics (* SEM), Volume 2: Proceedings of the Seventh International Workshop on Semantic Evaluation (SemEval 2013), pp. 543-548.</w:t>
      </w:r>
    </w:p>
    <w:p w:rsidR="00E313C7" w:rsidRPr="00FF152E" w:rsidRDefault="00E313C7" w:rsidP="00966750">
      <w:pPr>
        <w:pStyle w:val="GvdeMetni"/>
        <w:spacing w:line="275" w:lineRule="exact"/>
        <w:ind w:right="559" w:hanging="688"/>
        <w:jc w:val="both"/>
        <w:rPr>
          <w:color w:val="212121"/>
        </w:rPr>
      </w:pPr>
      <w:r w:rsidRPr="00FF152E">
        <w:rPr>
          <w:color w:val="212121"/>
        </w:rPr>
        <w:t>ALM, OVESDOTTER</w:t>
      </w:r>
      <w:r w:rsidR="002A4D67" w:rsidRPr="00FF152E">
        <w:rPr>
          <w:color w:val="212121"/>
        </w:rPr>
        <w:t>,</w:t>
      </w:r>
      <w:r w:rsidRPr="00FF152E">
        <w:rPr>
          <w:color w:val="212121"/>
        </w:rPr>
        <w:t xml:space="preserve"> C., ROTH</w:t>
      </w:r>
      <w:r w:rsidR="002A4D67" w:rsidRPr="00FF152E">
        <w:rPr>
          <w:color w:val="212121"/>
        </w:rPr>
        <w:t>,</w:t>
      </w:r>
      <w:r w:rsidRPr="00FF152E">
        <w:rPr>
          <w:color w:val="212121"/>
        </w:rPr>
        <w:t xml:space="preserve"> D. and SPROAT</w:t>
      </w:r>
      <w:r w:rsidR="004B12AA" w:rsidRPr="00FF152E">
        <w:rPr>
          <w:color w:val="212121"/>
        </w:rPr>
        <w:t>,</w:t>
      </w:r>
      <w:r w:rsidRPr="00FF152E">
        <w:rPr>
          <w:color w:val="212121"/>
        </w:rPr>
        <w:t xml:space="preserve"> R., 2005. "Emotions from text: machine learning for text-based emotion prediction." In Proceedings of human language technology conference and conference on empirical methods in natural language processing, pp. 579-586.</w:t>
      </w:r>
    </w:p>
    <w:p w:rsidR="004B12AA" w:rsidRPr="00FF152E" w:rsidRDefault="004B12AA" w:rsidP="00966750">
      <w:pPr>
        <w:pStyle w:val="GvdeMetni"/>
        <w:spacing w:line="275" w:lineRule="exact"/>
        <w:ind w:right="559" w:hanging="688"/>
        <w:jc w:val="both"/>
        <w:rPr>
          <w:color w:val="212121"/>
        </w:rPr>
      </w:pPr>
      <w:r w:rsidRPr="00FF152E">
        <w:rPr>
          <w:color w:val="212121"/>
        </w:rPr>
        <w:t>EKMAN, P.</w:t>
      </w:r>
      <w:r w:rsidR="002A4D67" w:rsidRPr="00FF152E">
        <w:rPr>
          <w:color w:val="212121"/>
        </w:rPr>
        <w:t>, 1999.</w:t>
      </w:r>
      <w:r w:rsidRPr="00FF152E">
        <w:rPr>
          <w:color w:val="212121"/>
        </w:rPr>
        <w:t xml:space="preserve"> "Basic emotions." Handbook of cognition and emotion </w:t>
      </w:r>
      <w:r w:rsidR="002A4D67" w:rsidRPr="00FF152E">
        <w:rPr>
          <w:color w:val="212121"/>
        </w:rPr>
        <w:t>98, no. 45-60.</w:t>
      </w:r>
    </w:p>
    <w:p w:rsidR="00C86075" w:rsidRPr="00FF152E" w:rsidRDefault="00A3556B" w:rsidP="00966750">
      <w:pPr>
        <w:pStyle w:val="GvdeMetni"/>
        <w:spacing w:line="275" w:lineRule="exact"/>
        <w:ind w:right="559" w:hanging="688"/>
        <w:jc w:val="both"/>
        <w:rPr>
          <w:color w:val="212121"/>
        </w:rPr>
      </w:pPr>
      <w:r w:rsidRPr="00FF152E">
        <w:rPr>
          <w:color w:val="212121"/>
        </w:rPr>
        <w:t>ROSENTHAL</w:t>
      </w:r>
      <w:r w:rsidR="00C86075" w:rsidRPr="00FF152E">
        <w:rPr>
          <w:color w:val="212121"/>
        </w:rPr>
        <w:t xml:space="preserve">, S., </w:t>
      </w:r>
      <w:r w:rsidR="00D761BD" w:rsidRPr="00FF152E">
        <w:rPr>
          <w:color w:val="212121"/>
        </w:rPr>
        <w:t>FARRA</w:t>
      </w:r>
      <w:r w:rsidR="00C86075" w:rsidRPr="00FF152E">
        <w:rPr>
          <w:color w:val="212121"/>
        </w:rPr>
        <w:t xml:space="preserve">, N. </w:t>
      </w:r>
      <w:r w:rsidR="00D761BD" w:rsidRPr="00FF152E">
        <w:rPr>
          <w:color w:val="212121"/>
        </w:rPr>
        <w:t>and</w:t>
      </w:r>
      <w:r w:rsidR="00C86075" w:rsidRPr="00FF152E">
        <w:rPr>
          <w:color w:val="212121"/>
        </w:rPr>
        <w:t xml:space="preserve"> </w:t>
      </w:r>
      <w:r w:rsidR="00D761BD" w:rsidRPr="00FF152E">
        <w:rPr>
          <w:color w:val="212121"/>
        </w:rPr>
        <w:t>NAKOV</w:t>
      </w:r>
      <w:r w:rsidR="00C86075" w:rsidRPr="00FF152E">
        <w:rPr>
          <w:color w:val="212121"/>
        </w:rPr>
        <w:t>, P.</w:t>
      </w:r>
      <w:r w:rsidR="00D761BD" w:rsidRPr="00FF152E">
        <w:rPr>
          <w:color w:val="212121"/>
        </w:rPr>
        <w:t>, 2017.</w:t>
      </w:r>
      <w:r w:rsidR="00C86075" w:rsidRPr="00FF152E">
        <w:rPr>
          <w:color w:val="212121"/>
        </w:rPr>
        <w:t xml:space="preserve"> Semeval-2017 task 4: Sentiment analysis in twitter, in ‘Proceedings of the 11th International Workshop on Semantic Evaluation (SemEval-2017)’, pp. 502–518.</w:t>
      </w:r>
    </w:p>
    <w:p w:rsidR="0040609B" w:rsidRDefault="0040609B" w:rsidP="00966750">
      <w:pPr>
        <w:pStyle w:val="GvdeMetni"/>
        <w:spacing w:line="275" w:lineRule="exact"/>
        <w:ind w:right="559" w:hanging="688"/>
        <w:jc w:val="both"/>
        <w:rPr>
          <w:color w:val="212121"/>
        </w:rPr>
      </w:pPr>
    </w:p>
    <w:p w:rsidR="00C86075" w:rsidRPr="00FF152E" w:rsidRDefault="00D761BD" w:rsidP="00966750">
      <w:pPr>
        <w:pStyle w:val="GvdeMetni"/>
        <w:spacing w:line="275" w:lineRule="exact"/>
        <w:ind w:right="559" w:hanging="688"/>
        <w:jc w:val="both"/>
        <w:rPr>
          <w:color w:val="212121"/>
        </w:rPr>
      </w:pPr>
      <w:r w:rsidRPr="00FF152E">
        <w:rPr>
          <w:color w:val="212121"/>
        </w:rPr>
        <w:lastRenderedPageBreak/>
        <w:t>KIM, Y., 2014.</w:t>
      </w:r>
      <w:r w:rsidR="00C86075" w:rsidRPr="00FF152E">
        <w:rPr>
          <w:color w:val="212121"/>
        </w:rPr>
        <w:t xml:space="preserve"> ‘Convolutional neural networks for sentence classification’, arXiv preprint arXiv:1408.5882 .</w:t>
      </w:r>
    </w:p>
    <w:p w:rsidR="00A3556B" w:rsidRPr="00FF152E" w:rsidRDefault="00A3556B" w:rsidP="00966750">
      <w:pPr>
        <w:pStyle w:val="GvdeMetni"/>
        <w:spacing w:before="1"/>
        <w:ind w:right="569" w:hanging="1276"/>
        <w:jc w:val="both"/>
      </w:pPr>
      <w:r w:rsidRPr="00FF152E">
        <w:t xml:space="preserve">          </w:t>
      </w:r>
      <w:r w:rsidR="00D761BD" w:rsidRPr="00FF152E">
        <w:t>SOCHER</w:t>
      </w:r>
      <w:r w:rsidRPr="00FF152E">
        <w:t>,</w:t>
      </w:r>
      <w:r w:rsidRPr="00FF152E">
        <w:rPr>
          <w:spacing w:val="11"/>
        </w:rPr>
        <w:t xml:space="preserve"> </w:t>
      </w:r>
      <w:r w:rsidRPr="00FF152E">
        <w:t>R.,</w:t>
      </w:r>
      <w:r w:rsidRPr="00FF152E">
        <w:rPr>
          <w:spacing w:val="12"/>
        </w:rPr>
        <w:t xml:space="preserve"> </w:t>
      </w:r>
      <w:r w:rsidR="00D761BD" w:rsidRPr="00FF152E">
        <w:t>PERELYGIN</w:t>
      </w:r>
      <w:r w:rsidRPr="00FF152E">
        <w:t>,</w:t>
      </w:r>
      <w:r w:rsidRPr="00FF152E">
        <w:rPr>
          <w:spacing w:val="12"/>
        </w:rPr>
        <w:t xml:space="preserve"> </w:t>
      </w:r>
      <w:r w:rsidRPr="00FF152E">
        <w:t>A.,</w:t>
      </w:r>
      <w:r w:rsidRPr="00FF152E">
        <w:rPr>
          <w:spacing w:val="12"/>
        </w:rPr>
        <w:t xml:space="preserve"> </w:t>
      </w:r>
      <w:r w:rsidR="00D761BD" w:rsidRPr="00FF152E">
        <w:t>WU</w:t>
      </w:r>
      <w:r w:rsidRPr="00FF152E">
        <w:t>,</w:t>
      </w:r>
      <w:r w:rsidRPr="00FF152E">
        <w:rPr>
          <w:spacing w:val="12"/>
        </w:rPr>
        <w:t xml:space="preserve"> </w:t>
      </w:r>
      <w:r w:rsidRPr="00FF152E">
        <w:t>J.,</w:t>
      </w:r>
      <w:r w:rsidRPr="00FF152E">
        <w:rPr>
          <w:spacing w:val="11"/>
        </w:rPr>
        <w:t xml:space="preserve"> </w:t>
      </w:r>
      <w:r w:rsidR="00D761BD" w:rsidRPr="00FF152E">
        <w:t>CHUANG</w:t>
      </w:r>
      <w:r w:rsidRPr="00FF152E">
        <w:t>,</w:t>
      </w:r>
      <w:r w:rsidRPr="00FF152E">
        <w:rPr>
          <w:spacing w:val="12"/>
        </w:rPr>
        <w:t xml:space="preserve"> </w:t>
      </w:r>
      <w:r w:rsidRPr="00FF152E">
        <w:t>J.,</w:t>
      </w:r>
      <w:r w:rsidRPr="00FF152E">
        <w:rPr>
          <w:spacing w:val="11"/>
        </w:rPr>
        <w:t xml:space="preserve"> </w:t>
      </w:r>
      <w:r w:rsidR="00D761BD" w:rsidRPr="00FF152E">
        <w:t>MANNING</w:t>
      </w:r>
      <w:r w:rsidRPr="00FF152E">
        <w:t>,</w:t>
      </w:r>
      <w:r w:rsidRPr="00FF152E">
        <w:rPr>
          <w:spacing w:val="12"/>
        </w:rPr>
        <w:t xml:space="preserve"> </w:t>
      </w:r>
      <w:r w:rsidRPr="00FF152E">
        <w:t>C.</w:t>
      </w:r>
      <w:r w:rsidRPr="00FF152E">
        <w:rPr>
          <w:spacing w:val="11"/>
        </w:rPr>
        <w:t xml:space="preserve"> </w:t>
      </w:r>
      <w:r w:rsidRPr="00FF152E">
        <w:t>D.,</w:t>
      </w:r>
      <w:r w:rsidRPr="00FF152E">
        <w:rPr>
          <w:spacing w:val="11"/>
        </w:rPr>
        <w:t xml:space="preserve"> </w:t>
      </w:r>
      <w:r w:rsidR="00D761BD" w:rsidRPr="00FF152E">
        <w:t>NG</w:t>
      </w:r>
      <w:r w:rsidRPr="00FF152E">
        <w:t>,</w:t>
      </w:r>
      <w:r w:rsidRPr="00FF152E">
        <w:rPr>
          <w:spacing w:val="12"/>
        </w:rPr>
        <w:t xml:space="preserve"> </w:t>
      </w:r>
      <w:r w:rsidRPr="00FF152E">
        <w:t>A.</w:t>
      </w:r>
      <w:r w:rsidRPr="00FF152E">
        <w:rPr>
          <w:spacing w:val="11"/>
        </w:rPr>
        <w:t xml:space="preserve"> </w:t>
      </w:r>
      <w:r w:rsidRPr="00FF152E">
        <w:t>Y.</w:t>
      </w:r>
      <w:r w:rsidRPr="00FF152E">
        <w:rPr>
          <w:spacing w:val="11"/>
        </w:rPr>
        <w:t xml:space="preserve"> </w:t>
      </w:r>
      <w:r w:rsidR="00D761BD" w:rsidRPr="00FF152E">
        <w:t>and</w:t>
      </w:r>
      <w:r w:rsidRPr="00FF152E">
        <w:rPr>
          <w:spacing w:val="12"/>
        </w:rPr>
        <w:t xml:space="preserve"> </w:t>
      </w:r>
      <w:r w:rsidR="00D761BD" w:rsidRPr="00FF152E">
        <w:t>POTTS</w:t>
      </w:r>
      <w:r w:rsidRPr="00FF152E">
        <w:t>,</w:t>
      </w:r>
      <w:r w:rsidR="00D761BD" w:rsidRPr="00FF152E">
        <w:t xml:space="preserve"> </w:t>
      </w:r>
      <w:r w:rsidRPr="00FF152E">
        <w:rPr>
          <w:w w:val="95"/>
        </w:rPr>
        <w:t>C.</w:t>
      </w:r>
      <w:r w:rsidR="00D761BD" w:rsidRPr="00FF152E">
        <w:rPr>
          <w:w w:val="95"/>
        </w:rPr>
        <w:t>,</w:t>
      </w:r>
      <w:r w:rsidRPr="00FF152E">
        <w:rPr>
          <w:w w:val="95"/>
        </w:rPr>
        <w:t xml:space="preserve"> </w:t>
      </w:r>
      <w:r w:rsidR="00D761BD" w:rsidRPr="00FF152E">
        <w:rPr>
          <w:w w:val="95"/>
        </w:rPr>
        <w:t>2013.</w:t>
      </w:r>
      <w:r w:rsidRPr="00FF152E">
        <w:rPr>
          <w:w w:val="95"/>
        </w:rPr>
        <w:t xml:space="preserve"> Recursive deep models for semantic compositionality over a sentiment</w:t>
      </w:r>
      <w:r w:rsidRPr="00FF152E">
        <w:rPr>
          <w:spacing w:val="1"/>
          <w:w w:val="95"/>
        </w:rPr>
        <w:t xml:space="preserve"> </w:t>
      </w:r>
      <w:r w:rsidRPr="00FF152E">
        <w:rPr>
          <w:w w:val="95"/>
        </w:rPr>
        <w:t xml:space="preserve">treebank, </w:t>
      </w:r>
      <w:r w:rsidRPr="00FF152E">
        <w:rPr>
          <w:i/>
          <w:w w:val="95"/>
        </w:rPr>
        <w:t xml:space="preserve">in </w:t>
      </w:r>
      <w:r w:rsidRPr="00FF152E">
        <w:rPr>
          <w:w w:val="95"/>
        </w:rPr>
        <w:t>‘Proceedings of the 2013 conference on empirical methods in natural</w:t>
      </w:r>
      <w:r w:rsidRPr="00FF152E">
        <w:rPr>
          <w:spacing w:val="1"/>
          <w:w w:val="95"/>
        </w:rPr>
        <w:t xml:space="preserve"> </w:t>
      </w:r>
      <w:r w:rsidRPr="00FF152E">
        <w:t>language</w:t>
      </w:r>
      <w:r w:rsidRPr="00FF152E">
        <w:rPr>
          <w:spacing w:val="13"/>
        </w:rPr>
        <w:t xml:space="preserve"> </w:t>
      </w:r>
      <w:r w:rsidRPr="00FF152E">
        <w:t>processing’,</w:t>
      </w:r>
      <w:r w:rsidRPr="00FF152E">
        <w:rPr>
          <w:spacing w:val="14"/>
        </w:rPr>
        <w:t xml:space="preserve"> </w:t>
      </w:r>
      <w:r w:rsidRPr="00FF152E">
        <w:t>pp.</w:t>
      </w:r>
      <w:r w:rsidRPr="00FF152E">
        <w:rPr>
          <w:spacing w:val="14"/>
        </w:rPr>
        <w:t xml:space="preserve"> </w:t>
      </w:r>
      <w:r w:rsidRPr="00FF152E">
        <w:t>1631–1642.</w:t>
      </w:r>
    </w:p>
    <w:p w:rsidR="00A3556B" w:rsidRPr="00FF152E" w:rsidRDefault="00A3556B" w:rsidP="00966750">
      <w:pPr>
        <w:pStyle w:val="GvdeMetni"/>
        <w:spacing w:before="1"/>
        <w:ind w:right="569" w:hanging="1276"/>
        <w:jc w:val="both"/>
      </w:pPr>
      <w:r w:rsidRPr="00FF152E">
        <w:t xml:space="preserve">         </w:t>
      </w:r>
      <w:r w:rsidR="00D761BD" w:rsidRPr="00FF152E">
        <w:t>WANG</w:t>
      </w:r>
      <w:r w:rsidRPr="00FF152E">
        <w:t>,</w:t>
      </w:r>
      <w:r w:rsidRPr="00FF152E">
        <w:rPr>
          <w:spacing w:val="20"/>
        </w:rPr>
        <w:t xml:space="preserve"> </w:t>
      </w:r>
      <w:r w:rsidRPr="00FF152E">
        <w:t>X.,</w:t>
      </w:r>
      <w:r w:rsidRPr="00FF152E">
        <w:rPr>
          <w:spacing w:val="20"/>
        </w:rPr>
        <w:t xml:space="preserve"> </w:t>
      </w:r>
      <w:r w:rsidR="00D761BD" w:rsidRPr="00FF152E">
        <w:t>LIU</w:t>
      </w:r>
      <w:r w:rsidRPr="00FF152E">
        <w:t>,</w:t>
      </w:r>
      <w:r w:rsidRPr="00FF152E">
        <w:rPr>
          <w:spacing w:val="20"/>
        </w:rPr>
        <w:t xml:space="preserve"> </w:t>
      </w:r>
      <w:r w:rsidRPr="00FF152E">
        <w:t>Y.,</w:t>
      </w:r>
      <w:r w:rsidRPr="00FF152E">
        <w:rPr>
          <w:spacing w:val="20"/>
        </w:rPr>
        <w:t xml:space="preserve"> </w:t>
      </w:r>
      <w:r w:rsidR="00D761BD" w:rsidRPr="00FF152E">
        <w:t>SUN</w:t>
      </w:r>
      <w:r w:rsidRPr="00FF152E">
        <w:t>,</w:t>
      </w:r>
      <w:r w:rsidRPr="00FF152E">
        <w:rPr>
          <w:spacing w:val="20"/>
        </w:rPr>
        <w:t xml:space="preserve"> </w:t>
      </w:r>
      <w:r w:rsidRPr="00FF152E">
        <w:t>C.-J.,</w:t>
      </w:r>
      <w:r w:rsidRPr="00FF152E">
        <w:rPr>
          <w:spacing w:val="19"/>
        </w:rPr>
        <w:t xml:space="preserve"> </w:t>
      </w:r>
      <w:r w:rsidR="00D761BD" w:rsidRPr="00FF152E">
        <w:t>WANG</w:t>
      </w:r>
      <w:r w:rsidRPr="00FF152E">
        <w:t>,</w:t>
      </w:r>
      <w:r w:rsidRPr="00FF152E">
        <w:rPr>
          <w:spacing w:val="20"/>
        </w:rPr>
        <w:t xml:space="preserve"> </w:t>
      </w:r>
      <w:r w:rsidRPr="00FF152E">
        <w:t>B.</w:t>
      </w:r>
      <w:r w:rsidRPr="00FF152E">
        <w:rPr>
          <w:spacing w:val="18"/>
        </w:rPr>
        <w:t xml:space="preserve"> </w:t>
      </w:r>
      <w:r w:rsidR="00D761BD" w:rsidRPr="00FF152E">
        <w:t>and</w:t>
      </w:r>
      <w:r w:rsidRPr="00FF152E">
        <w:rPr>
          <w:spacing w:val="17"/>
        </w:rPr>
        <w:t xml:space="preserve"> </w:t>
      </w:r>
      <w:r w:rsidR="00D761BD" w:rsidRPr="00FF152E">
        <w:t>WANG</w:t>
      </w:r>
      <w:r w:rsidRPr="00FF152E">
        <w:t>,</w:t>
      </w:r>
      <w:r w:rsidRPr="00FF152E">
        <w:rPr>
          <w:spacing w:val="20"/>
        </w:rPr>
        <w:t xml:space="preserve"> </w:t>
      </w:r>
      <w:r w:rsidRPr="00FF152E">
        <w:t>X.</w:t>
      </w:r>
      <w:r w:rsidR="00D761BD" w:rsidRPr="00FF152E">
        <w:t>,</w:t>
      </w:r>
      <w:r w:rsidRPr="00FF152E">
        <w:rPr>
          <w:spacing w:val="18"/>
        </w:rPr>
        <w:t xml:space="preserve"> </w:t>
      </w:r>
      <w:r w:rsidR="00D761BD" w:rsidRPr="00FF152E">
        <w:t>2015.</w:t>
      </w:r>
      <w:r w:rsidRPr="00FF152E">
        <w:rPr>
          <w:spacing w:val="20"/>
        </w:rPr>
        <w:t xml:space="preserve"> </w:t>
      </w:r>
      <w:r w:rsidRPr="00FF152E">
        <w:t>Predicting</w:t>
      </w:r>
      <w:r w:rsidRPr="00FF152E">
        <w:rPr>
          <w:spacing w:val="17"/>
        </w:rPr>
        <w:t xml:space="preserve"> </w:t>
      </w:r>
      <w:r w:rsidRPr="00FF152E">
        <w:t>polarities</w:t>
      </w:r>
      <w:r w:rsidRPr="00FF152E">
        <w:rPr>
          <w:spacing w:val="-57"/>
        </w:rPr>
        <w:t xml:space="preserve"> </w:t>
      </w:r>
      <w:r w:rsidRPr="00FF152E">
        <w:rPr>
          <w:w w:val="95"/>
        </w:rPr>
        <w:t>of</w:t>
      </w:r>
      <w:r w:rsidRPr="00FF152E">
        <w:rPr>
          <w:spacing w:val="2"/>
          <w:w w:val="95"/>
        </w:rPr>
        <w:t xml:space="preserve"> </w:t>
      </w:r>
      <w:r w:rsidRPr="00FF152E">
        <w:rPr>
          <w:w w:val="95"/>
        </w:rPr>
        <w:t>tweets</w:t>
      </w:r>
      <w:r w:rsidRPr="00FF152E">
        <w:rPr>
          <w:spacing w:val="2"/>
          <w:w w:val="95"/>
        </w:rPr>
        <w:t xml:space="preserve"> </w:t>
      </w:r>
      <w:r w:rsidRPr="00FF152E">
        <w:rPr>
          <w:w w:val="95"/>
        </w:rPr>
        <w:t>by</w:t>
      </w:r>
      <w:r w:rsidRPr="00FF152E">
        <w:rPr>
          <w:spacing w:val="1"/>
          <w:w w:val="95"/>
        </w:rPr>
        <w:t xml:space="preserve"> </w:t>
      </w:r>
      <w:r w:rsidRPr="00FF152E">
        <w:rPr>
          <w:w w:val="95"/>
        </w:rPr>
        <w:t>composing</w:t>
      </w:r>
      <w:r w:rsidRPr="00FF152E">
        <w:rPr>
          <w:spacing w:val="1"/>
          <w:w w:val="95"/>
        </w:rPr>
        <w:t xml:space="preserve"> </w:t>
      </w:r>
      <w:r w:rsidRPr="00FF152E">
        <w:rPr>
          <w:w w:val="95"/>
        </w:rPr>
        <w:t>word</w:t>
      </w:r>
      <w:r w:rsidRPr="00FF152E">
        <w:rPr>
          <w:spacing w:val="2"/>
          <w:w w:val="95"/>
        </w:rPr>
        <w:t xml:space="preserve"> </w:t>
      </w:r>
      <w:r w:rsidRPr="00FF152E">
        <w:rPr>
          <w:w w:val="95"/>
        </w:rPr>
        <w:t>embeddings</w:t>
      </w:r>
      <w:r w:rsidRPr="00FF152E">
        <w:rPr>
          <w:spacing w:val="2"/>
          <w:w w:val="95"/>
        </w:rPr>
        <w:t xml:space="preserve"> </w:t>
      </w:r>
      <w:r w:rsidRPr="00FF152E">
        <w:rPr>
          <w:w w:val="95"/>
        </w:rPr>
        <w:t>with</w:t>
      </w:r>
      <w:r w:rsidRPr="00FF152E">
        <w:rPr>
          <w:spacing w:val="2"/>
          <w:w w:val="95"/>
        </w:rPr>
        <w:t xml:space="preserve"> </w:t>
      </w:r>
      <w:r w:rsidRPr="00FF152E">
        <w:rPr>
          <w:w w:val="95"/>
        </w:rPr>
        <w:t>long</w:t>
      </w:r>
      <w:r w:rsidRPr="00FF152E">
        <w:rPr>
          <w:spacing w:val="1"/>
          <w:w w:val="95"/>
        </w:rPr>
        <w:t xml:space="preserve"> </w:t>
      </w:r>
      <w:r w:rsidRPr="00FF152E">
        <w:rPr>
          <w:w w:val="95"/>
        </w:rPr>
        <w:t>short-term</w:t>
      </w:r>
      <w:r w:rsidRPr="00FF152E">
        <w:rPr>
          <w:spacing w:val="2"/>
          <w:w w:val="95"/>
        </w:rPr>
        <w:t xml:space="preserve"> </w:t>
      </w:r>
      <w:r w:rsidRPr="00FF152E">
        <w:rPr>
          <w:w w:val="95"/>
        </w:rPr>
        <w:t>memory,</w:t>
      </w:r>
      <w:r w:rsidRPr="00FF152E">
        <w:rPr>
          <w:spacing w:val="13"/>
          <w:w w:val="95"/>
        </w:rPr>
        <w:t xml:space="preserve"> </w:t>
      </w:r>
      <w:r w:rsidRPr="00FF152E">
        <w:rPr>
          <w:i/>
          <w:w w:val="95"/>
        </w:rPr>
        <w:t xml:space="preserve">in </w:t>
      </w:r>
      <w:r w:rsidRPr="00FF152E">
        <w:rPr>
          <w:w w:val="95"/>
        </w:rPr>
        <w:t>Proceedings of the 53rd Annual Meeting of the Association for Computational</w:t>
      </w:r>
      <w:r w:rsidRPr="00FF152E">
        <w:rPr>
          <w:spacing w:val="1"/>
          <w:w w:val="95"/>
        </w:rPr>
        <w:t xml:space="preserve"> </w:t>
      </w:r>
      <w:r w:rsidRPr="00FF152E">
        <w:t>Linguistics and the 7th International Joint Conference on Natural Language</w:t>
      </w:r>
      <w:r w:rsidRPr="00FF152E">
        <w:rPr>
          <w:spacing w:val="1"/>
        </w:rPr>
        <w:t xml:space="preserve"> </w:t>
      </w:r>
      <w:r w:rsidRPr="00FF152E">
        <w:t>Processing</w:t>
      </w:r>
      <w:r w:rsidRPr="00FF152E">
        <w:rPr>
          <w:spacing w:val="12"/>
        </w:rPr>
        <w:t xml:space="preserve"> </w:t>
      </w:r>
      <w:r w:rsidRPr="00FF152E">
        <w:t>(Volume</w:t>
      </w:r>
      <w:r w:rsidRPr="00FF152E">
        <w:rPr>
          <w:spacing w:val="13"/>
        </w:rPr>
        <w:t xml:space="preserve"> </w:t>
      </w:r>
      <w:r w:rsidRPr="00FF152E">
        <w:t>1:</w:t>
      </w:r>
      <w:r w:rsidRPr="00FF152E">
        <w:rPr>
          <w:spacing w:val="36"/>
        </w:rPr>
        <w:t xml:space="preserve"> </w:t>
      </w:r>
      <w:r w:rsidRPr="00FF152E">
        <w:t>Long</w:t>
      </w:r>
      <w:r w:rsidRPr="00FF152E">
        <w:rPr>
          <w:spacing w:val="13"/>
        </w:rPr>
        <w:t xml:space="preserve"> </w:t>
      </w:r>
      <w:r w:rsidRPr="00FF152E">
        <w:t>Papers)’,</w:t>
      </w:r>
      <w:r w:rsidRPr="00FF152E">
        <w:rPr>
          <w:spacing w:val="11"/>
        </w:rPr>
        <w:t xml:space="preserve"> </w:t>
      </w:r>
      <w:r w:rsidRPr="00FF152E">
        <w:t>pp.</w:t>
      </w:r>
      <w:r w:rsidRPr="00FF152E">
        <w:rPr>
          <w:spacing w:val="12"/>
        </w:rPr>
        <w:t xml:space="preserve"> </w:t>
      </w:r>
      <w:r w:rsidRPr="00FF152E">
        <w:t>1343–1353.</w:t>
      </w:r>
    </w:p>
    <w:p w:rsidR="00A3556B" w:rsidRPr="00FF152E" w:rsidRDefault="00A3556B" w:rsidP="00966750">
      <w:pPr>
        <w:pStyle w:val="GvdeMetni"/>
        <w:spacing w:before="1"/>
        <w:ind w:right="569" w:hanging="1276"/>
        <w:jc w:val="both"/>
      </w:pPr>
      <w:r w:rsidRPr="00FF152E">
        <w:t xml:space="preserve">        </w:t>
      </w:r>
      <w:r w:rsidR="00D761BD" w:rsidRPr="00FF152E">
        <w:t>YIN</w:t>
      </w:r>
      <w:r w:rsidRPr="00FF152E">
        <w:t>,</w:t>
      </w:r>
      <w:r w:rsidRPr="00FF152E">
        <w:rPr>
          <w:spacing w:val="1"/>
        </w:rPr>
        <w:t xml:space="preserve"> </w:t>
      </w:r>
      <w:r w:rsidRPr="00FF152E">
        <w:t>D.,</w:t>
      </w:r>
      <w:r w:rsidRPr="00FF152E">
        <w:rPr>
          <w:spacing w:val="1"/>
        </w:rPr>
        <w:t xml:space="preserve"> </w:t>
      </w:r>
      <w:r w:rsidR="00D761BD" w:rsidRPr="00FF152E">
        <w:t>MENG</w:t>
      </w:r>
      <w:r w:rsidRPr="00FF152E">
        <w:t>,</w:t>
      </w:r>
      <w:r w:rsidRPr="00FF152E">
        <w:rPr>
          <w:spacing w:val="1"/>
        </w:rPr>
        <w:t xml:space="preserve"> </w:t>
      </w:r>
      <w:r w:rsidRPr="00FF152E">
        <w:t>T.</w:t>
      </w:r>
      <w:r w:rsidRPr="00FF152E">
        <w:rPr>
          <w:spacing w:val="1"/>
        </w:rPr>
        <w:t xml:space="preserve"> </w:t>
      </w:r>
      <w:r w:rsidRPr="00FF152E">
        <w:t>&amp;</w:t>
      </w:r>
      <w:r w:rsidRPr="00FF152E">
        <w:rPr>
          <w:spacing w:val="1"/>
        </w:rPr>
        <w:t xml:space="preserve"> </w:t>
      </w:r>
      <w:r w:rsidR="00D761BD" w:rsidRPr="00FF152E">
        <w:t>CHANG</w:t>
      </w:r>
      <w:r w:rsidRPr="00FF152E">
        <w:t>,</w:t>
      </w:r>
      <w:r w:rsidRPr="00FF152E">
        <w:rPr>
          <w:spacing w:val="1"/>
        </w:rPr>
        <w:t xml:space="preserve"> </w:t>
      </w:r>
      <w:r w:rsidRPr="00FF152E">
        <w:t>K.-W.</w:t>
      </w:r>
      <w:r w:rsidR="00D761BD" w:rsidRPr="00FF152E">
        <w:t>,</w:t>
      </w:r>
      <w:r w:rsidRPr="00FF152E">
        <w:rPr>
          <w:spacing w:val="1"/>
        </w:rPr>
        <w:t xml:space="preserve"> </w:t>
      </w:r>
      <w:r w:rsidR="00D761BD" w:rsidRPr="00FF152E">
        <w:t>2020.</w:t>
      </w:r>
      <w:r w:rsidRPr="00FF152E">
        <w:rPr>
          <w:spacing w:val="1"/>
        </w:rPr>
        <w:t xml:space="preserve"> </w:t>
      </w:r>
      <w:r w:rsidRPr="00FF152E">
        <w:t>‘Sentibert:</w:t>
      </w:r>
      <w:r w:rsidRPr="00FF152E">
        <w:rPr>
          <w:spacing w:val="1"/>
        </w:rPr>
        <w:t xml:space="preserve"> </w:t>
      </w:r>
      <w:r w:rsidRPr="00FF152E">
        <w:t>A</w:t>
      </w:r>
      <w:r w:rsidRPr="00FF152E">
        <w:rPr>
          <w:spacing w:val="1"/>
        </w:rPr>
        <w:t xml:space="preserve"> </w:t>
      </w:r>
      <w:r w:rsidRPr="00FF152E">
        <w:t>transferable</w:t>
      </w:r>
      <w:r w:rsidRPr="00FF152E">
        <w:rPr>
          <w:spacing w:val="1"/>
        </w:rPr>
        <w:t xml:space="preserve"> </w:t>
      </w:r>
      <w:r w:rsidRPr="00FF152E">
        <w:rPr>
          <w:w w:val="95"/>
        </w:rPr>
        <w:t>transformer-based</w:t>
      </w:r>
      <w:r w:rsidRPr="00FF152E">
        <w:rPr>
          <w:spacing w:val="1"/>
          <w:w w:val="95"/>
        </w:rPr>
        <w:t xml:space="preserve"> </w:t>
      </w:r>
      <w:r w:rsidRPr="00FF152E">
        <w:rPr>
          <w:w w:val="95"/>
        </w:rPr>
        <w:t>architecture</w:t>
      </w:r>
      <w:r w:rsidRPr="00FF152E">
        <w:rPr>
          <w:spacing w:val="1"/>
          <w:w w:val="95"/>
        </w:rPr>
        <w:t xml:space="preserve"> </w:t>
      </w:r>
      <w:r w:rsidRPr="00FF152E">
        <w:rPr>
          <w:w w:val="95"/>
        </w:rPr>
        <w:t>for</w:t>
      </w:r>
      <w:r w:rsidRPr="00FF152E">
        <w:rPr>
          <w:spacing w:val="1"/>
          <w:w w:val="95"/>
        </w:rPr>
        <w:t xml:space="preserve"> </w:t>
      </w:r>
      <w:r w:rsidRPr="00FF152E">
        <w:rPr>
          <w:w w:val="95"/>
        </w:rPr>
        <w:t>compositional</w:t>
      </w:r>
      <w:r w:rsidRPr="00FF152E">
        <w:rPr>
          <w:spacing w:val="1"/>
          <w:w w:val="95"/>
        </w:rPr>
        <w:t xml:space="preserve"> </w:t>
      </w:r>
      <w:r w:rsidRPr="00FF152E">
        <w:rPr>
          <w:w w:val="95"/>
        </w:rPr>
        <w:t>sentiment</w:t>
      </w:r>
      <w:r w:rsidRPr="00FF152E">
        <w:rPr>
          <w:spacing w:val="1"/>
          <w:w w:val="95"/>
        </w:rPr>
        <w:t xml:space="preserve"> </w:t>
      </w:r>
      <w:r w:rsidRPr="00FF152E">
        <w:rPr>
          <w:w w:val="95"/>
        </w:rPr>
        <w:t>semantics’,</w:t>
      </w:r>
      <w:r w:rsidRPr="00FF152E">
        <w:rPr>
          <w:spacing w:val="1"/>
          <w:w w:val="95"/>
        </w:rPr>
        <w:t xml:space="preserve"> </w:t>
      </w:r>
      <w:r w:rsidRPr="00FF152E">
        <w:rPr>
          <w:i/>
          <w:w w:val="95"/>
        </w:rPr>
        <w:t>arXiv</w:t>
      </w:r>
      <w:r w:rsidRPr="00FF152E">
        <w:rPr>
          <w:i/>
          <w:spacing w:val="1"/>
          <w:w w:val="95"/>
        </w:rPr>
        <w:t xml:space="preserve"> </w:t>
      </w:r>
      <w:r w:rsidRPr="00FF152E">
        <w:rPr>
          <w:i/>
        </w:rPr>
        <w:t>preprint</w:t>
      </w:r>
      <w:r w:rsidRPr="00FF152E">
        <w:rPr>
          <w:i/>
          <w:spacing w:val="23"/>
        </w:rPr>
        <w:t xml:space="preserve"> </w:t>
      </w:r>
      <w:r w:rsidRPr="00FF152E">
        <w:rPr>
          <w:i/>
        </w:rPr>
        <w:t>arXiv:2005.04114</w:t>
      </w:r>
      <w:r w:rsidRPr="00FF152E">
        <w:rPr>
          <w:i/>
          <w:spacing w:val="18"/>
        </w:rPr>
        <w:t xml:space="preserve"> </w:t>
      </w:r>
      <w:r w:rsidRPr="00FF152E">
        <w:t>.</w:t>
      </w:r>
    </w:p>
    <w:p w:rsidR="00A3556B" w:rsidRPr="00FF152E" w:rsidRDefault="00A3556B" w:rsidP="00966750">
      <w:pPr>
        <w:pStyle w:val="GvdeMetni"/>
        <w:spacing w:before="1"/>
        <w:ind w:right="569" w:hanging="1276"/>
        <w:jc w:val="both"/>
      </w:pPr>
      <w:r w:rsidRPr="00FF152E">
        <w:t xml:space="preserve">        </w:t>
      </w:r>
      <w:r w:rsidR="00D761BD" w:rsidRPr="00FF152E">
        <w:t>CAMBRIA</w:t>
      </w:r>
      <w:r w:rsidRPr="00FF152E">
        <w:t xml:space="preserve">, E., </w:t>
      </w:r>
      <w:r w:rsidR="00D761BD" w:rsidRPr="00FF152E">
        <w:t>PORIA</w:t>
      </w:r>
      <w:r w:rsidRPr="00FF152E">
        <w:t xml:space="preserve">, S., </w:t>
      </w:r>
      <w:r w:rsidR="00D761BD" w:rsidRPr="00FF152E">
        <w:t>BAJPAI</w:t>
      </w:r>
      <w:r w:rsidRPr="00FF152E">
        <w:t xml:space="preserve">, R. </w:t>
      </w:r>
      <w:r w:rsidR="00D761BD" w:rsidRPr="00FF152E">
        <w:t>and</w:t>
      </w:r>
      <w:r w:rsidRPr="00FF152E">
        <w:t xml:space="preserve"> </w:t>
      </w:r>
      <w:r w:rsidR="00D761BD" w:rsidRPr="00FF152E">
        <w:t>SCHULLER</w:t>
      </w:r>
      <w:r w:rsidRPr="00FF152E">
        <w:t>, B.</w:t>
      </w:r>
      <w:r w:rsidR="00D761BD" w:rsidRPr="00FF152E">
        <w:t>, 2016.</w:t>
      </w:r>
      <w:r w:rsidRPr="00FF152E">
        <w:t xml:space="preserve"> Senticnet 4:</w:t>
      </w:r>
      <w:r w:rsidRPr="00FF152E">
        <w:rPr>
          <w:spacing w:val="1"/>
        </w:rPr>
        <w:t xml:space="preserve"> </w:t>
      </w:r>
      <w:r w:rsidRPr="00FF152E">
        <w:t>A semantic</w:t>
      </w:r>
      <w:r w:rsidRPr="00FF152E">
        <w:rPr>
          <w:spacing w:val="1"/>
        </w:rPr>
        <w:t xml:space="preserve"> </w:t>
      </w:r>
      <w:r w:rsidRPr="00FF152E">
        <w:rPr>
          <w:w w:val="95"/>
        </w:rPr>
        <w:t>resource</w:t>
      </w:r>
      <w:r w:rsidRPr="00FF152E">
        <w:rPr>
          <w:spacing w:val="27"/>
          <w:w w:val="95"/>
        </w:rPr>
        <w:t xml:space="preserve"> </w:t>
      </w:r>
      <w:r w:rsidRPr="00FF152E">
        <w:rPr>
          <w:w w:val="95"/>
        </w:rPr>
        <w:t>for</w:t>
      </w:r>
      <w:r w:rsidRPr="00FF152E">
        <w:rPr>
          <w:spacing w:val="27"/>
          <w:w w:val="95"/>
        </w:rPr>
        <w:t xml:space="preserve"> </w:t>
      </w:r>
      <w:r w:rsidRPr="00FF152E">
        <w:rPr>
          <w:w w:val="95"/>
        </w:rPr>
        <w:t>sentiment</w:t>
      </w:r>
      <w:r w:rsidRPr="00FF152E">
        <w:rPr>
          <w:spacing w:val="27"/>
          <w:w w:val="95"/>
        </w:rPr>
        <w:t xml:space="preserve"> </w:t>
      </w:r>
      <w:r w:rsidRPr="00FF152E">
        <w:rPr>
          <w:w w:val="95"/>
        </w:rPr>
        <w:t>analysis</w:t>
      </w:r>
      <w:r w:rsidRPr="00FF152E">
        <w:rPr>
          <w:spacing w:val="27"/>
          <w:w w:val="95"/>
        </w:rPr>
        <w:t xml:space="preserve"> </w:t>
      </w:r>
      <w:r w:rsidRPr="00FF152E">
        <w:rPr>
          <w:w w:val="95"/>
        </w:rPr>
        <w:t>based</w:t>
      </w:r>
      <w:r w:rsidRPr="00FF152E">
        <w:rPr>
          <w:spacing w:val="28"/>
          <w:w w:val="95"/>
        </w:rPr>
        <w:t xml:space="preserve"> </w:t>
      </w:r>
      <w:r w:rsidRPr="00FF152E">
        <w:rPr>
          <w:w w:val="95"/>
        </w:rPr>
        <w:t>on</w:t>
      </w:r>
      <w:r w:rsidRPr="00FF152E">
        <w:rPr>
          <w:spacing w:val="27"/>
          <w:w w:val="95"/>
        </w:rPr>
        <w:t xml:space="preserve"> </w:t>
      </w:r>
      <w:r w:rsidRPr="00FF152E">
        <w:rPr>
          <w:w w:val="95"/>
        </w:rPr>
        <w:t>conceptual</w:t>
      </w:r>
      <w:r w:rsidRPr="00FF152E">
        <w:rPr>
          <w:spacing w:val="27"/>
          <w:w w:val="95"/>
        </w:rPr>
        <w:t xml:space="preserve"> </w:t>
      </w:r>
      <w:r w:rsidRPr="00FF152E">
        <w:rPr>
          <w:w w:val="95"/>
        </w:rPr>
        <w:t>primitives,</w:t>
      </w:r>
      <w:r w:rsidRPr="00FF152E">
        <w:rPr>
          <w:spacing w:val="32"/>
          <w:w w:val="95"/>
        </w:rPr>
        <w:t xml:space="preserve"> </w:t>
      </w:r>
      <w:r w:rsidRPr="00FF152E">
        <w:rPr>
          <w:i/>
          <w:w w:val="95"/>
        </w:rPr>
        <w:t>in</w:t>
      </w:r>
      <w:r w:rsidRPr="00FF152E">
        <w:rPr>
          <w:i/>
          <w:spacing w:val="27"/>
          <w:w w:val="95"/>
        </w:rPr>
        <w:t xml:space="preserve"> </w:t>
      </w:r>
      <w:r w:rsidRPr="00FF152E">
        <w:rPr>
          <w:w w:val="95"/>
        </w:rPr>
        <w:t>‘Proceedings</w:t>
      </w:r>
      <w:r w:rsidRPr="00FF152E">
        <w:rPr>
          <w:spacing w:val="-55"/>
          <w:w w:val="95"/>
        </w:rPr>
        <w:t xml:space="preserve"> </w:t>
      </w:r>
      <w:r w:rsidRPr="00FF152E">
        <w:rPr>
          <w:w w:val="95"/>
        </w:rPr>
        <w:t>of COLING 2016, the 26th international conference on computational linguistics:</w:t>
      </w:r>
      <w:r w:rsidRPr="00FF152E">
        <w:rPr>
          <w:spacing w:val="1"/>
          <w:w w:val="95"/>
        </w:rPr>
        <w:t xml:space="preserve"> </w:t>
      </w:r>
      <w:r w:rsidRPr="00FF152E">
        <w:t>Technical</w:t>
      </w:r>
      <w:r w:rsidRPr="00FF152E">
        <w:rPr>
          <w:spacing w:val="15"/>
        </w:rPr>
        <w:t xml:space="preserve"> </w:t>
      </w:r>
      <w:r w:rsidRPr="00FF152E">
        <w:t>papers’,</w:t>
      </w:r>
      <w:r w:rsidRPr="00FF152E">
        <w:rPr>
          <w:spacing w:val="15"/>
        </w:rPr>
        <w:t xml:space="preserve"> </w:t>
      </w:r>
      <w:r w:rsidRPr="00FF152E">
        <w:t>pp.</w:t>
      </w:r>
      <w:r w:rsidRPr="00FF152E">
        <w:rPr>
          <w:spacing w:val="15"/>
        </w:rPr>
        <w:t xml:space="preserve"> </w:t>
      </w:r>
      <w:r w:rsidRPr="00FF152E">
        <w:t>2666–2677.</w:t>
      </w:r>
    </w:p>
    <w:p w:rsidR="00A3556B" w:rsidRPr="00FF152E" w:rsidRDefault="00A3556B" w:rsidP="00966750">
      <w:pPr>
        <w:pStyle w:val="GvdeMetni"/>
        <w:spacing w:before="1"/>
        <w:ind w:right="569" w:hanging="1276"/>
        <w:jc w:val="both"/>
      </w:pPr>
      <w:r w:rsidRPr="00FF152E">
        <w:t xml:space="preserve">        </w:t>
      </w:r>
      <w:r w:rsidR="00D761BD" w:rsidRPr="00FF152E">
        <w:t>GIEVSKA</w:t>
      </w:r>
      <w:r w:rsidRPr="00FF152E">
        <w:t xml:space="preserve">, S., </w:t>
      </w:r>
      <w:r w:rsidR="00D761BD" w:rsidRPr="00FF152E">
        <w:t>KOROVESHOVSKI</w:t>
      </w:r>
      <w:r w:rsidRPr="00FF152E">
        <w:t xml:space="preserve">, K. </w:t>
      </w:r>
      <w:r w:rsidR="00D761BD" w:rsidRPr="00FF152E">
        <w:t>and</w:t>
      </w:r>
      <w:r w:rsidRPr="00FF152E">
        <w:t xml:space="preserve"> </w:t>
      </w:r>
      <w:r w:rsidR="00D761BD" w:rsidRPr="00FF152E">
        <w:t>CHAVDAROVA</w:t>
      </w:r>
      <w:r w:rsidRPr="00FF152E">
        <w:t>, T.</w:t>
      </w:r>
      <w:r w:rsidR="00D761BD" w:rsidRPr="00FF152E">
        <w:t>,</w:t>
      </w:r>
      <w:r w:rsidRPr="00FF152E">
        <w:t xml:space="preserve"> </w:t>
      </w:r>
      <w:r w:rsidR="00D761BD" w:rsidRPr="00FF152E">
        <w:t>2014.</w:t>
      </w:r>
      <w:r w:rsidRPr="00FF152E">
        <w:t xml:space="preserve"> A hybrid approach for</w:t>
      </w:r>
      <w:r w:rsidRPr="00FF152E">
        <w:rPr>
          <w:spacing w:val="1"/>
        </w:rPr>
        <w:t xml:space="preserve"> </w:t>
      </w:r>
      <w:r w:rsidRPr="00FF152E">
        <w:rPr>
          <w:w w:val="95"/>
        </w:rPr>
        <w:t xml:space="preserve">emotion detection in support of affective interaction, </w:t>
      </w:r>
      <w:r w:rsidRPr="00FF152E">
        <w:rPr>
          <w:i/>
          <w:w w:val="95"/>
        </w:rPr>
        <w:t xml:space="preserve">in </w:t>
      </w:r>
      <w:r w:rsidRPr="00FF152E">
        <w:rPr>
          <w:w w:val="95"/>
        </w:rPr>
        <w:t>‘Data Mining Workshop</w:t>
      </w:r>
      <w:r w:rsidRPr="00FF152E">
        <w:rPr>
          <w:spacing w:val="1"/>
          <w:w w:val="95"/>
        </w:rPr>
        <w:t xml:space="preserve"> </w:t>
      </w:r>
      <w:r w:rsidRPr="00FF152E">
        <w:t>(ICDMW),</w:t>
      </w:r>
      <w:r w:rsidRPr="00FF152E">
        <w:rPr>
          <w:spacing w:val="10"/>
        </w:rPr>
        <w:t xml:space="preserve"> </w:t>
      </w:r>
      <w:r w:rsidRPr="00FF152E">
        <w:t>2014</w:t>
      </w:r>
      <w:r w:rsidRPr="00FF152E">
        <w:rPr>
          <w:spacing w:val="11"/>
        </w:rPr>
        <w:t xml:space="preserve"> </w:t>
      </w:r>
      <w:r w:rsidRPr="00FF152E">
        <w:t>IEEE</w:t>
      </w:r>
      <w:r w:rsidRPr="00FF152E">
        <w:rPr>
          <w:spacing w:val="12"/>
        </w:rPr>
        <w:t xml:space="preserve"> </w:t>
      </w:r>
      <w:r w:rsidRPr="00FF152E">
        <w:t>International</w:t>
      </w:r>
      <w:r w:rsidRPr="00FF152E">
        <w:rPr>
          <w:spacing w:val="10"/>
        </w:rPr>
        <w:t xml:space="preserve"> </w:t>
      </w:r>
      <w:r w:rsidRPr="00FF152E">
        <w:t>Conference</w:t>
      </w:r>
      <w:r w:rsidRPr="00FF152E">
        <w:rPr>
          <w:spacing w:val="10"/>
        </w:rPr>
        <w:t xml:space="preserve"> </w:t>
      </w:r>
      <w:r w:rsidRPr="00FF152E">
        <w:t>on’,</w:t>
      </w:r>
      <w:r w:rsidRPr="00FF152E">
        <w:rPr>
          <w:spacing w:val="12"/>
        </w:rPr>
        <w:t xml:space="preserve"> </w:t>
      </w:r>
      <w:r w:rsidRPr="00FF152E">
        <w:t>IEEE,</w:t>
      </w:r>
      <w:r w:rsidRPr="00FF152E">
        <w:rPr>
          <w:spacing w:val="11"/>
        </w:rPr>
        <w:t xml:space="preserve"> </w:t>
      </w:r>
      <w:r w:rsidRPr="00FF152E">
        <w:t>pp.</w:t>
      </w:r>
      <w:r w:rsidRPr="00FF152E">
        <w:rPr>
          <w:spacing w:val="10"/>
        </w:rPr>
        <w:t xml:space="preserve"> </w:t>
      </w:r>
      <w:r w:rsidRPr="00FF152E">
        <w:t>352–359.</w:t>
      </w:r>
    </w:p>
    <w:p w:rsidR="00A3556B" w:rsidRPr="00FF152E" w:rsidRDefault="00A3556B" w:rsidP="00966750">
      <w:pPr>
        <w:pStyle w:val="GvdeMetni"/>
        <w:spacing w:before="1"/>
        <w:ind w:right="569" w:hanging="1276"/>
        <w:jc w:val="both"/>
      </w:pPr>
      <w:r w:rsidRPr="00FF152E">
        <w:t xml:space="preserve">        </w:t>
      </w:r>
      <w:r w:rsidR="00D761BD" w:rsidRPr="00FF152E">
        <w:t>RECUPERO</w:t>
      </w:r>
      <w:r w:rsidRPr="00FF152E">
        <w:t xml:space="preserve">, D. R., </w:t>
      </w:r>
      <w:r w:rsidR="00D761BD" w:rsidRPr="00FF152E">
        <w:t>PRESUTTI</w:t>
      </w:r>
      <w:r w:rsidRPr="00FF152E">
        <w:t xml:space="preserve">, V., </w:t>
      </w:r>
      <w:r w:rsidR="00D761BD" w:rsidRPr="00FF152E">
        <w:t>CONSOLI</w:t>
      </w:r>
      <w:r w:rsidRPr="00FF152E">
        <w:t xml:space="preserve">, S., </w:t>
      </w:r>
      <w:r w:rsidR="00D761BD" w:rsidRPr="00FF152E">
        <w:t>GANGEMI</w:t>
      </w:r>
      <w:r w:rsidRPr="00FF152E">
        <w:t xml:space="preserve">, A. </w:t>
      </w:r>
      <w:r w:rsidR="00D761BD" w:rsidRPr="00FF152E">
        <w:t>and</w:t>
      </w:r>
      <w:r w:rsidRPr="00FF152E">
        <w:t xml:space="preserve"> </w:t>
      </w:r>
      <w:r w:rsidR="00D761BD" w:rsidRPr="00FF152E">
        <w:t>NUZZOLESE</w:t>
      </w:r>
      <w:r w:rsidRPr="00FF152E">
        <w:t>, A. G.</w:t>
      </w:r>
      <w:r w:rsidR="00D761BD" w:rsidRPr="00FF152E">
        <w:t>,</w:t>
      </w:r>
      <w:r w:rsidRPr="00FF152E">
        <w:t xml:space="preserve"> 2015</w:t>
      </w:r>
      <w:r w:rsidR="00D761BD" w:rsidRPr="00FF152E">
        <w:t>.</w:t>
      </w:r>
      <w:r w:rsidRPr="00FF152E">
        <w:rPr>
          <w:spacing w:val="-58"/>
        </w:rPr>
        <w:t xml:space="preserve"> </w:t>
      </w:r>
      <w:r w:rsidRPr="00FF152E">
        <w:t>‘Sentilo:</w:t>
      </w:r>
      <w:r w:rsidRPr="00FF152E">
        <w:rPr>
          <w:spacing w:val="13"/>
        </w:rPr>
        <w:t xml:space="preserve"> </w:t>
      </w:r>
      <w:r w:rsidRPr="00FF152E">
        <w:t>frame-based</w:t>
      </w:r>
      <w:r w:rsidRPr="00FF152E">
        <w:rPr>
          <w:spacing w:val="-5"/>
        </w:rPr>
        <w:t xml:space="preserve"> </w:t>
      </w:r>
      <w:r w:rsidRPr="00FF152E">
        <w:t>sentiment</w:t>
      </w:r>
      <w:r w:rsidRPr="00FF152E">
        <w:rPr>
          <w:spacing w:val="-5"/>
        </w:rPr>
        <w:t xml:space="preserve"> </w:t>
      </w:r>
      <w:r w:rsidRPr="00FF152E">
        <w:t>analysis’,</w:t>
      </w:r>
      <w:r w:rsidRPr="00FF152E">
        <w:rPr>
          <w:spacing w:val="-5"/>
        </w:rPr>
        <w:t xml:space="preserve"> </w:t>
      </w:r>
      <w:r w:rsidRPr="00FF152E">
        <w:rPr>
          <w:i/>
        </w:rPr>
        <w:t>Cognitive</w:t>
      </w:r>
      <w:r w:rsidRPr="00FF152E">
        <w:rPr>
          <w:i/>
          <w:spacing w:val="-1"/>
        </w:rPr>
        <w:t xml:space="preserve"> </w:t>
      </w:r>
      <w:r w:rsidRPr="00FF152E">
        <w:rPr>
          <w:i/>
        </w:rPr>
        <w:t>Computation</w:t>
      </w:r>
      <w:r w:rsidRPr="00FF152E">
        <w:rPr>
          <w:i/>
          <w:spacing w:val="-4"/>
        </w:rPr>
        <w:t xml:space="preserve"> </w:t>
      </w:r>
      <w:r w:rsidRPr="00FF152E">
        <w:rPr>
          <w:b/>
        </w:rPr>
        <w:t>7</w:t>
      </w:r>
      <w:r w:rsidRPr="00FF152E">
        <w:t>(2),</w:t>
      </w:r>
      <w:r w:rsidRPr="00FF152E">
        <w:rPr>
          <w:spacing w:val="-5"/>
        </w:rPr>
        <w:t xml:space="preserve"> </w:t>
      </w:r>
      <w:r w:rsidRPr="00FF152E">
        <w:t>211–225.</w:t>
      </w:r>
    </w:p>
    <w:p w:rsidR="00A3556B" w:rsidRPr="00FF152E" w:rsidRDefault="00A3556B" w:rsidP="00966750">
      <w:pPr>
        <w:pStyle w:val="GvdeMetni"/>
        <w:spacing w:before="1"/>
        <w:ind w:right="569" w:hanging="1276"/>
        <w:jc w:val="both"/>
      </w:pPr>
      <w:r w:rsidRPr="00FF152E">
        <w:t xml:space="preserve">         </w:t>
      </w:r>
      <w:r w:rsidR="00D761BD" w:rsidRPr="00FF152E">
        <w:t>YU</w:t>
      </w:r>
      <w:r w:rsidRPr="00FF152E">
        <w:t xml:space="preserve">, L.-C., </w:t>
      </w:r>
      <w:r w:rsidR="00D761BD" w:rsidRPr="00FF152E">
        <w:t>WANG</w:t>
      </w:r>
      <w:r w:rsidRPr="00FF152E">
        <w:t xml:space="preserve">, J., </w:t>
      </w:r>
      <w:r w:rsidR="00D761BD" w:rsidRPr="00FF152E">
        <w:t>LAI</w:t>
      </w:r>
      <w:r w:rsidRPr="00FF152E">
        <w:t xml:space="preserve">, K. R. </w:t>
      </w:r>
      <w:r w:rsidR="00D761BD" w:rsidRPr="00FF152E">
        <w:t>and</w:t>
      </w:r>
      <w:r w:rsidRPr="00FF152E">
        <w:t xml:space="preserve"> </w:t>
      </w:r>
      <w:r w:rsidR="00D761BD" w:rsidRPr="00FF152E">
        <w:t>ZHANG</w:t>
      </w:r>
      <w:r w:rsidRPr="00FF152E">
        <w:t>, X.</w:t>
      </w:r>
      <w:r w:rsidR="00D761BD" w:rsidRPr="00FF152E">
        <w:t>,</w:t>
      </w:r>
      <w:r w:rsidRPr="00FF152E">
        <w:t xml:space="preserve"> 2017</w:t>
      </w:r>
      <w:r w:rsidR="00D761BD" w:rsidRPr="00FF152E">
        <w:t>.</w:t>
      </w:r>
      <w:r w:rsidRPr="00FF152E">
        <w:t xml:space="preserve"> Refining word embeddings for</w:t>
      </w:r>
      <w:r w:rsidRPr="00FF152E">
        <w:rPr>
          <w:spacing w:val="-57"/>
        </w:rPr>
        <w:t xml:space="preserve"> </w:t>
      </w:r>
      <w:r w:rsidRPr="00FF152E">
        <w:rPr>
          <w:w w:val="95"/>
        </w:rPr>
        <w:t xml:space="preserve">sentiment analysis, </w:t>
      </w:r>
      <w:r w:rsidRPr="00FF152E">
        <w:rPr>
          <w:i/>
          <w:w w:val="95"/>
        </w:rPr>
        <w:t xml:space="preserve">in </w:t>
      </w:r>
      <w:r w:rsidRPr="00FF152E">
        <w:rPr>
          <w:w w:val="95"/>
        </w:rPr>
        <w:t>‘Proceedings of the 2017 conference on empirical methods</w:t>
      </w:r>
      <w:r w:rsidRPr="00FF152E">
        <w:rPr>
          <w:spacing w:val="1"/>
          <w:w w:val="95"/>
        </w:rPr>
        <w:t xml:space="preserve"> </w:t>
      </w:r>
      <w:r w:rsidRPr="00FF152E">
        <w:t>in</w:t>
      </w:r>
      <w:r w:rsidRPr="00FF152E">
        <w:rPr>
          <w:spacing w:val="12"/>
        </w:rPr>
        <w:t xml:space="preserve"> </w:t>
      </w:r>
      <w:r w:rsidRPr="00FF152E">
        <w:t>natural</w:t>
      </w:r>
      <w:r w:rsidRPr="00FF152E">
        <w:rPr>
          <w:spacing w:val="12"/>
        </w:rPr>
        <w:t xml:space="preserve"> </w:t>
      </w:r>
      <w:r w:rsidRPr="00FF152E">
        <w:t>language</w:t>
      </w:r>
      <w:r w:rsidRPr="00FF152E">
        <w:rPr>
          <w:spacing w:val="13"/>
        </w:rPr>
        <w:t xml:space="preserve"> </w:t>
      </w:r>
      <w:r w:rsidRPr="00FF152E">
        <w:t>processing’,</w:t>
      </w:r>
      <w:r w:rsidRPr="00FF152E">
        <w:rPr>
          <w:spacing w:val="12"/>
        </w:rPr>
        <w:t xml:space="preserve"> </w:t>
      </w:r>
      <w:r w:rsidRPr="00FF152E">
        <w:t>pp.</w:t>
      </w:r>
      <w:r w:rsidRPr="00FF152E">
        <w:rPr>
          <w:spacing w:val="12"/>
        </w:rPr>
        <w:t xml:space="preserve"> </w:t>
      </w:r>
      <w:r w:rsidRPr="00FF152E">
        <w:t>534–539.</w:t>
      </w:r>
    </w:p>
    <w:p w:rsidR="00CA2E81" w:rsidRDefault="00CA2E81" w:rsidP="00966750">
      <w:pPr>
        <w:pStyle w:val="GvdeMetni"/>
        <w:spacing w:before="1"/>
        <w:ind w:right="569" w:hanging="709"/>
        <w:jc w:val="both"/>
      </w:pPr>
      <w:r w:rsidRPr="00FF152E">
        <w:t xml:space="preserve">GILBERT, C. and HUTTO, E., 2014. Vader: A parsimonious rule-based model for sentiment analysis of social media text, in ‘Eighth International Conference on Weblogs and Social Media (ICWSM-14). Available at (20/04/16) </w:t>
      </w:r>
      <w:hyperlink r:id="rId51">
        <w:r w:rsidRPr="00FF152E">
          <w:t>http://comp.</w:t>
        </w:r>
      </w:hyperlink>
      <w:r w:rsidRPr="00FF152E">
        <w:t xml:space="preserve"> social. gatech. edu/papers/icwsm14. vader. hutto. pdf’, Vol. 81, p. 82.</w:t>
      </w:r>
    </w:p>
    <w:p w:rsidR="00966750" w:rsidRDefault="000C6B4C" w:rsidP="00966750">
      <w:pPr>
        <w:pStyle w:val="GvdeMetni"/>
        <w:spacing w:before="1"/>
        <w:ind w:right="569" w:hanging="709"/>
        <w:jc w:val="both"/>
      </w:pPr>
      <w:r>
        <w:t>KIRITCHENKO</w:t>
      </w:r>
      <w:r w:rsidR="00966750" w:rsidRPr="00966750">
        <w:t xml:space="preserve">, S., Zhu, X., Cherry, C., and Mohammad, </w:t>
      </w:r>
      <w:r>
        <w:t>S. (2014a). Nrc-canada-2014: De</w:t>
      </w:r>
      <w:r w:rsidR="00966750" w:rsidRPr="00966750">
        <w:t>tecting aspects and sentiment in customer reviews. In Proceedings of the 8th International Workshop on Semantic Evaluation (SemEval 2014), pages 437–442.</w:t>
      </w:r>
    </w:p>
    <w:p w:rsidR="000C6B4C" w:rsidRPr="00676C50" w:rsidRDefault="000C6B4C" w:rsidP="000C6B4C">
      <w:pPr>
        <w:pStyle w:val="GvdeMetni"/>
        <w:spacing w:before="1"/>
        <w:ind w:right="569" w:hanging="709"/>
        <w:jc w:val="both"/>
      </w:pPr>
      <w:r w:rsidRPr="000C6B4C">
        <w:t>L</w:t>
      </w:r>
      <w:r>
        <w:t>IU, B. 2011</w:t>
      </w:r>
      <w:r w:rsidRPr="000C6B4C">
        <w:t>. Opinion mining and sentiment analysis. In Web Data Mining, pages 459–526. Springer.</w:t>
      </w:r>
    </w:p>
    <w:p w:rsidR="000C6B4C" w:rsidRPr="00966750" w:rsidRDefault="000C6B4C" w:rsidP="00966750">
      <w:pPr>
        <w:pStyle w:val="GvdeMetni"/>
        <w:spacing w:before="1"/>
        <w:ind w:right="569" w:hanging="709"/>
        <w:jc w:val="both"/>
      </w:pPr>
    </w:p>
    <w:p w:rsidR="00966750" w:rsidRPr="00FF152E" w:rsidRDefault="00966750" w:rsidP="00CA2E81">
      <w:pPr>
        <w:pStyle w:val="GvdeMetni"/>
        <w:spacing w:before="1"/>
        <w:ind w:left="1276" w:right="569" w:hanging="709"/>
        <w:jc w:val="both"/>
      </w:pPr>
    </w:p>
    <w:p w:rsidR="00CA2E81" w:rsidRPr="00FF152E" w:rsidRDefault="00CA2E81" w:rsidP="00A3556B">
      <w:pPr>
        <w:pStyle w:val="GvdeMetni"/>
        <w:spacing w:before="1"/>
        <w:ind w:left="1276" w:right="569" w:hanging="1276"/>
        <w:jc w:val="both"/>
      </w:pPr>
    </w:p>
    <w:p w:rsidR="00CA2E81" w:rsidRPr="00FF152E" w:rsidRDefault="00CA2E81" w:rsidP="00A3556B">
      <w:pPr>
        <w:pStyle w:val="GvdeMetni"/>
        <w:spacing w:before="1"/>
        <w:ind w:left="1276" w:right="569" w:hanging="1276"/>
        <w:jc w:val="both"/>
      </w:pPr>
    </w:p>
    <w:p w:rsidR="00CA2E81" w:rsidRPr="00FF152E" w:rsidRDefault="00CA2E81" w:rsidP="00A3556B">
      <w:pPr>
        <w:pStyle w:val="GvdeMetni"/>
        <w:spacing w:before="1"/>
        <w:ind w:left="1276" w:right="569" w:hanging="1276"/>
        <w:jc w:val="both"/>
      </w:pPr>
    </w:p>
    <w:p w:rsidR="00CA2E81" w:rsidRPr="00FF152E" w:rsidRDefault="00CA2E81" w:rsidP="00A3556B">
      <w:pPr>
        <w:pStyle w:val="GvdeMetni"/>
        <w:spacing w:before="1"/>
        <w:ind w:left="1276" w:right="569" w:hanging="1276"/>
        <w:jc w:val="both"/>
      </w:pPr>
    </w:p>
    <w:p w:rsidR="00A3556B" w:rsidRPr="00FF152E" w:rsidRDefault="00A3556B" w:rsidP="00A3556B">
      <w:pPr>
        <w:spacing w:line="384" w:lineRule="auto"/>
        <w:jc w:val="both"/>
        <w:sectPr w:rsidR="00A3556B" w:rsidRPr="00FF152E" w:rsidSect="00A3556B">
          <w:headerReference w:type="default" r:id="rId52"/>
          <w:pgSz w:w="11910" w:h="16840"/>
          <w:pgMar w:top="1701" w:right="1418" w:bottom="1701" w:left="2268" w:header="708" w:footer="708" w:gutter="0"/>
          <w:cols w:space="708"/>
        </w:sectPr>
      </w:pPr>
    </w:p>
    <w:p w:rsidR="00E06EB0" w:rsidRPr="00966750" w:rsidRDefault="00E06EB0" w:rsidP="00966750">
      <w:pPr>
        <w:pStyle w:val="GvdeMetni"/>
        <w:spacing w:before="1"/>
        <w:ind w:right="569"/>
        <w:rPr>
          <w:sz w:val="2"/>
          <w:szCs w:val="2"/>
        </w:rPr>
      </w:pPr>
    </w:p>
    <w:sectPr w:rsidR="00E06EB0" w:rsidRPr="00966750" w:rsidSect="00613899">
      <w:headerReference w:type="default" r:id="rId53"/>
      <w:footerReference w:type="default" r:id="rId54"/>
      <w:pgSz w:w="11910" w:h="16840"/>
      <w:pgMar w:top="1580" w:right="740" w:bottom="1240" w:left="1680" w:header="0" w:footer="1049" w:gutter="0"/>
      <w:pgNumType w:start="47"/>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AB8" w:rsidRDefault="001B4AB8">
      <w:r>
        <w:separator/>
      </w:r>
    </w:p>
  </w:endnote>
  <w:endnote w:type="continuationSeparator" w:id="0">
    <w:p w:rsidR="001B4AB8" w:rsidRDefault="001B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6FF" w:usb1="420024FF" w:usb2="02000000" w:usb3="00000000" w:csb0="0000019F" w:csb1="00000000"/>
  </w:font>
  <w:font w:name="Bookman Old Style">
    <w:panose1 w:val="02050604050505020204"/>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shapetype id="_x0000_t202" coordsize="21600,21600" o:spt="202" path="m,l,21600r21600,l21600,xe">
          <v:stroke joinstyle="miter"/>
          <v:path gradientshapeok="t" o:connecttype="rect"/>
        </v:shapetype>
        <v:shape id="_x0000_s2084" type="#_x0000_t202" style="position:absolute;margin-left:314.25pt;margin-top:778.5pt;width:9.35pt;height:15.3pt;z-index:-255238144;mso-position-horizontal-relative:page;mso-position-vertical-relative:page" filled="f" stroked="f">
          <v:textbox inset="0,0,0,0">
            <w:txbxContent>
              <w:p w:rsidR="00B6227F" w:rsidRDefault="00B6227F">
                <w:pPr>
                  <w:pStyle w:val="GvdeMetni"/>
                  <w:spacing w:before="10"/>
                  <w:ind w:left="60"/>
                </w:pPr>
                <w:r>
                  <w:fldChar w:fldCharType="begin"/>
                </w:r>
                <w:r>
                  <w:instrText xml:space="preserve"> PAGE  \* roman </w:instrText>
                </w:r>
                <w:r>
                  <w:fldChar w:fldCharType="separate"/>
                </w:r>
                <w:r w:rsidR="002A16BB">
                  <w:rPr>
                    <w:noProof/>
                  </w:rPr>
                  <w:t>i</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9.9pt;margin-top:778.5pt;width:18pt;height:15.3pt;z-index:-255202304;mso-position-horizontal-relative:page;mso-position-vertical-relative:page" filled="f" stroked="f">
          <v:textbox inset="0,0,0,0">
            <w:txbxContent>
              <w:p w:rsidR="00B6227F" w:rsidRDefault="00B6227F">
                <w:pPr>
                  <w:pStyle w:val="GvdeMetni"/>
                  <w:spacing w:before="10"/>
                  <w:ind w:left="60"/>
                </w:pPr>
                <w:r>
                  <w:fldChar w:fldCharType="begin"/>
                </w:r>
                <w:r>
                  <w:instrText xml:space="preserve"> PAGE </w:instrText>
                </w:r>
                <w:r>
                  <w:fldChar w:fldCharType="separate"/>
                </w:r>
                <w:r w:rsidR="002A16BB">
                  <w:rPr>
                    <w:noProof/>
                  </w:rPr>
                  <w:t>47</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shapetype id="_x0000_t202" coordsize="21600,21600" o:spt="202" path="m,l,21600r21600,l21600,xe">
          <v:stroke joinstyle="miter"/>
          <v:path gradientshapeok="t" o:connecttype="rect"/>
        </v:shapetype>
        <v:shape id="_x0000_s2082" type="#_x0000_t202" style="position:absolute;margin-left:312.55pt;margin-top:778.5pt;width:12.75pt;height:15.3pt;z-index:-255236096;mso-position-horizontal-relative:page;mso-position-vertical-relative:page" filled="f" stroked="f">
          <v:textbox inset="0,0,0,0">
            <w:txbxContent>
              <w:p w:rsidR="00B6227F" w:rsidRDefault="00B6227F">
                <w:pPr>
                  <w:pStyle w:val="GvdeMetni"/>
                  <w:spacing w:before="10"/>
                  <w:ind w:left="60"/>
                </w:pPr>
                <w:r>
                  <w:fldChar w:fldCharType="begin"/>
                </w:r>
                <w:r>
                  <w:instrText xml:space="preserve"> PAGE  \* roman </w:instrText>
                </w:r>
                <w:r>
                  <w:fldChar w:fldCharType="separate"/>
                </w:r>
                <w:r w:rsidR="002A16BB">
                  <w:rPr>
                    <w:noProo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311pt;margin-top:778.5pt;width:16.1pt;height:15.3pt;z-index:-255234048;mso-position-horizontal-relative:page;mso-position-vertical-relative:page" filled="f" stroked="f">
          <v:textbox style="mso-next-textbox:#_x0000_s2080" inset="0,0,0,0">
            <w:txbxContent>
              <w:p w:rsidR="00B6227F" w:rsidRDefault="00B6227F">
                <w:pPr>
                  <w:pStyle w:val="GvdeMetni"/>
                  <w:spacing w:before="10"/>
                  <w:ind w:left="60"/>
                </w:pPr>
                <w:r>
                  <w:fldChar w:fldCharType="begin"/>
                </w:r>
                <w:r>
                  <w:instrText xml:space="preserve"> PAGE  \* roman </w:instrText>
                </w:r>
                <w:r>
                  <w:fldChar w:fldCharType="separate"/>
                </w:r>
                <w:r w:rsidR="002A16BB">
                  <w:rPr>
                    <w:noProof/>
                  </w:rPr>
                  <w:t>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311.25pt;margin-top:778.5pt;width:15.4pt;height:15.3pt;z-index:-255233024;mso-position-horizontal-relative:page;mso-position-vertical-relative:page" filled="f" stroked="f">
          <v:textbox inset="0,0,0,0">
            <w:txbxContent>
              <w:p w:rsidR="00B6227F" w:rsidRDefault="00B6227F">
                <w:pPr>
                  <w:pStyle w:val="GvdeMetni"/>
                  <w:spacing w:before="10"/>
                  <w:ind w:left="60"/>
                </w:pPr>
                <w:r>
                  <w:fldChar w:fldCharType="begin"/>
                </w:r>
                <w:r>
                  <w:instrText xml:space="preserve"> PAGE  \* roman </w:instrText>
                </w:r>
                <w:r>
                  <w:fldChar w:fldCharType="separate"/>
                </w:r>
                <w:r w:rsidR="002A16BB">
                  <w:rPr>
                    <w:noProof/>
                  </w:rPr>
                  <w:t>iv</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312.9pt;margin-top:778.5pt;width:12pt;height:15.3pt;z-index:-255230976;mso-position-horizontal-relative:page;mso-position-vertical-relative:page" filled="f" stroked="f">
          <v:textbox inset="0,0,0,0">
            <w:txbxContent>
              <w:p w:rsidR="00B6227F" w:rsidRDefault="00B6227F">
                <w:pPr>
                  <w:pStyle w:val="GvdeMetni"/>
                  <w:spacing w:before="10"/>
                  <w:ind w:left="60"/>
                </w:pPr>
                <w:r>
                  <w:fldChar w:fldCharType="begin"/>
                </w:r>
                <w:r>
                  <w:instrText xml:space="preserve"> PAGE  \* roman </w:instrText>
                </w:r>
                <w:r>
                  <w:fldChar w:fldCharType="separate"/>
                </w:r>
                <w:r w:rsidR="002A16BB">
                  <w:rPr>
                    <w:noProof/>
                  </w:rPr>
                  <w:t>v</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311.25pt;margin-top:778.5pt;width:15.35pt;height:15.3pt;z-index:-255228928;mso-position-horizontal-relative:page;mso-position-vertical-relative:page" filled="f" stroked="f">
          <v:textbox inset="0,0,0,0">
            <w:txbxContent>
              <w:p w:rsidR="00B6227F" w:rsidRDefault="00B6227F">
                <w:pPr>
                  <w:pStyle w:val="GvdeMetni"/>
                  <w:spacing w:before="10"/>
                  <w:ind w:left="60"/>
                </w:pPr>
                <w:r>
                  <w:fldChar w:fldCharType="begin"/>
                </w:r>
                <w:r>
                  <w:instrText xml:space="preserve"> PAGE  \* roman </w:instrText>
                </w:r>
                <w:r>
                  <w:fldChar w:fldCharType="separate"/>
                </w:r>
                <w:r w:rsidR="002A16BB">
                  <w:rPr>
                    <w:noProof/>
                  </w:rPr>
                  <w:t>vi</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309.55pt;margin-top:778.5pt;width:18.7pt;height:15.3pt;z-index:-255226880;mso-position-horizontal-relative:page;mso-position-vertical-relative:page" filled="f" stroked="f">
          <v:textbox inset="0,0,0,0">
            <w:txbxContent>
              <w:p w:rsidR="00B6227F" w:rsidRDefault="00B6227F">
                <w:pPr>
                  <w:pStyle w:val="GvdeMetni"/>
                  <w:spacing w:before="10"/>
                  <w:ind w:left="60"/>
                </w:pPr>
                <w:r>
                  <w:fldChar w:fldCharType="begin"/>
                </w:r>
                <w:r>
                  <w:instrText xml:space="preserve"> PAGE  \* roman </w:instrText>
                </w:r>
                <w:r>
                  <w:fldChar w:fldCharType="separate"/>
                </w:r>
                <w:r w:rsidR="002A16BB">
                  <w:rPr>
                    <w:noProof/>
                  </w:rPr>
                  <w:t>vii</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044057"/>
      <w:docPartObj>
        <w:docPartGallery w:val="Page Numbers (Bottom of Page)"/>
        <w:docPartUnique/>
      </w:docPartObj>
    </w:sdtPr>
    <w:sdtContent>
      <w:p w:rsidR="00B6227F" w:rsidRDefault="00B6227F">
        <w:pPr>
          <w:pStyle w:val="AltBilgi"/>
          <w:jc w:val="center"/>
        </w:pPr>
        <w:r>
          <w:fldChar w:fldCharType="begin"/>
        </w:r>
        <w:r>
          <w:instrText>PAGE   \* MERGEFORMAT</w:instrText>
        </w:r>
        <w:r>
          <w:fldChar w:fldCharType="separate"/>
        </w:r>
        <w:r w:rsidR="002A16BB">
          <w:rPr>
            <w:noProof/>
          </w:rPr>
          <w:t>9</w:t>
        </w:r>
        <w:r>
          <w:fldChar w:fldCharType="end"/>
        </w:r>
      </w:p>
    </w:sdtContent>
  </w:sdt>
  <w:p w:rsidR="00B6227F" w:rsidRDefault="00B6227F">
    <w:pPr>
      <w:pStyle w:val="GvdeMetni"/>
      <w:spacing w:line="14" w:lineRule="auto"/>
      <w:rPr>
        <w:sz w:val="20"/>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9.9pt;margin-top:778.5pt;width:18pt;height:15.3pt;z-index:-255206400;mso-position-horizontal-relative:page;mso-position-vertical-relative:page" filled="f" stroked="f">
          <v:textbox style="mso-next-textbox:#_x0000_s2053" inset="0,0,0,0">
            <w:txbxContent>
              <w:p w:rsidR="00B6227F" w:rsidRDefault="00B6227F">
                <w:pPr>
                  <w:pStyle w:val="GvdeMetni"/>
                  <w:spacing w:before="10"/>
                  <w:ind w:left="60"/>
                </w:pPr>
                <w:r>
                  <w:fldChar w:fldCharType="begin"/>
                </w:r>
                <w:r>
                  <w:instrText xml:space="preserve"> PAGE </w:instrText>
                </w:r>
                <w:r>
                  <w:fldChar w:fldCharType="separate"/>
                </w:r>
                <w:r w:rsidR="002A16BB">
                  <w:rPr>
                    <w:noProof/>
                  </w:rPr>
                  <w:t>38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AB8" w:rsidRDefault="001B4AB8">
      <w:r>
        <w:separator/>
      </w:r>
    </w:p>
  </w:footnote>
  <w:footnote w:type="continuationSeparator" w:id="0">
    <w:p w:rsidR="001B4AB8" w:rsidRDefault="001B4A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shapetype id="_x0000_t202" coordsize="21600,21600" o:spt="202" path="m,l,21600r21600,l21600,xe">
          <v:stroke joinstyle="miter"/>
          <v:path gradientshapeok="t" o:connecttype="rect"/>
        </v:shapetype>
        <v:shape id="_x0000_s2083" type="#_x0000_t202" style="position:absolute;margin-left:303.95pt;margin-top:84.45pt;width:29.8pt;height:13.05pt;z-index:-255237120;mso-position-horizontal-relative:page;mso-position-vertical-relative:page" filled="f" stroked="f">
          <v:textbox inset="0,0,0,0">
            <w:txbxContent>
              <w:p w:rsidR="00B6227F" w:rsidRDefault="00B6227F">
                <w:pPr>
                  <w:spacing w:before="10"/>
                  <w:ind w:left="20"/>
                  <w:rPr>
                    <w:b/>
                    <w:sz w:val="20"/>
                  </w:rPr>
                </w:pPr>
                <w:r>
                  <w:rPr>
                    <w:b/>
                    <w:sz w:val="20"/>
                  </w:rPr>
                  <w:t>ÖZET</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shapetype id="_x0000_t202" coordsize="21600,21600" o:spt="202" path="m,l,21600r21600,l21600,xe">
          <v:stroke joinstyle="miter"/>
          <v:path gradientshapeok="t" o:connecttype="rect"/>
        </v:shapetype>
        <v:shape id="_x0000_s2160" type="#_x0000_t202" style="position:absolute;margin-left:112.4pt;margin-top:34.75pt;width:229.8pt;height:13.05pt;z-index:-251646976;mso-position-horizontal-relative:page;mso-position-vertical-relative:page" filled="f" stroked="f">
          <v:textbox style="mso-next-textbox:#_x0000_s2160" inset="0,0,0,0">
            <w:txbxContent>
              <w:p w:rsidR="00B6227F" w:rsidRDefault="00B6227F">
                <w:pPr>
                  <w:spacing w:before="10"/>
                  <w:ind w:left="20"/>
                  <w:rPr>
                    <w:b/>
                    <w:sz w:val="20"/>
                  </w:rPr>
                </w:pPr>
                <w:r>
                  <w:rPr>
                    <w:b/>
                    <w:sz w:val="20"/>
                  </w:rPr>
                  <w:t>4.ARAŞTIRMA BULGULARI VE TARTIŞMA</w:t>
                </w:r>
              </w:p>
            </w:txbxContent>
          </v:textbox>
          <w10:wrap anchorx="page" anchory="page"/>
        </v:shape>
      </w:pict>
    </w:r>
    <w:r>
      <w:pict>
        <v:line id="_x0000_s2159" style="position:absolute;z-index:-251648000;mso-position-horizontal-relative:page;mso-position-vertical-relative:page" from="113.4pt,46.2pt" to="524.5pt,46.2pt" strokeweight=".96pt">
          <w10:wrap anchorx="page" anchory="page"/>
        </v:line>
      </w:pict>
    </w:r>
    <w:r>
      <w:pict>
        <v:shape id="_x0000_s2161" type="#_x0000_t202" style="position:absolute;margin-left:438.4pt;margin-top:34.75pt;width:86.95pt;height:13.05pt;z-index:-251645952;mso-position-horizontal-relative:page;mso-position-vertical-relative:page" filled="f" stroked="f">
          <v:textbox style="mso-next-textbox:#_x0000_s2161" inset="0,0,0,0">
            <w:txbxContent>
              <w:p w:rsidR="00B6227F" w:rsidRDefault="00B6227F">
                <w:pPr>
                  <w:spacing w:before="10"/>
                  <w:ind w:left="20"/>
                  <w:rPr>
                    <w:b/>
                    <w:sz w:val="20"/>
                  </w:rPr>
                </w:pPr>
                <w:r>
                  <w:rPr>
                    <w:b/>
                    <w:sz w:val="20"/>
                  </w:rPr>
                  <w:t>Ayhan AKKAYA</w:t>
                </w:r>
              </w:p>
            </w:txbxContent>
          </v:textbox>
          <w10:wrap anchorx="page" anchory="page"/>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Pr="00FF152E" w:rsidRDefault="00B6227F" w:rsidP="00966750">
    <w:pPr>
      <w:pStyle w:val="Balk1"/>
      <w:spacing w:before="102"/>
      <w:ind w:left="0" w:right="1251"/>
    </w:pPr>
    <w:r w:rsidRPr="00FF152E">
      <w:t>KAYNAKLAR</w:t>
    </w:r>
  </w:p>
  <w:p w:rsidR="00B6227F" w:rsidRDefault="00B6227F">
    <w:pPr>
      <w:pStyle w:val="GvdeMetni"/>
      <w:spacing w:line="14" w:lineRule="auto"/>
      <w:rPr>
        <w:sz w:val="20"/>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shapetype id="_x0000_t202" coordsize="21600,21600" o:spt="202" path="m,l,21600r21600,l21600,xe">
          <v:stroke joinstyle="miter"/>
          <v:path gradientshapeok="t" o:connecttype="rect"/>
        </v:shapetype>
        <v:shape id="_x0000_s2081" type="#_x0000_t202" style="position:absolute;margin-left:290.65pt;margin-top:84.45pt;width:56.4pt;height:13.05pt;z-index:-255235072;mso-position-horizontal-relative:page;mso-position-vertical-relative:page" filled="f" stroked="f">
          <v:textbox style="mso-next-textbox:#_x0000_s2081" inset="0,0,0,0">
            <w:txbxContent>
              <w:p w:rsidR="00B6227F" w:rsidRDefault="00B6227F">
                <w:pPr>
                  <w:spacing w:before="10"/>
                  <w:ind w:left="20"/>
                  <w:rPr>
                    <w:b/>
                    <w:sz w:val="20"/>
                  </w:rPr>
                </w:pPr>
                <w:r>
                  <w:rPr>
                    <w:b/>
                    <w:sz w:val="20"/>
                  </w:rPr>
                  <w:t>ABSTRACT</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266.05pt;margin-top:84.55pt;width:105.65pt;height:15.3pt;z-index:-255232000;mso-position-horizontal-relative:page;mso-position-vertical-relative:page" filled="f" stroked="f">
          <v:textbox inset="0,0,0,0">
            <w:txbxContent>
              <w:p w:rsidR="00B6227F" w:rsidRDefault="00B6227F">
                <w:pPr>
                  <w:spacing w:before="10"/>
                  <w:ind w:left="20"/>
                  <w:rPr>
                    <w:b/>
                    <w:sz w:val="24"/>
                  </w:rPr>
                </w:pPr>
                <w:r>
                  <w:rPr>
                    <w:b/>
                    <w:sz w:val="24"/>
                  </w:rPr>
                  <w:t>ŞEKİLLER DİZİNİ</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257.05pt;margin-top:84.55pt;width:123.5pt;height:15.3pt;z-index:-255229952;mso-position-horizontal-relative:page;mso-position-vertical-relative:page" filled="f" stroked="f">
          <v:textbox inset="0,0,0,0">
            <w:txbxContent>
              <w:p w:rsidR="00B6227F" w:rsidRDefault="00B6227F">
                <w:pPr>
                  <w:spacing w:before="10"/>
                  <w:ind w:left="20"/>
                  <w:rPr>
                    <w:b/>
                    <w:sz w:val="24"/>
                  </w:rPr>
                </w:pPr>
                <w:r>
                  <w:rPr>
                    <w:b/>
                    <w:sz w:val="24"/>
                  </w:rPr>
                  <w:t>ÇİZELGELER DİZİNİ</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207.75pt;margin-top:84.55pt;width:222.35pt;height:15.3pt;z-index:-255227904;mso-position-horizontal-relative:page;mso-position-vertical-relative:page" filled="f" stroked="f">
          <v:textbox inset="0,0,0,0">
            <w:txbxContent>
              <w:p w:rsidR="00B6227F" w:rsidRDefault="00B6227F">
                <w:pPr>
                  <w:spacing w:before="10"/>
                  <w:ind w:left="20"/>
                  <w:rPr>
                    <w:b/>
                    <w:sz w:val="24"/>
                  </w:rPr>
                </w:pPr>
                <w:r>
                  <w:rPr>
                    <w:b/>
                    <w:sz w:val="24"/>
                  </w:rPr>
                  <w:t>SİMGELER VE KISALTMALAR DİZİNİ</w:t>
                </w:r>
              </w:p>
            </w:txbxContent>
          </v:textbox>
          <w10:wrap anchorx="page" anchory="page"/>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line id="_x0000_s2072" style="position:absolute;z-index:-255225856;mso-position-horizontal-relative:page;mso-position-vertical-relative:page" from="113.4pt,46.2pt" to="524.5pt,46.2pt" strokeweight=".96pt">
          <w10:wrap anchorx="page" anchory="page"/>
        </v:line>
      </w:pict>
    </w:r>
    <w:r>
      <w:pict>
        <v:shapetype id="_x0000_t202" coordsize="21600,21600" o:spt="202" path="m,l,21600r21600,l21600,xe">
          <v:stroke joinstyle="miter"/>
          <v:path gradientshapeok="t" o:connecttype="rect"/>
        </v:shapetype>
        <v:shape id="_x0000_s2071" type="#_x0000_t202" style="position:absolute;margin-left:112.4pt;margin-top:34.75pt;width:40.3pt;height:13.05pt;z-index:-255224832;mso-position-horizontal-relative:page;mso-position-vertical-relative:page" filled="f" stroked="f">
          <v:textbox style="mso-next-textbox:#_x0000_s2071" inset="0,0,0,0">
            <w:txbxContent>
              <w:p w:rsidR="00B6227F" w:rsidRDefault="00B6227F">
                <w:pPr>
                  <w:spacing w:before="10"/>
                  <w:ind w:left="20"/>
                  <w:rPr>
                    <w:b/>
                    <w:sz w:val="20"/>
                  </w:rPr>
                </w:pPr>
                <w:r>
                  <w:rPr>
                    <w:b/>
                    <w:sz w:val="20"/>
                  </w:rPr>
                  <w:t>1. GİRİŞ</w:t>
                </w:r>
              </w:p>
            </w:txbxContent>
          </v:textbox>
          <w10:wrap anchorx="page" anchory="page"/>
        </v:shape>
      </w:pict>
    </w:r>
    <w:r>
      <w:pict>
        <v:shape id="_x0000_s2070" type="#_x0000_t202" style="position:absolute;margin-left:438.4pt;margin-top:34.75pt;width:86.95pt;height:13.05pt;z-index:-255223808;mso-position-horizontal-relative:page;mso-position-vertical-relative:page" filled="f" stroked="f">
          <v:textbox style="mso-next-textbox:#_x0000_s2070" inset="0,0,0,0">
            <w:txbxContent>
              <w:p w:rsidR="00B6227F" w:rsidRDefault="00B6227F">
                <w:pPr>
                  <w:spacing w:before="10"/>
                  <w:ind w:left="20"/>
                  <w:rPr>
                    <w:b/>
                    <w:sz w:val="20"/>
                  </w:rPr>
                </w:pPr>
                <w:r>
                  <w:rPr>
                    <w:b/>
                    <w:sz w:val="20"/>
                  </w:rPr>
                  <w:t>Ayhan AKKAYA</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shapetype id="_x0000_t202" coordsize="21600,21600" o:spt="202" path="m,l,21600r21600,l21600,xe">
          <v:stroke joinstyle="miter"/>
          <v:path gradientshapeok="t" o:connecttype="rect"/>
        </v:shapetype>
        <v:shape id="_x0000_s2140" type="#_x0000_t202" style="position:absolute;margin-left:112.4pt;margin-top:34.75pt;width:131.85pt;height:13.05pt;z-index:-251651072;mso-position-horizontal-relative:page;mso-position-vertical-relative:page" filled="f" stroked="f">
          <v:textbox style="mso-next-textbox:#_x0000_s2140" inset="0,0,0,0">
            <w:txbxContent>
              <w:p w:rsidR="00B6227F" w:rsidRDefault="00B6227F">
                <w:pPr>
                  <w:spacing w:before="10"/>
                  <w:ind w:left="20"/>
                  <w:rPr>
                    <w:b/>
                    <w:sz w:val="20"/>
                  </w:rPr>
                </w:pPr>
                <w:r>
                  <w:rPr>
                    <w:b/>
                    <w:sz w:val="20"/>
                  </w:rPr>
                  <w:t>2.ÖNCEKİ ÇALIŞMALAR</w:t>
                </w:r>
              </w:p>
            </w:txbxContent>
          </v:textbox>
          <w10:wrap anchorx="page" anchory="page"/>
        </v:shape>
      </w:pict>
    </w:r>
    <w:r>
      <w:pict>
        <v:line id="_x0000_s2139" style="position:absolute;z-index:-251652096;mso-position-horizontal-relative:page;mso-position-vertical-relative:page" from="113.4pt,46.2pt" to="524.5pt,46.2pt" strokeweight=".96pt">
          <w10:wrap anchorx="page" anchory="page"/>
        </v:line>
      </w:pict>
    </w:r>
    <w:r>
      <w:pict>
        <v:shape id="_x0000_s2141" type="#_x0000_t202" style="position:absolute;margin-left:438.4pt;margin-top:34.75pt;width:86.95pt;height:13.05pt;z-index:-251650048;mso-position-horizontal-relative:page;mso-position-vertical-relative:page" filled="f" stroked="f">
          <v:textbox style="mso-next-textbox:#_x0000_s2141" inset="0,0,0,0">
            <w:txbxContent>
              <w:p w:rsidR="00B6227F" w:rsidRDefault="00B6227F">
                <w:pPr>
                  <w:spacing w:before="10"/>
                  <w:ind w:left="20"/>
                  <w:rPr>
                    <w:b/>
                    <w:sz w:val="20"/>
                  </w:rPr>
                </w:pPr>
                <w:r>
                  <w:rPr>
                    <w:b/>
                    <w:sz w:val="20"/>
                  </w:rPr>
                  <w:t>Ayhan AKKAYA</w:t>
                </w:r>
              </w:p>
            </w:txbxContent>
          </v:textbox>
          <w10:wrap anchorx="page" anchory="page"/>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7F" w:rsidRDefault="00B6227F">
    <w:pPr>
      <w:pStyle w:val="GvdeMetni"/>
      <w:spacing w:line="14" w:lineRule="auto"/>
      <w:rPr>
        <w:sz w:val="20"/>
      </w:rPr>
    </w:pPr>
    <w:r>
      <w:pict>
        <v:line id="_x0000_s2056" style="position:absolute;z-index:-255209472;mso-position-horizontal-relative:page;mso-position-vertical-relative:page" from="113.4pt,46.2pt" to="524.5pt,46.2pt" strokeweight=".96pt">
          <w10:wrap anchorx="page" anchory="page"/>
        </v:line>
      </w:pict>
    </w:r>
    <w:r>
      <w:pict>
        <v:shapetype id="_x0000_t202" coordsize="21600,21600" o:spt="202" path="m,l,21600r21600,l21600,xe">
          <v:stroke joinstyle="miter"/>
          <v:path gradientshapeok="t" o:connecttype="rect"/>
        </v:shapetype>
        <v:shape id="_x0000_s2055" type="#_x0000_t202" style="position:absolute;margin-left:112.4pt;margin-top:34.75pt;width:135.75pt;height:13.05pt;z-index:-255208448;mso-position-horizontal-relative:page;mso-position-vertical-relative:page" filled="f" stroked="f">
          <v:textbox style="mso-next-textbox:#_x0000_s2055" inset="0,0,0,0">
            <w:txbxContent>
              <w:p w:rsidR="00B6227F" w:rsidRDefault="00B6227F">
                <w:pPr>
                  <w:spacing w:before="10"/>
                  <w:ind w:left="20"/>
                  <w:rPr>
                    <w:b/>
                    <w:sz w:val="20"/>
                  </w:rPr>
                </w:pPr>
                <w:r>
                  <w:rPr>
                    <w:b/>
                    <w:sz w:val="20"/>
                  </w:rPr>
                  <w:t>3.MATERYAL VE YÖNTEM</w:t>
                </w:r>
              </w:p>
            </w:txbxContent>
          </v:textbox>
          <w10:wrap anchorx="page" anchory="page"/>
        </v:shape>
      </w:pict>
    </w:r>
    <w:r>
      <w:pict>
        <v:shape id="_x0000_s2054" type="#_x0000_t202" style="position:absolute;margin-left:438.4pt;margin-top:34.75pt;width:86.95pt;height:13.05pt;z-index:-255207424;mso-position-horizontal-relative:page;mso-position-vertical-relative:page" filled="f" stroked="f">
          <v:textbox style="mso-next-textbox:#_x0000_s2054" inset="0,0,0,0">
            <w:txbxContent>
              <w:p w:rsidR="00B6227F" w:rsidRDefault="00B6227F">
                <w:pPr>
                  <w:spacing w:before="10"/>
                  <w:ind w:left="20"/>
                  <w:rPr>
                    <w:b/>
                    <w:sz w:val="20"/>
                  </w:rPr>
                </w:pPr>
                <w:r>
                  <w:rPr>
                    <w:b/>
                    <w:sz w:val="20"/>
                  </w:rPr>
                  <w:t>Ayhan AKKAYA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4BFE"/>
    <w:multiLevelType w:val="multilevel"/>
    <w:tmpl w:val="C4021CA2"/>
    <w:lvl w:ilvl="0">
      <w:start w:val="1"/>
      <w:numFmt w:val="decimal"/>
      <w:lvlText w:val="[%1]"/>
      <w:lvlJc w:val="left"/>
      <w:pPr>
        <w:ind w:left="674" w:hanging="396"/>
        <w:jc w:val="right"/>
      </w:pPr>
      <w:rPr>
        <w:rFonts w:ascii="Cambria" w:eastAsia="Cambria" w:hAnsi="Cambria" w:cs="Cambria" w:hint="default"/>
        <w:b w:val="0"/>
        <w:bCs w:val="0"/>
        <w:i w:val="0"/>
        <w:iCs w:val="0"/>
        <w:w w:val="92"/>
        <w:sz w:val="24"/>
        <w:szCs w:val="24"/>
      </w:rPr>
    </w:lvl>
    <w:lvl w:ilvl="1">
      <w:start w:val="1"/>
      <w:numFmt w:val="decimal"/>
      <w:lvlText w:val="%2"/>
      <w:lvlJc w:val="left"/>
      <w:pPr>
        <w:ind w:left="730" w:hanging="334"/>
        <w:jc w:val="right"/>
      </w:pPr>
      <w:rPr>
        <w:rFonts w:ascii="Bookman Old Style" w:eastAsia="Bookman Old Style" w:hAnsi="Bookman Old Style" w:cs="Bookman Old Style" w:hint="default"/>
        <w:b w:val="0"/>
        <w:bCs w:val="0"/>
        <w:i w:val="0"/>
        <w:iCs w:val="0"/>
        <w:w w:val="80"/>
        <w:sz w:val="24"/>
        <w:szCs w:val="24"/>
      </w:rPr>
    </w:lvl>
    <w:lvl w:ilvl="2">
      <w:start w:val="1"/>
      <w:numFmt w:val="decimal"/>
      <w:lvlText w:val="%2.%3"/>
      <w:lvlJc w:val="left"/>
      <w:pPr>
        <w:ind w:left="885" w:hanging="489"/>
        <w:jc w:val="right"/>
      </w:pPr>
      <w:rPr>
        <w:rFonts w:ascii="Bookman Old Style" w:eastAsia="Bookman Old Style" w:hAnsi="Bookman Old Style" w:cs="Bookman Old Style" w:hint="default"/>
        <w:b w:val="0"/>
        <w:bCs w:val="0"/>
        <w:i w:val="0"/>
        <w:iCs w:val="0"/>
        <w:w w:val="79"/>
        <w:sz w:val="20"/>
        <w:szCs w:val="20"/>
      </w:rPr>
    </w:lvl>
    <w:lvl w:ilvl="3">
      <w:numFmt w:val="bullet"/>
      <w:lvlText w:val="•"/>
      <w:lvlJc w:val="left"/>
      <w:pPr>
        <w:ind w:left="740" w:hanging="489"/>
      </w:pPr>
      <w:rPr>
        <w:rFonts w:hint="default"/>
      </w:rPr>
    </w:lvl>
    <w:lvl w:ilvl="4">
      <w:numFmt w:val="bullet"/>
      <w:lvlText w:val="•"/>
      <w:lvlJc w:val="left"/>
      <w:pPr>
        <w:ind w:left="880" w:hanging="489"/>
      </w:pPr>
      <w:rPr>
        <w:rFonts w:hint="default"/>
      </w:rPr>
    </w:lvl>
    <w:lvl w:ilvl="5">
      <w:numFmt w:val="bullet"/>
      <w:lvlText w:val="•"/>
      <w:lvlJc w:val="left"/>
      <w:pPr>
        <w:ind w:left="3400" w:hanging="489"/>
      </w:pPr>
      <w:rPr>
        <w:rFonts w:hint="default"/>
      </w:rPr>
    </w:lvl>
    <w:lvl w:ilvl="6">
      <w:numFmt w:val="bullet"/>
      <w:lvlText w:val="•"/>
      <w:lvlJc w:val="left"/>
      <w:pPr>
        <w:ind w:left="4077" w:hanging="489"/>
      </w:pPr>
      <w:rPr>
        <w:rFonts w:hint="default"/>
      </w:rPr>
    </w:lvl>
    <w:lvl w:ilvl="7">
      <w:numFmt w:val="bullet"/>
      <w:lvlText w:val="•"/>
      <w:lvlJc w:val="left"/>
      <w:pPr>
        <w:ind w:left="4754" w:hanging="489"/>
      </w:pPr>
      <w:rPr>
        <w:rFonts w:hint="default"/>
      </w:rPr>
    </w:lvl>
    <w:lvl w:ilvl="8">
      <w:numFmt w:val="bullet"/>
      <w:lvlText w:val="•"/>
      <w:lvlJc w:val="left"/>
      <w:pPr>
        <w:ind w:left="5432" w:hanging="489"/>
      </w:pPr>
      <w:rPr>
        <w:rFonts w:hint="default"/>
      </w:rPr>
    </w:lvl>
  </w:abstractNum>
  <w:abstractNum w:abstractNumId="1" w15:restartNumberingAfterBreak="0">
    <w:nsid w:val="08E72C2E"/>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2" w15:restartNumberingAfterBreak="0">
    <w:nsid w:val="0DE410BA"/>
    <w:multiLevelType w:val="multilevel"/>
    <w:tmpl w:val="AE546338"/>
    <w:lvl w:ilvl="0">
      <w:start w:val="4"/>
      <w:numFmt w:val="decimal"/>
      <w:lvlText w:val="%1."/>
      <w:lvlJc w:val="left"/>
      <w:pPr>
        <w:ind w:left="94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numFmt w:val="bullet"/>
      <w:lvlText w:val="•"/>
      <w:lvlJc w:val="left"/>
      <w:pPr>
        <w:ind w:left="1960" w:hanging="435"/>
      </w:pPr>
      <w:rPr>
        <w:rFonts w:hint="default"/>
        <w:lang w:val="tr-TR" w:eastAsia="tr-TR" w:bidi="tr-TR"/>
      </w:rPr>
    </w:lvl>
    <w:lvl w:ilvl="3">
      <w:numFmt w:val="bullet"/>
      <w:lvlText w:val="•"/>
      <w:lvlJc w:val="left"/>
      <w:pPr>
        <w:ind w:left="2901" w:hanging="435"/>
      </w:pPr>
      <w:rPr>
        <w:rFonts w:hint="default"/>
        <w:lang w:val="tr-TR" w:eastAsia="tr-TR" w:bidi="tr-TR"/>
      </w:rPr>
    </w:lvl>
    <w:lvl w:ilvl="4">
      <w:numFmt w:val="bullet"/>
      <w:lvlText w:val="•"/>
      <w:lvlJc w:val="left"/>
      <w:pPr>
        <w:ind w:left="3842" w:hanging="435"/>
      </w:pPr>
      <w:rPr>
        <w:rFonts w:hint="default"/>
        <w:lang w:val="tr-TR" w:eastAsia="tr-TR" w:bidi="tr-TR"/>
      </w:rPr>
    </w:lvl>
    <w:lvl w:ilvl="5">
      <w:numFmt w:val="bullet"/>
      <w:lvlText w:val="•"/>
      <w:lvlJc w:val="left"/>
      <w:pPr>
        <w:ind w:left="4782" w:hanging="435"/>
      </w:pPr>
      <w:rPr>
        <w:rFonts w:hint="default"/>
        <w:lang w:val="tr-TR" w:eastAsia="tr-TR" w:bidi="tr-TR"/>
      </w:rPr>
    </w:lvl>
    <w:lvl w:ilvl="6">
      <w:numFmt w:val="bullet"/>
      <w:lvlText w:val="•"/>
      <w:lvlJc w:val="left"/>
      <w:pPr>
        <w:ind w:left="5723" w:hanging="435"/>
      </w:pPr>
      <w:rPr>
        <w:rFonts w:hint="default"/>
        <w:lang w:val="tr-TR" w:eastAsia="tr-TR" w:bidi="tr-TR"/>
      </w:rPr>
    </w:lvl>
    <w:lvl w:ilvl="7">
      <w:numFmt w:val="bullet"/>
      <w:lvlText w:val="•"/>
      <w:lvlJc w:val="left"/>
      <w:pPr>
        <w:ind w:left="6664" w:hanging="435"/>
      </w:pPr>
      <w:rPr>
        <w:rFonts w:hint="default"/>
        <w:lang w:val="tr-TR" w:eastAsia="tr-TR" w:bidi="tr-TR"/>
      </w:rPr>
    </w:lvl>
    <w:lvl w:ilvl="8">
      <w:numFmt w:val="bullet"/>
      <w:lvlText w:val="•"/>
      <w:lvlJc w:val="left"/>
      <w:pPr>
        <w:ind w:left="7604" w:hanging="435"/>
      </w:pPr>
      <w:rPr>
        <w:rFonts w:hint="default"/>
        <w:lang w:val="tr-TR" w:eastAsia="tr-TR" w:bidi="tr-TR"/>
      </w:rPr>
    </w:lvl>
  </w:abstractNum>
  <w:abstractNum w:abstractNumId="3" w15:restartNumberingAfterBreak="0">
    <w:nsid w:val="12155E54"/>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4" w15:restartNumberingAfterBreak="0">
    <w:nsid w:val="224A18F1"/>
    <w:multiLevelType w:val="multilevel"/>
    <w:tmpl w:val="E4F64B5A"/>
    <w:lvl w:ilvl="0">
      <w:start w:val="1"/>
      <w:numFmt w:val="decimal"/>
      <w:lvlText w:val="%1."/>
      <w:lvlJc w:val="left"/>
      <w:pPr>
        <w:ind w:left="92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start w:val="1"/>
      <w:numFmt w:val="decimal"/>
      <w:lvlText w:val="%1.%2.%3."/>
      <w:lvlJc w:val="left"/>
      <w:pPr>
        <w:ind w:left="1154" w:hanging="567"/>
      </w:pPr>
      <w:rPr>
        <w:rFonts w:ascii="Times New Roman" w:eastAsia="Times New Roman" w:hAnsi="Times New Roman" w:cs="Times New Roman" w:hint="default"/>
        <w:b/>
        <w:bCs/>
        <w:w w:val="100"/>
        <w:sz w:val="24"/>
        <w:szCs w:val="24"/>
        <w:lang w:val="tr-TR" w:eastAsia="tr-TR" w:bidi="tr-TR"/>
      </w:rPr>
    </w:lvl>
    <w:lvl w:ilvl="3">
      <w:start w:val="1"/>
      <w:numFmt w:val="decimal"/>
      <w:lvlText w:val="%4."/>
      <w:lvlJc w:val="left"/>
      <w:pPr>
        <w:ind w:left="1394" w:hanging="240"/>
      </w:pPr>
      <w:rPr>
        <w:rFonts w:ascii="Times New Roman" w:eastAsia="Times New Roman" w:hAnsi="Times New Roman" w:cs="Times New Roman" w:hint="default"/>
        <w:spacing w:val="-2"/>
        <w:w w:val="99"/>
        <w:sz w:val="24"/>
        <w:szCs w:val="24"/>
        <w:lang w:val="tr-TR" w:eastAsia="tr-TR" w:bidi="tr-TR"/>
      </w:rPr>
    </w:lvl>
    <w:lvl w:ilvl="4">
      <w:numFmt w:val="bullet"/>
      <w:lvlText w:val="•"/>
      <w:lvlJc w:val="left"/>
      <w:pPr>
        <w:ind w:left="2555" w:hanging="240"/>
      </w:pPr>
      <w:rPr>
        <w:rFonts w:hint="default"/>
        <w:lang w:val="tr-TR" w:eastAsia="tr-TR" w:bidi="tr-TR"/>
      </w:rPr>
    </w:lvl>
    <w:lvl w:ilvl="5">
      <w:numFmt w:val="bullet"/>
      <w:lvlText w:val="•"/>
      <w:lvlJc w:val="left"/>
      <w:pPr>
        <w:ind w:left="3710" w:hanging="240"/>
      </w:pPr>
      <w:rPr>
        <w:rFonts w:hint="default"/>
        <w:lang w:val="tr-TR" w:eastAsia="tr-TR" w:bidi="tr-TR"/>
      </w:rPr>
    </w:lvl>
    <w:lvl w:ilvl="6">
      <w:numFmt w:val="bullet"/>
      <w:lvlText w:val="•"/>
      <w:lvlJc w:val="left"/>
      <w:pPr>
        <w:ind w:left="4865" w:hanging="240"/>
      </w:pPr>
      <w:rPr>
        <w:rFonts w:hint="default"/>
        <w:lang w:val="tr-TR" w:eastAsia="tr-TR" w:bidi="tr-TR"/>
      </w:rPr>
    </w:lvl>
    <w:lvl w:ilvl="7">
      <w:numFmt w:val="bullet"/>
      <w:lvlText w:val="•"/>
      <w:lvlJc w:val="left"/>
      <w:pPr>
        <w:ind w:left="6020" w:hanging="240"/>
      </w:pPr>
      <w:rPr>
        <w:rFonts w:hint="default"/>
        <w:lang w:val="tr-TR" w:eastAsia="tr-TR" w:bidi="tr-TR"/>
      </w:rPr>
    </w:lvl>
    <w:lvl w:ilvl="8">
      <w:numFmt w:val="bullet"/>
      <w:lvlText w:val="•"/>
      <w:lvlJc w:val="left"/>
      <w:pPr>
        <w:ind w:left="7176" w:hanging="240"/>
      </w:pPr>
      <w:rPr>
        <w:rFonts w:hint="default"/>
        <w:lang w:val="tr-TR" w:eastAsia="tr-TR" w:bidi="tr-TR"/>
      </w:rPr>
    </w:lvl>
  </w:abstractNum>
  <w:abstractNum w:abstractNumId="5" w15:restartNumberingAfterBreak="0">
    <w:nsid w:val="237F69AA"/>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2C64B1"/>
    <w:multiLevelType w:val="multilevel"/>
    <w:tmpl w:val="1FE63B86"/>
    <w:lvl w:ilvl="0">
      <w:start w:val="1"/>
      <w:numFmt w:val="decimal"/>
      <w:lvlText w:val="%1."/>
      <w:lvlJc w:val="left"/>
      <w:pPr>
        <w:ind w:left="871" w:hanging="284"/>
      </w:pPr>
      <w:rPr>
        <w:rFonts w:ascii="Times New Roman" w:eastAsia="Times New Roman" w:hAnsi="Times New Roman" w:cs="Times New Roman" w:hint="default"/>
        <w:spacing w:val="0"/>
        <w:w w:val="99"/>
        <w:sz w:val="20"/>
        <w:szCs w:val="20"/>
        <w:lang w:val="tr-TR" w:eastAsia="tr-TR" w:bidi="tr-TR"/>
      </w:rPr>
    </w:lvl>
    <w:lvl w:ilvl="1">
      <w:start w:val="1"/>
      <w:numFmt w:val="decimal"/>
      <w:lvlText w:val="%1.%2."/>
      <w:lvlJc w:val="left"/>
      <w:pPr>
        <w:ind w:left="1015" w:hanging="428"/>
      </w:pPr>
      <w:rPr>
        <w:rFonts w:ascii="Times New Roman" w:eastAsia="Times New Roman" w:hAnsi="Times New Roman" w:cs="Times New Roman" w:hint="default"/>
        <w:spacing w:val="0"/>
        <w:w w:val="99"/>
        <w:sz w:val="20"/>
        <w:szCs w:val="20"/>
        <w:lang w:val="tr-TR" w:eastAsia="tr-TR" w:bidi="tr-TR"/>
      </w:rPr>
    </w:lvl>
    <w:lvl w:ilvl="2">
      <w:start w:val="1"/>
      <w:numFmt w:val="decimal"/>
      <w:lvlText w:val="%1.%2.%3."/>
      <w:lvlJc w:val="left"/>
      <w:pPr>
        <w:ind w:left="1582" w:hanging="528"/>
      </w:pPr>
      <w:rPr>
        <w:rFonts w:ascii="Times New Roman" w:eastAsia="Times New Roman" w:hAnsi="Times New Roman" w:cs="Times New Roman" w:hint="default"/>
        <w:spacing w:val="0"/>
        <w:w w:val="99"/>
        <w:sz w:val="20"/>
        <w:szCs w:val="20"/>
        <w:lang w:val="tr-TR" w:eastAsia="tr-TR" w:bidi="tr-TR"/>
      </w:rPr>
    </w:lvl>
    <w:lvl w:ilvl="3">
      <w:start w:val="1"/>
      <w:numFmt w:val="decimal"/>
      <w:lvlText w:val="%1.%2.%3.%4."/>
      <w:lvlJc w:val="left"/>
      <w:pPr>
        <w:ind w:left="2006" w:hanging="624"/>
      </w:pPr>
      <w:rPr>
        <w:rFonts w:ascii="Times New Roman" w:eastAsia="Times New Roman" w:hAnsi="Times New Roman" w:cs="Times New Roman" w:hint="default"/>
        <w:spacing w:val="-2"/>
        <w:w w:val="99"/>
        <w:sz w:val="20"/>
        <w:szCs w:val="20"/>
        <w:lang w:val="tr-TR" w:eastAsia="tr-TR" w:bidi="tr-TR"/>
      </w:rPr>
    </w:lvl>
    <w:lvl w:ilvl="4">
      <w:numFmt w:val="bullet"/>
      <w:lvlText w:val="•"/>
      <w:lvlJc w:val="left"/>
      <w:pPr>
        <w:ind w:left="3069" w:hanging="624"/>
      </w:pPr>
      <w:rPr>
        <w:rFonts w:hint="default"/>
        <w:lang w:val="tr-TR" w:eastAsia="tr-TR" w:bidi="tr-TR"/>
      </w:rPr>
    </w:lvl>
    <w:lvl w:ilvl="5">
      <w:numFmt w:val="bullet"/>
      <w:lvlText w:val="•"/>
      <w:lvlJc w:val="left"/>
      <w:pPr>
        <w:ind w:left="4138" w:hanging="624"/>
      </w:pPr>
      <w:rPr>
        <w:rFonts w:hint="default"/>
        <w:lang w:val="tr-TR" w:eastAsia="tr-TR" w:bidi="tr-TR"/>
      </w:rPr>
    </w:lvl>
    <w:lvl w:ilvl="6">
      <w:numFmt w:val="bullet"/>
      <w:lvlText w:val="•"/>
      <w:lvlJc w:val="left"/>
      <w:pPr>
        <w:ind w:left="5208" w:hanging="624"/>
      </w:pPr>
      <w:rPr>
        <w:rFonts w:hint="default"/>
        <w:lang w:val="tr-TR" w:eastAsia="tr-TR" w:bidi="tr-TR"/>
      </w:rPr>
    </w:lvl>
    <w:lvl w:ilvl="7">
      <w:numFmt w:val="bullet"/>
      <w:lvlText w:val="•"/>
      <w:lvlJc w:val="left"/>
      <w:pPr>
        <w:ind w:left="6277" w:hanging="624"/>
      </w:pPr>
      <w:rPr>
        <w:rFonts w:hint="default"/>
        <w:lang w:val="tr-TR" w:eastAsia="tr-TR" w:bidi="tr-TR"/>
      </w:rPr>
    </w:lvl>
    <w:lvl w:ilvl="8">
      <w:numFmt w:val="bullet"/>
      <w:lvlText w:val="•"/>
      <w:lvlJc w:val="left"/>
      <w:pPr>
        <w:ind w:left="7347" w:hanging="624"/>
      </w:pPr>
      <w:rPr>
        <w:rFonts w:hint="default"/>
        <w:lang w:val="tr-TR" w:eastAsia="tr-TR" w:bidi="tr-TR"/>
      </w:rPr>
    </w:lvl>
  </w:abstractNum>
  <w:abstractNum w:abstractNumId="7" w15:restartNumberingAfterBreak="0">
    <w:nsid w:val="524A341D"/>
    <w:multiLevelType w:val="multilevel"/>
    <w:tmpl w:val="0262BAA6"/>
    <w:lvl w:ilvl="0">
      <w:start w:val="3"/>
      <w:numFmt w:val="decimal"/>
      <w:lvlText w:val="%1"/>
      <w:lvlJc w:val="left"/>
      <w:pPr>
        <w:ind w:left="555" w:hanging="555"/>
      </w:pPr>
      <w:rPr>
        <w:rFonts w:hint="default"/>
      </w:rPr>
    </w:lvl>
    <w:lvl w:ilvl="1">
      <w:start w:val="2"/>
      <w:numFmt w:val="decimal"/>
      <w:lvlText w:val="%1.%2"/>
      <w:lvlJc w:val="left"/>
      <w:pPr>
        <w:ind w:left="1082" w:hanging="555"/>
      </w:pPr>
      <w:rPr>
        <w:rFonts w:hint="default"/>
      </w:rPr>
    </w:lvl>
    <w:lvl w:ilvl="2">
      <w:start w:val="1"/>
      <w:numFmt w:val="decimal"/>
      <w:lvlText w:val="%1.%2.%3"/>
      <w:lvlJc w:val="left"/>
      <w:pPr>
        <w:ind w:left="1774" w:hanging="720"/>
      </w:pPr>
      <w:rPr>
        <w:rFonts w:hint="default"/>
      </w:rPr>
    </w:lvl>
    <w:lvl w:ilvl="3">
      <w:start w:val="1"/>
      <w:numFmt w:val="decimal"/>
      <w:lvlText w:val="%1.%2.%3.%4"/>
      <w:lvlJc w:val="left"/>
      <w:pPr>
        <w:ind w:left="2301" w:hanging="720"/>
      </w:pPr>
      <w:rPr>
        <w:rFonts w:hint="default"/>
      </w:rPr>
    </w:lvl>
    <w:lvl w:ilvl="4">
      <w:start w:val="1"/>
      <w:numFmt w:val="decimal"/>
      <w:lvlText w:val="%1.%2.%3.%4.%5"/>
      <w:lvlJc w:val="left"/>
      <w:pPr>
        <w:ind w:left="2828" w:hanging="720"/>
      </w:pPr>
      <w:rPr>
        <w:rFonts w:hint="default"/>
      </w:rPr>
    </w:lvl>
    <w:lvl w:ilvl="5">
      <w:start w:val="1"/>
      <w:numFmt w:val="decimal"/>
      <w:lvlText w:val="%1.%2.%3.%4.%5.%6"/>
      <w:lvlJc w:val="left"/>
      <w:pPr>
        <w:ind w:left="3715" w:hanging="1080"/>
      </w:pPr>
      <w:rPr>
        <w:rFonts w:hint="default"/>
      </w:rPr>
    </w:lvl>
    <w:lvl w:ilvl="6">
      <w:start w:val="1"/>
      <w:numFmt w:val="decimal"/>
      <w:lvlText w:val="%1.%2.%3.%4.%5.%6.%7"/>
      <w:lvlJc w:val="left"/>
      <w:pPr>
        <w:ind w:left="4242" w:hanging="1080"/>
      </w:pPr>
      <w:rPr>
        <w:rFonts w:hint="default"/>
      </w:rPr>
    </w:lvl>
    <w:lvl w:ilvl="7">
      <w:start w:val="1"/>
      <w:numFmt w:val="decimal"/>
      <w:lvlText w:val="%1.%2.%3.%4.%5.%6.%7.%8"/>
      <w:lvlJc w:val="left"/>
      <w:pPr>
        <w:ind w:left="5129" w:hanging="1440"/>
      </w:pPr>
      <w:rPr>
        <w:rFonts w:hint="default"/>
      </w:rPr>
    </w:lvl>
    <w:lvl w:ilvl="8">
      <w:start w:val="1"/>
      <w:numFmt w:val="decimal"/>
      <w:lvlText w:val="%1.%2.%3.%4.%5.%6.%7.%8.%9"/>
      <w:lvlJc w:val="left"/>
      <w:pPr>
        <w:ind w:left="5656" w:hanging="1440"/>
      </w:pPr>
      <w:rPr>
        <w:rFonts w:hint="default"/>
      </w:rPr>
    </w:lvl>
  </w:abstractNum>
  <w:abstractNum w:abstractNumId="8" w15:restartNumberingAfterBreak="0">
    <w:nsid w:val="5ABF168F"/>
    <w:multiLevelType w:val="multilevel"/>
    <w:tmpl w:val="E64A6308"/>
    <w:lvl w:ilvl="0">
      <w:start w:val="3"/>
      <w:numFmt w:val="decimal"/>
      <w:lvlText w:val="%1"/>
      <w:lvlJc w:val="left"/>
      <w:pPr>
        <w:ind w:left="1296" w:hanging="790"/>
      </w:pPr>
      <w:rPr>
        <w:rFonts w:hint="default"/>
        <w:lang w:val="tr-TR" w:eastAsia="tr-TR" w:bidi="tr-TR"/>
      </w:rPr>
    </w:lvl>
    <w:lvl w:ilvl="1">
      <w:start w:val="2"/>
      <w:numFmt w:val="decimal"/>
      <w:lvlText w:val="%1.%2"/>
      <w:lvlJc w:val="left"/>
      <w:pPr>
        <w:ind w:left="1296" w:hanging="790"/>
      </w:pPr>
      <w:rPr>
        <w:rFonts w:hint="default"/>
        <w:lang w:val="tr-TR" w:eastAsia="tr-TR" w:bidi="tr-TR"/>
      </w:rPr>
    </w:lvl>
    <w:lvl w:ilvl="2">
      <w:start w:val="2"/>
      <w:numFmt w:val="decimal"/>
      <w:lvlText w:val="%1.%2.%3"/>
      <w:lvlJc w:val="left"/>
      <w:pPr>
        <w:ind w:left="1296" w:hanging="790"/>
      </w:pPr>
      <w:rPr>
        <w:rFonts w:hint="default"/>
        <w:lang w:val="tr-TR" w:eastAsia="tr-TR" w:bidi="tr-TR"/>
      </w:rPr>
    </w:lvl>
    <w:lvl w:ilvl="3">
      <w:start w:val="1"/>
      <w:numFmt w:val="decimal"/>
      <w:lvlText w:val="%1.%2.%3.%4."/>
      <w:lvlJc w:val="left"/>
      <w:pPr>
        <w:ind w:left="1296" w:hanging="790"/>
      </w:pPr>
      <w:rPr>
        <w:rFonts w:ascii="Times New Roman" w:eastAsia="Times New Roman" w:hAnsi="Times New Roman" w:cs="Times New Roman" w:hint="default"/>
        <w:b/>
        <w:bCs/>
        <w:w w:val="100"/>
        <w:sz w:val="24"/>
        <w:szCs w:val="24"/>
        <w:lang w:val="tr-TR" w:eastAsia="tr-TR" w:bidi="tr-TR"/>
      </w:rPr>
    </w:lvl>
    <w:lvl w:ilvl="4">
      <w:numFmt w:val="bullet"/>
      <w:lvlText w:val="•"/>
      <w:lvlJc w:val="left"/>
      <w:pPr>
        <w:ind w:left="4574" w:hanging="790"/>
      </w:pPr>
      <w:rPr>
        <w:rFonts w:hint="default"/>
        <w:lang w:val="tr-TR" w:eastAsia="tr-TR" w:bidi="tr-TR"/>
      </w:rPr>
    </w:lvl>
    <w:lvl w:ilvl="5">
      <w:numFmt w:val="bullet"/>
      <w:lvlText w:val="•"/>
      <w:lvlJc w:val="left"/>
      <w:pPr>
        <w:ind w:left="5393" w:hanging="790"/>
      </w:pPr>
      <w:rPr>
        <w:rFonts w:hint="default"/>
        <w:lang w:val="tr-TR" w:eastAsia="tr-TR" w:bidi="tr-TR"/>
      </w:rPr>
    </w:lvl>
    <w:lvl w:ilvl="6">
      <w:numFmt w:val="bullet"/>
      <w:lvlText w:val="•"/>
      <w:lvlJc w:val="left"/>
      <w:pPr>
        <w:ind w:left="6211" w:hanging="790"/>
      </w:pPr>
      <w:rPr>
        <w:rFonts w:hint="default"/>
        <w:lang w:val="tr-TR" w:eastAsia="tr-TR" w:bidi="tr-TR"/>
      </w:rPr>
    </w:lvl>
    <w:lvl w:ilvl="7">
      <w:numFmt w:val="bullet"/>
      <w:lvlText w:val="•"/>
      <w:lvlJc w:val="left"/>
      <w:pPr>
        <w:ind w:left="7030" w:hanging="790"/>
      </w:pPr>
      <w:rPr>
        <w:rFonts w:hint="default"/>
        <w:lang w:val="tr-TR" w:eastAsia="tr-TR" w:bidi="tr-TR"/>
      </w:rPr>
    </w:lvl>
    <w:lvl w:ilvl="8">
      <w:numFmt w:val="bullet"/>
      <w:lvlText w:val="•"/>
      <w:lvlJc w:val="left"/>
      <w:pPr>
        <w:ind w:left="7849" w:hanging="790"/>
      </w:pPr>
      <w:rPr>
        <w:rFonts w:hint="default"/>
        <w:lang w:val="tr-TR" w:eastAsia="tr-TR" w:bidi="tr-TR"/>
      </w:rPr>
    </w:lvl>
  </w:abstractNum>
  <w:abstractNum w:abstractNumId="9" w15:restartNumberingAfterBreak="0">
    <w:nsid w:val="78856611"/>
    <w:multiLevelType w:val="hybridMultilevel"/>
    <w:tmpl w:val="D9E24B26"/>
    <w:lvl w:ilvl="0" w:tplc="89BC7126">
      <w:numFmt w:val="bullet"/>
      <w:lvlText w:val=""/>
      <w:lvlJc w:val="left"/>
      <w:pPr>
        <w:ind w:left="2068" w:hanging="420"/>
      </w:pPr>
      <w:rPr>
        <w:rFonts w:ascii="Wingdings" w:eastAsia="Wingdings" w:hAnsi="Wingdings" w:cs="Wingdings" w:hint="default"/>
        <w:b w:val="0"/>
        <w:bCs w:val="0"/>
        <w:i w:val="0"/>
        <w:iCs w:val="0"/>
        <w:w w:val="100"/>
        <w:sz w:val="22"/>
        <w:szCs w:val="22"/>
        <w:lang w:val="en-US" w:eastAsia="zh-CN" w:bidi="ar-SA"/>
      </w:rPr>
    </w:lvl>
    <w:lvl w:ilvl="1" w:tplc="23F0FA12">
      <w:numFmt w:val="bullet"/>
      <w:lvlText w:val=""/>
      <w:lvlJc w:val="left"/>
      <w:pPr>
        <w:ind w:left="2488" w:hanging="420"/>
      </w:pPr>
      <w:rPr>
        <w:rFonts w:ascii="Wingdings" w:eastAsia="Wingdings" w:hAnsi="Wingdings" w:cs="Wingdings" w:hint="default"/>
        <w:b w:val="0"/>
        <w:bCs w:val="0"/>
        <w:i w:val="0"/>
        <w:iCs w:val="0"/>
        <w:w w:val="100"/>
        <w:sz w:val="22"/>
        <w:szCs w:val="22"/>
        <w:lang w:val="en-US" w:eastAsia="zh-CN" w:bidi="ar-SA"/>
      </w:rPr>
    </w:lvl>
    <w:lvl w:ilvl="2" w:tplc="4AF068CE">
      <w:numFmt w:val="bullet"/>
      <w:lvlText w:val="•"/>
      <w:lvlJc w:val="left"/>
      <w:pPr>
        <w:ind w:left="3307" w:hanging="420"/>
      </w:pPr>
      <w:rPr>
        <w:rFonts w:hint="default"/>
        <w:lang w:val="en-US" w:eastAsia="zh-CN" w:bidi="ar-SA"/>
      </w:rPr>
    </w:lvl>
    <w:lvl w:ilvl="3" w:tplc="00AE8ADC">
      <w:numFmt w:val="bullet"/>
      <w:lvlText w:val="•"/>
      <w:lvlJc w:val="left"/>
      <w:pPr>
        <w:ind w:left="4134" w:hanging="420"/>
      </w:pPr>
      <w:rPr>
        <w:rFonts w:hint="default"/>
        <w:lang w:val="en-US" w:eastAsia="zh-CN" w:bidi="ar-SA"/>
      </w:rPr>
    </w:lvl>
    <w:lvl w:ilvl="4" w:tplc="900E0494">
      <w:numFmt w:val="bullet"/>
      <w:lvlText w:val="•"/>
      <w:lvlJc w:val="left"/>
      <w:pPr>
        <w:ind w:left="4962" w:hanging="420"/>
      </w:pPr>
      <w:rPr>
        <w:rFonts w:hint="default"/>
        <w:lang w:val="en-US" w:eastAsia="zh-CN" w:bidi="ar-SA"/>
      </w:rPr>
    </w:lvl>
    <w:lvl w:ilvl="5" w:tplc="250239A8">
      <w:numFmt w:val="bullet"/>
      <w:lvlText w:val="•"/>
      <w:lvlJc w:val="left"/>
      <w:pPr>
        <w:ind w:left="5789" w:hanging="420"/>
      </w:pPr>
      <w:rPr>
        <w:rFonts w:hint="default"/>
        <w:lang w:val="en-US" w:eastAsia="zh-CN" w:bidi="ar-SA"/>
      </w:rPr>
    </w:lvl>
    <w:lvl w:ilvl="6" w:tplc="735E3618">
      <w:numFmt w:val="bullet"/>
      <w:lvlText w:val="•"/>
      <w:lvlJc w:val="left"/>
      <w:pPr>
        <w:ind w:left="6616" w:hanging="420"/>
      </w:pPr>
      <w:rPr>
        <w:rFonts w:hint="default"/>
        <w:lang w:val="en-US" w:eastAsia="zh-CN" w:bidi="ar-SA"/>
      </w:rPr>
    </w:lvl>
    <w:lvl w:ilvl="7" w:tplc="9F1ED18A">
      <w:numFmt w:val="bullet"/>
      <w:lvlText w:val="•"/>
      <w:lvlJc w:val="left"/>
      <w:pPr>
        <w:ind w:left="7444" w:hanging="420"/>
      </w:pPr>
      <w:rPr>
        <w:rFonts w:hint="default"/>
        <w:lang w:val="en-US" w:eastAsia="zh-CN" w:bidi="ar-SA"/>
      </w:rPr>
    </w:lvl>
    <w:lvl w:ilvl="8" w:tplc="3BEC4C22">
      <w:numFmt w:val="bullet"/>
      <w:lvlText w:val="•"/>
      <w:lvlJc w:val="left"/>
      <w:pPr>
        <w:ind w:left="8271" w:hanging="420"/>
      </w:pPr>
      <w:rPr>
        <w:rFonts w:hint="default"/>
        <w:lang w:val="en-US" w:eastAsia="zh-CN" w:bidi="ar-SA"/>
      </w:rPr>
    </w:lvl>
  </w:abstractNum>
  <w:num w:numId="1">
    <w:abstractNumId w:val="2"/>
  </w:num>
  <w:num w:numId="2">
    <w:abstractNumId w:val="8"/>
  </w:num>
  <w:num w:numId="3">
    <w:abstractNumId w:val="4"/>
  </w:num>
  <w:num w:numId="4">
    <w:abstractNumId w:val="6"/>
  </w:num>
  <w:num w:numId="5">
    <w:abstractNumId w:val="3"/>
  </w:num>
  <w:num w:numId="6">
    <w:abstractNumId w:val="1"/>
  </w:num>
  <w:num w:numId="7">
    <w:abstractNumId w:val="0"/>
  </w:num>
  <w:num w:numId="8">
    <w:abstractNumId w:val="7"/>
  </w:num>
  <w:num w:numId="9">
    <w:abstractNumId w:val="9"/>
  </w:num>
  <w:num w:numId="1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stafa">
    <w15:presenceInfo w15:providerId="Windows Live" w15:userId="5ce1b53aaeb6fb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drawingGridHorizontalSpacing w:val="110"/>
  <w:displayHorizontalDrawingGridEvery w:val="2"/>
  <w:characterSpacingControl w:val="doNotCompress"/>
  <w:hdrShapeDefaults>
    <o:shapedefaults v:ext="edit" spidmax="216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06EB0"/>
    <w:rsid w:val="00001EA9"/>
    <w:rsid w:val="00007D66"/>
    <w:rsid w:val="000146CF"/>
    <w:rsid w:val="00016CD4"/>
    <w:rsid w:val="00017F83"/>
    <w:rsid w:val="00026476"/>
    <w:rsid w:val="00036ED8"/>
    <w:rsid w:val="00040820"/>
    <w:rsid w:val="00043125"/>
    <w:rsid w:val="00054B22"/>
    <w:rsid w:val="00060460"/>
    <w:rsid w:val="00071B72"/>
    <w:rsid w:val="00077F66"/>
    <w:rsid w:val="000A00AC"/>
    <w:rsid w:val="000A57C6"/>
    <w:rsid w:val="000B5708"/>
    <w:rsid w:val="000C6B4C"/>
    <w:rsid w:val="000F39CB"/>
    <w:rsid w:val="00107EBB"/>
    <w:rsid w:val="00111705"/>
    <w:rsid w:val="00115FF7"/>
    <w:rsid w:val="00116091"/>
    <w:rsid w:val="00126A6C"/>
    <w:rsid w:val="00140E5D"/>
    <w:rsid w:val="00144AB7"/>
    <w:rsid w:val="0014616C"/>
    <w:rsid w:val="00146FFF"/>
    <w:rsid w:val="00150570"/>
    <w:rsid w:val="0016415D"/>
    <w:rsid w:val="00182609"/>
    <w:rsid w:val="00182CE4"/>
    <w:rsid w:val="00197BC8"/>
    <w:rsid w:val="001A07A3"/>
    <w:rsid w:val="001A4502"/>
    <w:rsid w:val="001B0BC8"/>
    <w:rsid w:val="001B1465"/>
    <w:rsid w:val="001B4AB8"/>
    <w:rsid w:val="001B561F"/>
    <w:rsid w:val="001C1FA6"/>
    <w:rsid w:val="001D11C4"/>
    <w:rsid w:val="001D7752"/>
    <w:rsid w:val="001D7F1E"/>
    <w:rsid w:val="001E123A"/>
    <w:rsid w:val="001E4463"/>
    <w:rsid w:val="001F7155"/>
    <w:rsid w:val="00204188"/>
    <w:rsid w:val="00220649"/>
    <w:rsid w:val="002320EB"/>
    <w:rsid w:val="00232514"/>
    <w:rsid w:val="002414FC"/>
    <w:rsid w:val="00265DE9"/>
    <w:rsid w:val="00287D4D"/>
    <w:rsid w:val="002A16BB"/>
    <w:rsid w:val="002A4D67"/>
    <w:rsid w:val="002B10F8"/>
    <w:rsid w:val="002E2081"/>
    <w:rsid w:val="002E3094"/>
    <w:rsid w:val="002F2A81"/>
    <w:rsid w:val="002F2B50"/>
    <w:rsid w:val="003241A4"/>
    <w:rsid w:val="00333A00"/>
    <w:rsid w:val="00370CEF"/>
    <w:rsid w:val="00374E71"/>
    <w:rsid w:val="00381E81"/>
    <w:rsid w:val="0039522A"/>
    <w:rsid w:val="003C4405"/>
    <w:rsid w:val="003F13E0"/>
    <w:rsid w:val="003F1403"/>
    <w:rsid w:val="003F6120"/>
    <w:rsid w:val="0040609B"/>
    <w:rsid w:val="00417F8E"/>
    <w:rsid w:val="00423C7B"/>
    <w:rsid w:val="00467AFA"/>
    <w:rsid w:val="004A297F"/>
    <w:rsid w:val="004B12AA"/>
    <w:rsid w:val="004C1FA3"/>
    <w:rsid w:val="004D4C94"/>
    <w:rsid w:val="004E1DE0"/>
    <w:rsid w:val="004E7410"/>
    <w:rsid w:val="00503F20"/>
    <w:rsid w:val="00512ACF"/>
    <w:rsid w:val="005239C4"/>
    <w:rsid w:val="00533D44"/>
    <w:rsid w:val="0053587E"/>
    <w:rsid w:val="005526C4"/>
    <w:rsid w:val="00581158"/>
    <w:rsid w:val="005B24DE"/>
    <w:rsid w:val="005B6E5B"/>
    <w:rsid w:val="005C4E66"/>
    <w:rsid w:val="005C7F8F"/>
    <w:rsid w:val="005D44AD"/>
    <w:rsid w:val="006107A6"/>
    <w:rsid w:val="00613899"/>
    <w:rsid w:val="0062554A"/>
    <w:rsid w:val="00632FE9"/>
    <w:rsid w:val="006332E0"/>
    <w:rsid w:val="006438E2"/>
    <w:rsid w:val="00651AD5"/>
    <w:rsid w:val="00675616"/>
    <w:rsid w:val="00675B87"/>
    <w:rsid w:val="00676C50"/>
    <w:rsid w:val="00684985"/>
    <w:rsid w:val="0069055C"/>
    <w:rsid w:val="00697D59"/>
    <w:rsid w:val="006A12F0"/>
    <w:rsid w:val="006B07FB"/>
    <w:rsid w:val="006C0F2D"/>
    <w:rsid w:val="00706292"/>
    <w:rsid w:val="00710962"/>
    <w:rsid w:val="00714A39"/>
    <w:rsid w:val="00722154"/>
    <w:rsid w:val="00734C4E"/>
    <w:rsid w:val="00737815"/>
    <w:rsid w:val="00752056"/>
    <w:rsid w:val="00755CA7"/>
    <w:rsid w:val="00765916"/>
    <w:rsid w:val="00777E7A"/>
    <w:rsid w:val="00781128"/>
    <w:rsid w:val="0078316A"/>
    <w:rsid w:val="00786B7B"/>
    <w:rsid w:val="007A4AFF"/>
    <w:rsid w:val="007B4C90"/>
    <w:rsid w:val="007B534F"/>
    <w:rsid w:val="007B5355"/>
    <w:rsid w:val="00803A20"/>
    <w:rsid w:val="00804CD3"/>
    <w:rsid w:val="00813438"/>
    <w:rsid w:val="008259C0"/>
    <w:rsid w:val="00833210"/>
    <w:rsid w:val="008471B2"/>
    <w:rsid w:val="00850F6C"/>
    <w:rsid w:val="00857452"/>
    <w:rsid w:val="00870E98"/>
    <w:rsid w:val="008A0C61"/>
    <w:rsid w:val="008A0C9E"/>
    <w:rsid w:val="008A6FC1"/>
    <w:rsid w:val="008B51D3"/>
    <w:rsid w:val="008C2340"/>
    <w:rsid w:val="008C44D5"/>
    <w:rsid w:val="008C7BF0"/>
    <w:rsid w:val="008E198D"/>
    <w:rsid w:val="008F6F0C"/>
    <w:rsid w:val="008F767B"/>
    <w:rsid w:val="00933B89"/>
    <w:rsid w:val="009375C3"/>
    <w:rsid w:val="00954143"/>
    <w:rsid w:val="00963222"/>
    <w:rsid w:val="009636DC"/>
    <w:rsid w:val="00966750"/>
    <w:rsid w:val="009B1B68"/>
    <w:rsid w:val="009C03E5"/>
    <w:rsid w:val="009D5CB3"/>
    <w:rsid w:val="009E53FE"/>
    <w:rsid w:val="009E7198"/>
    <w:rsid w:val="00A11AD4"/>
    <w:rsid w:val="00A3556B"/>
    <w:rsid w:val="00A556C9"/>
    <w:rsid w:val="00A63865"/>
    <w:rsid w:val="00A84459"/>
    <w:rsid w:val="00A84AD3"/>
    <w:rsid w:val="00A92EB6"/>
    <w:rsid w:val="00A9464D"/>
    <w:rsid w:val="00A9485B"/>
    <w:rsid w:val="00AC3707"/>
    <w:rsid w:val="00AC7B9E"/>
    <w:rsid w:val="00AE6F88"/>
    <w:rsid w:val="00AF76EB"/>
    <w:rsid w:val="00B0242D"/>
    <w:rsid w:val="00B22EE7"/>
    <w:rsid w:val="00B232DE"/>
    <w:rsid w:val="00B26ABF"/>
    <w:rsid w:val="00B27F99"/>
    <w:rsid w:val="00B30D56"/>
    <w:rsid w:val="00B6227F"/>
    <w:rsid w:val="00B6484D"/>
    <w:rsid w:val="00B71732"/>
    <w:rsid w:val="00B72010"/>
    <w:rsid w:val="00B97D1B"/>
    <w:rsid w:val="00BA21D8"/>
    <w:rsid w:val="00BC09DB"/>
    <w:rsid w:val="00BF0E8C"/>
    <w:rsid w:val="00BF7C0A"/>
    <w:rsid w:val="00C231DF"/>
    <w:rsid w:val="00C30F41"/>
    <w:rsid w:val="00C32997"/>
    <w:rsid w:val="00C33A9C"/>
    <w:rsid w:val="00C418C4"/>
    <w:rsid w:val="00C51B29"/>
    <w:rsid w:val="00C53307"/>
    <w:rsid w:val="00C5525A"/>
    <w:rsid w:val="00C56276"/>
    <w:rsid w:val="00C71D4E"/>
    <w:rsid w:val="00C86075"/>
    <w:rsid w:val="00CA2E81"/>
    <w:rsid w:val="00CE1DF5"/>
    <w:rsid w:val="00D01728"/>
    <w:rsid w:val="00D07700"/>
    <w:rsid w:val="00D1452A"/>
    <w:rsid w:val="00D16E2B"/>
    <w:rsid w:val="00D24B42"/>
    <w:rsid w:val="00D420BC"/>
    <w:rsid w:val="00D45ABE"/>
    <w:rsid w:val="00D54848"/>
    <w:rsid w:val="00D55086"/>
    <w:rsid w:val="00D56B2C"/>
    <w:rsid w:val="00D66C3C"/>
    <w:rsid w:val="00D761BD"/>
    <w:rsid w:val="00D84261"/>
    <w:rsid w:val="00D8545A"/>
    <w:rsid w:val="00D87AED"/>
    <w:rsid w:val="00D93249"/>
    <w:rsid w:val="00DC3300"/>
    <w:rsid w:val="00DC44A3"/>
    <w:rsid w:val="00DD0563"/>
    <w:rsid w:val="00DF577E"/>
    <w:rsid w:val="00E06EB0"/>
    <w:rsid w:val="00E313C7"/>
    <w:rsid w:val="00E578F6"/>
    <w:rsid w:val="00E61FC4"/>
    <w:rsid w:val="00E70C63"/>
    <w:rsid w:val="00E7359E"/>
    <w:rsid w:val="00E845A5"/>
    <w:rsid w:val="00E864B3"/>
    <w:rsid w:val="00E91B5B"/>
    <w:rsid w:val="00EB782B"/>
    <w:rsid w:val="00EE34FC"/>
    <w:rsid w:val="00EE3F1B"/>
    <w:rsid w:val="00F05A24"/>
    <w:rsid w:val="00F24A54"/>
    <w:rsid w:val="00F24E8F"/>
    <w:rsid w:val="00F30C59"/>
    <w:rsid w:val="00F36EE2"/>
    <w:rsid w:val="00F37046"/>
    <w:rsid w:val="00F71511"/>
    <w:rsid w:val="00F76770"/>
    <w:rsid w:val="00F825AD"/>
    <w:rsid w:val="00F9665D"/>
    <w:rsid w:val="00FA1BD2"/>
    <w:rsid w:val="00FB1A3D"/>
    <w:rsid w:val="00FC6FDE"/>
    <w:rsid w:val="00FD0575"/>
    <w:rsid w:val="00FD1B52"/>
    <w:rsid w:val="00FD6152"/>
    <w:rsid w:val="00FE4BCD"/>
    <w:rsid w:val="00FF15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62"/>
    <o:shapelayout v:ext="edit">
      <o:idmap v:ext="edit" data="1"/>
    </o:shapelayout>
  </w:shapeDefaults>
  <w:decimalSymbol w:val=","/>
  <w:listSeparator w:val=";"/>
  <w14:docId w14:val="3ACB3D7B"/>
  <w15:docId w15:val="{359D139F-50B3-45E2-9AF3-279775C1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eastAsia="tr-TR" w:bidi="tr-TR"/>
    </w:rPr>
  </w:style>
  <w:style w:type="paragraph" w:styleId="Balk1">
    <w:name w:val="heading 1"/>
    <w:basedOn w:val="Normal"/>
    <w:uiPriority w:val="1"/>
    <w:qFormat/>
    <w:pPr>
      <w:ind w:left="1154"/>
      <w:outlineLvl w:val="0"/>
    </w:pPr>
    <w:rPr>
      <w:b/>
      <w:bCs/>
      <w:sz w:val="24"/>
      <w:szCs w:val="24"/>
    </w:rPr>
  </w:style>
  <w:style w:type="paragraph" w:styleId="Balk3">
    <w:name w:val="heading 3"/>
    <w:basedOn w:val="Normal"/>
    <w:next w:val="Normal"/>
    <w:link w:val="Balk3Char"/>
    <w:uiPriority w:val="9"/>
    <w:semiHidden/>
    <w:unhideWhenUsed/>
    <w:qFormat/>
    <w:rsid w:val="00071B7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ind w:left="1015" w:hanging="428"/>
    </w:pPr>
    <w:rPr>
      <w:sz w:val="20"/>
      <w:szCs w:val="20"/>
    </w:rPr>
  </w:style>
  <w:style w:type="paragraph" w:styleId="T2">
    <w:name w:val="toc 2"/>
    <w:basedOn w:val="Normal"/>
    <w:uiPriority w:val="1"/>
    <w:qFormat/>
    <w:pPr>
      <w:ind w:left="1582" w:hanging="529"/>
    </w:pPr>
    <w:rPr>
      <w:sz w:val="20"/>
      <w:szCs w:val="20"/>
    </w:rPr>
  </w:style>
  <w:style w:type="paragraph" w:styleId="T3">
    <w:name w:val="toc 3"/>
    <w:basedOn w:val="Normal"/>
    <w:uiPriority w:val="1"/>
    <w:qFormat/>
    <w:pPr>
      <w:ind w:left="2006" w:hanging="625"/>
    </w:pPr>
    <w:rPr>
      <w:sz w:val="20"/>
      <w:szCs w:val="20"/>
    </w:r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1015" w:hanging="567"/>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B30D56"/>
    <w:pPr>
      <w:tabs>
        <w:tab w:val="center" w:pos="4536"/>
        <w:tab w:val="right" w:pos="9072"/>
      </w:tabs>
    </w:pPr>
  </w:style>
  <w:style w:type="character" w:customStyle="1" w:styleId="stBilgiChar">
    <w:name w:val="Üst Bilgi Char"/>
    <w:basedOn w:val="VarsaylanParagrafYazTipi"/>
    <w:link w:val="stBilgi"/>
    <w:uiPriority w:val="99"/>
    <w:rsid w:val="00B30D56"/>
    <w:rPr>
      <w:rFonts w:ascii="Times New Roman" w:eastAsia="Times New Roman" w:hAnsi="Times New Roman" w:cs="Times New Roman"/>
      <w:lang w:val="tr-TR" w:eastAsia="tr-TR" w:bidi="tr-TR"/>
    </w:rPr>
  </w:style>
  <w:style w:type="paragraph" w:styleId="AltBilgi">
    <w:name w:val="footer"/>
    <w:basedOn w:val="Normal"/>
    <w:link w:val="AltBilgiChar"/>
    <w:uiPriority w:val="99"/>
    <w:unhideWhenUsed/>
    <w:rsid w:val="00B30D56"/>
    <w:pPr>
      <w:tabs>
        <w:tab w:val="center" w:pos="4536"/>
        <w:tab w:val="right" w:pos="9072"/>
      </w:tabs>
    </w:pPr>
  </w:style>
  <w:style w:type="character" w:customStyle="1" w:styleId="AltBilgiChar">
    <w:name w:val="Alt Bilgi Char"/>
    <w:basedOn w:val="VarsaylanParagrafYazTipi"/>
    <w:link w:val="AltBilgi"/>
    <w:uiPriority w:val="99"/>
    <w:rsid w:val="00B30D56"/>
    <w:rPr>
      <w:rFonts w:ascii="Times New Roman" w:eastAsia="Times New Roman" w:hAnsi="Times New Roman" w:cs="Times New Roman"/>
      <w:lang w:val="tr-TR" w:eastAsia="tr-TR" w:bidi="tr-TR"/>
    </w:rPr>
  </w:style>
  <w:style w:type="table" w:styleId="TabloKlavuzu">
    <w:name w:val="Table Grid"/>
    <w:basedOn w:val="NormalTablo"/>
    <w:uiPriority w:val="39"/>
    <w:rsid w:val="0028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765916"/>
    <w:rPr>
      <w:color w:val="0000FF" w:themeColor="hyperlink"/>
      <w:u w:val="single"/>
    </w:rPr>
  </w:style>
  <w:style w:type="paragraph" w:customStyle="1" w:styleId="Normal1">
    <w:name w:val="Normal1"/>
    <w:rsid w:val="00265DE9"/>
    <w:pPr>
      <w:widowControl/>
      <w:autoSpaceDE/>
      <w:autoSpaceDN/>
    </w:pPr>
    <w:rPr>
      <w:rFonts w:ascii="Cambria" w:eastAsia="Cambria" w:hAnsi="Cambria" w:cs="Cambria"/>
      <w:sz w:val="24"/>
      <w:szCs w:val="24"/>
    </w:rPr>
  </w:style>
  <w:style w:type="paragraph" w:customStyle="1" w:styleId="Default">
    <w:name w:val="Default"/>
    <w:rsid w:val="002414FC"/>
    <w:pPr>
      <w:widowControl/>
      <w:adjustRightInd w:val="0"/>
    </w:pPr>
    <w:rPr>
      <w:rFonts w:ascii="Times New Roman" w:hAnsi="Times New Roman" w:cs="Times New Roman"/>
      <w:color w:val="000000"/>
      <w:sz w:val="24"/>
      <w:szCs w:val="24"/>
      <w:lang w:val="tr-TR"/>
    </w:rPr>
  </w:style>
  <w:style w:type="paragraph" w:styleId="T4">
    <w:name w:val="toc 4"/>
    <w:basedOn w:val="Normal"/>
    <w:next w:val="Normal"/>
    <w:autoRedefine/>
    <w:uiPriority w:val="39"/>
    <w:semiHidden/>
    <w:unhideWhenUsed/>
    <w:rsid w:val="00A3556B"/>
    <w:pPr>
      <w:spacing w:after="100"/>
      <w:ind w:left="660"/>
    </w:pPr>
  </w:style>
  <w:style w:type="character" w:customStyle="1" w:styleId="Balk3Char">
    <w:name w:val="Başlık 3 Char"/>
    <w:basedOn w:val="VarsaylanParagrafYazTipi"/>
    <w:link w:val="Balk3"/>
    <w:uiPriority w:val="9"/>
    <w:semiHidden/>
    <w:rsid w:val="00071B72"/>
    <w:rPr>
      <w:rFonts w:asciiTheme="majorHAnsi" w:eastAsiaTheme="majorEastAsia" w:hAnsiTheme="majorHAnsi" w:cstheme="majorBidi"/>
      <w:color w:val="243F60" w:themeColor="accent1" w:themeShade="7F"/>
      <w:sz w:val="24"/>
      <w:szCs w:val="24"/>
      <w:lang w:val="tr-TR" w:eastAsia="tr-TR" w:bidi="tr-TR"/>
    </w:rPr>
  </w:style>
  <w:style w:type="paragraph" w:styleId="ResimYazs">
    <w:name w:val="caption"/>
    <w:basedOn w:val="Normal"/>
    <w:next w:val="Normal"/>
    <w:uiPriority w:val="35"/>
    <w:unhideWhenUsed/>
    <w:qFormat/>
    <w:rsid w:val="00071B72"/>
    <w:pPr>
      <w:widowControl/>
      <w:autoSpaceDE/>
      <w:autoSpaceDN/>
      <w:ind w:firstLine="567"/>
      <w:jc w:val="center"/>
    </w:pPr>
    <w:rPr>
      <w:rFonts w:eastAsiaTheme="minorHAnsi"/>
      <w:sz w:val="20"/>
      <w:lang w:eastAsia="en-US" w:bidi="ar-SA"/>
    </w:rPr>
  </w:style>
  <w:style w:type="table" w:styleId="DzTablo1">
    <w:name w:val="Plain Table 1"/>
    <w:basedOn w:val="NormalTablo"/>
    <w:uiPriority w:val="41"/>
    <w:rsid w:val="00B72010"/>
    <w:pPr>
      <w:widowControl/>
      <w:autoSpaceDE/>
      <w:autoSpaceDN/>
    </w:pPr>
    <w:rPr>
      <w:lang w:val="tr-T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5901">
      <w:bodyDiv w:val="1"/>
      <w:marLeft w:val="0"/>
      <w:marRight w:val="0"/>
      <w:marTop w:val="0"/>
      <w:marBottom w:val="0"/>
      <w:divBdr>
        <w:top w:val="none" w:sz="0" w:space="0" w:color="auto"/>
        <w:left w:val="none" w:sz="0" w:space="0" w:color="auto"/>
        <w:bottom w:val="none" w:sz="0" w:space="0" w:color="auto"/>
        <w:right w:val="none" w:sz="0" w:space="0" w:color="auto"/>
      </w:divBdr>
      <w:divsChild>
        <w:div w:id="931626685">
          <w:marLeft w:val="547"/>
          <w:marRight w:val="0"/>
          <w:marTop w:val="0"/>
          <w:marBottom w:val="0"/>
          <w:divBdr>
            <w:top w:val="none" w:sz="0" w:space="0" w:color="auto"/>
            <w:left w:val="none" w:sz="0" w:space="0" w:color="auto"/>
            <w:bottom w:val="none" w:sz="0" w:space="0" w:color="auto"/>
            <w:right w:val="none" w:sz="0" w:space="0" w:color="auto"/>
          </w:divBdr>
        </w:div>
        <w:div w:id="1790078941">
          <w:marLeft w:val="547"/>
          <w:marRight w:val="0"/>
          <w:marTop w:val="0"/>
          <w:marBottom w:val="0"/>
          <w:divBdr>
            <w:top w:val="none" w:sz="0" w:space="0" w:color="auto"/>
            <w:left w:val="none" w:sz="0" w:space="0" w:color="auto"/>
            <w:bottom w:val="none" w:sz="0" w:space="0" w:color="auto"/>
            <w:right w:val="none" w:sz="0" w:space="0" w:color="auto"/>
          </w:divBdr>
        </w:div>
        <w:div w:id="172840888">
          <w:marLeft w:val="547"/>
          <w:marRight w:val="0"/>
          <w:marTop w:val="0"/>
          <w:marBottom w:val="0"/>
          <w:divBdr>
            <w:top w:val="none" w:sz="0" w:space="0" w:color="auto"/>
            <w:left w:val="none" w:sz="0" w:space="0" w:color="auto"/>
            <w:bottom w:val="none" w:sz="0" w:space="0" w:color="auto"/>
            <w:right w:val="none" w:sz="0" w:space="0" w:color="auto"/>
          </w:divBdr>
        </w:div>
        <w:div w:id="947393445">
          <w:marLeft w:val="547"/>
          <w:marRight w:val="0"/>
          <w:marTop w:val="0"/>
          <w:marBottom w:val="0"/>
          <w:divBdr>
            <w:top w:val="none" w:sz="0" w:space="0" w:color="auto"/>
            <w:left w:val="none" w:sz="0" w:space="0" w:color="auto"/>
            <w:bottom w:val="none" w:sz="0" w:space="0" w:color="auto"/>
            <w:right w:val="none" w:sz="0" w:space="0" w:color="auto"/>
          </w:divBdr>
        </w:div>
        <w:div w:id="2034720201">
          <w:marLeft w:val="547"/>
          <w:marRight w:val="0"/>
          <w:marTop w:val="0"/>
          <w:marBottom w:val="0"/>
          <w:divBdr>
            <w:top w:val="none" w:sz="0" w:space="0" w:color="auto"/>
            <w:left w:val="none" w:sz="0" w:space="0" w:color="auto"/>
            <w:bottom w:val="none" w:sz="0" w:space="0" w:color="auto"/>
            <w:right w:val="none" w:sz="0" w:space="0" w:color="auto"/>
          </w:divBdr>
        </w:div>
        <w:div w:id="1930037659">
          <w:marLeft w:val="547"/>
          <w:marRight w:val="0"/>
          <w:marTop w:val="0"/>
          <w:marBottom w:val="0"/>
          <w:divBdr>
            <w:top w:val="none" w:sz="0" w:space="0" w:color="auto"/>
            <w:left w:val="none" w:sz="0" w:space="0" w:color="auto"/>
            <w:bottom w:val="none" w:sz="0" w:space="0" w:color="auto"/>
            <w:right w:val="none" w:sz="0" w:space="0" w:color="auto"/>
          </w:divBdr>
        </w:div>
        <w:div w:id="356733423">
          <w:marLeft w:val="547"/>
          <w:marRight w:val="0"/>
          <w:marTop w:val="0"/>
          <w:marBottom w:val="0"/>
          <w:divBdr>
            <w:top w:val="none" w:sz="0" w:space="0" w:color="auto"/>
            <w:left w:val="none" w:sz="0" w:space="0" w:color="auto"/>
            <w:bottom w:val="none" w:sz="0" w:space="0" w:color="auto"/>
            <w:right w:val="none" w:sz="0" w:space="0" w:color="auto"/>
          </w:divBdr>
        </w:div>
        <w:div w:id="953680996">
          <w:marLeft w:val="547"/>
          <w:marRight w:val="0"/>
          <w:marTop w:val="0"/>
          <w:marBottom w:val="0"/>
          <w:divBdr>
            <w:top w:val="none" w:sz="0" w:space="0" w:color="auto"/>
            <w:left w:val="none" w:sz="0" w:space="0" w:color="auto"/>
            <w:bottom w:val="none" w:sz="0" w:space="0" w:color="auto"/>
            <w:right w:val="none" w:sz="0" w:space="0" w:color="auto"/>
          </w:divBdr>
        </w:div>
        <w:div w:id="1816146044">
          <w:marLeft w:val="547"/>
          <w:marRight w:val="0"/>
          <w:marTop w:val="0"/>
          <w:marBottom w:val="0"/>
          <w:divBdr>
            <w:top w:val="none" w:sz="0" w:space="0" w:color="auto"/>
            <w:left w:val="none" w:sz="0" w:space="0" w:color="auto"/>
            <w:bottom w:val="none" w:sz="0" w:space="0" w:color="auto"/>
            <w:right w:val="none" w:sz="0" w:space="0" w:color="auto"/>
          </w:divBdr>
        </w:div>
      </w:divsChild>
    </w:div>
    <w:div w:id="713313394">
      <w:bodyDiv w:val="1"/>
      <w:marLeft w:val="0"/>
      <w:marRight w:val="0"/>
      <w:marTop w:val="0"/>
      <w:marBottom w:val="0"/>
      <w:divBdr>
        <w:top w:val="none" w:sz="0" w:space="0" w:color="auto"/>
        <w:left w:val="none" w:sz="0" w:space="0" w:color="auto"/>
        <w:bottom w:val="none" w:sz="0" w:space="0" w:color="auto"/>
        <w:right w:val="none" w:sz="0" w:space="0" w:color="auto"/>
      </w:divBdr>
      <w:divsChild>
        <w:div w:id="1502313091">
          <w:marLeft w:val="0"/>
          <w:marRight w:val="0"/>
          <w:marTop w:val="0"/>
          <w:marBottom w:val="0"/>
          <w:divBdr>
            <w:top w:val="none" w:sz="0" w:space="0" w:color="auto"/>
            <w:left w:val="none" w:sz="0" w:space="0" w:color="auto"/>
            <w:bottom w:val="none" w:sz="0" w:space="0" w:color="auto"/>
            <w:right w:val="none" w:sz="0" w:space="0" w:color="auto"/>
          </w:divBdr>
          <w:divsChild>
            <w:div w:id="17150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494">
      <w:bodyDiv w:val="1"/>
      <w:marLeft w:val="0"/>
      <w:marRight w:val="0"/>
      <w:marTop w:val="0"/>
      <w:marBottom w:val="0"/>
      <w:divBdr>
        <w:top w:val="none" w:sz="0" w:space="0" w:color="auto"/>
        <w:left w:val="none" w:sz="0" w:space="0" w:color="auto"/>
        <w:bottom w:val="none" w:sz="0" w:space="0" w:color="auto"/>
        <w:right w:val="none" w:sz="0" w:space="0" w:color="auto"/>
      </w:divBdr>
      <w:divsChild>
        <w:div w:id="182958906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3.png"/><Relationship Id="rId39" Type="http://schemas.openxmlformats.org/officeDocument/2006/relationships/image" Target="media/image13.png"/><Relationship Id="rId21" Type="http://schemas.openxmlformats.org/officeDocument/2006/relationships/footer" Target="footer7.xml"/><Relationship Id="rId34" Type="http://schemas.openxmlformats.org/officeDocument/2006/relationships/image" Target="media/image10.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header" Target="header10.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www.reddit.com/r/AskReddit/" TargetMode="Externa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8.jp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header" Target="header12.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4.jpeg"/><Relationship Id="rId30" Type="http://schemas.openxmlformats.org/officeDocument/2006/relationships/image" Target="media/image6.png"/><Relationship Id="rId35" Type="http://schemas.openxmlformats.org/officeDocument/2006/relationships/header" Target="header9.xml"/><Relationship Id="rId43" Type="http://schemas.openxmlformats.org/officeDocument/2006/relationships/image" Target="media/image17.png"/><Relationship Id="rId48" Type="http://schemas.openxmlformats.org/officeDocument/2006/relationships/image" Target="media/image22.png"/><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comp/"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header" Target="header6.xml"/><Relationship Id="rId41" Type="http://schemas.openxmlformats.org/officeDocument/2006/relationships/image" Target="media/image15.png"/><Relationship Id="rId54"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5.emf"/><Relationship Id="rId36" Type="http://schemas.openxmlformats.org/officeDocument/2006/relationships/footer" Target="footer9.xml"/><Relationship Id="rId49" Type="http://schemas.openxmlformats.org/officeDocument/2006/relationships/image" Target="media/image23.png"/><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image" Target="media/image7.png"/><Relationship Id="rId44" Type="http://schemas.openxmlformats.org/officeDocument/2006/relationships/image" Target="media/image18.png"/><Relationship Id="rId5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8E09C-3E91-4A0E-9B7D-F535E6305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2214</TotalTime>
  <Pages>48</Pages>
  <Words>9383</Words>
  <Characters>53489</Characters>
  <Application>Microsoft Office Word</Application>
  <DocSecurity>0</DocSecurity>
  <Lines>445</Lines>
  <Paragraphs>125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lab3_ayhanakkaya</cp:lastModifiedBy>
  <cp:revision>143</cp:revision>
  <dcterms:created xsi:type="dcterms:W3CDTF">2021-10-25T15:46:00Z</dcterms:created>
  <dcterms:modified xsi:type="dcterms:W3CDTF">2022-07-25T09:59:00Z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Creator">
    <vt:lpwstr>Microsoft® Word 2016</vt:lpwstr>
  </property>
  <property fmtid="{D5CDD505-2E9C-101B-9397-08002B2CF9AE}" pid="4" name="LastSaved">
    <vt:filetime>2021-10-25T00:00:00Z</vt:filetime>
  </property>
</Properties>
</file>