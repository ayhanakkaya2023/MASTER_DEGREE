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Pr="00FF152E" w:rsidRDefault="00C231DF">
      <w:pPr>
        <w:spacing w:before="101" w:line="322" w:lineRule="exact"/>
        <w:ind w:left="4433"/>
        <w:rPr>
          <w:b/>
          <w:sz w:val="28"/>
        </w:rPr>
      </w:pPr>
      <w:r w:rsidRPr="00FF152E">
        <w:rPr>
          <w:b/>
          <w:sz w:val="28"/>
        </w:rPr>
        <w:t>T.C.</w:t>
      </w:r>
    </w:p>
    <w:p w:rsidR="00E06EB0" w:rsidRPr="00FF152E" w:rsidRDefault="00C231DF">
      <w:pPr>
        <w:spacing w:before="3" w:line="237" w:lineRule="auto"/>
        <w:ind w:left="2785" w:right="2857" w:firstLine="261"/>
        <w:rPr>
          <w:b/>
          <w:sz w:val="28"/>
        </w:rPr>
      </w:pPr>
      <w:r w:rsidRPr="00FF152E">
        <w:rPr>
          <w:b/>
          <w:sz w:val="28"/>
        </w:rPr>
        <w:t>HARRAN ÜNİVERSİTESİ FEN BİLİMLERİ ENSTİTÜSÜ</w:t>
      </w: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spacing w:before="6"/>
        <w:rPr>
          <w:b/>
          <w:sz w:val="42"/>
        </w:rPr>
      </w:pPr>
    </w:p>
    <w:p w:rsidR="00E06EB0" w:rsidRPr="00FF152E" w:rsidRDefault="00C231DF">
      <w:pPr>
        <w:pStyle w:val="Balk1"/>
        <w:spacing w:before="1"/>
        <w:ind w:left="750" w:right="839"/>
        <w:jc w:val="center"/>
      </w:pPr>
      <w:r w:rsidRPr="00FF152E">
        <w:t>YÜKSEK LİSANS TEZİ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7"/>
        </w:rPr>
      </w:pPr>
    </w:p>
    <w:p w:rsidR="00E06EB0" w:rsidRPr="00FF152E" w:rsidRDefault="00C231DF">
      <w:pPr>
        <w:spacing w:line="259" w:lineRule="auto"/>
        <w:ind w:left="751" w:right="838"/>
        <w:jc w:val="center"/>
        <w:rPr>
          <w:b/>
          <w:sz w:val="24"/>
        </w:rPr>
      </w:pPr>
      <w:r w:rsidRPr="00FF152E">
        <w:rPr>
          <w:noProof/>
          <w:lang w:bidi="ar-SA"/>
        </w:rPr>
        <w:drawing>
          <wp:anchor distT="0" distB="0" distL="0" distR="0" simplePos="0" relativeHeight="251652608"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sidRPr="00FF152E">
        <w:rPr>
          <w:b/>
          <w:sz w:val="24"/>
        </w:rPr>
        <w:t>VERİ MADENCİLİĞİ TEKNİKLERİ KULLANILARAK SOSYAL MEDYA VERİLERİ İLE DUYGU ANALİZİ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5"/>
        </w:rPr>
      </w:pPr>
    </w:p>
    <w:p w:rsidR="00E06EB0" w:rsidRPr="00FF152E" w:rsidRDefault="008C44D5">
      <w:pPr>
        <w:ind w:left="751" w:right="838"/>
        <w:jc w:val="center"/>
        <w:rPr>
          <w:b/>
          <w:sz w:val="24"/>
        </w:rPr>
      </w:pPr>
      <w:r w:rsidRPr="00FF152E">
        <w:rPr>
          <w:b/>
          <w:sz w:val="24"/>
        </w:rPr>
        <w:t>Ayhan AKKAYA</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7"/>
        </w:rPr>
      </w:pPr>
    </w:p>
    <w:p w:rsidR="00E06EB0" w:rsidRPr="00FF152E" w:rsidRDefault="00C231DF">
      <w:pPr>
        <w:ind w:left="747" w:right="839"/>
        <w:jc w:val="center"/>
        <w:rPr>
          <w:b/>
          <w:sz w:val="24"/>
        </w:rPr>
      </w:pPr>
      <w:r w:rsidRPr="00FF152E">
        <w:rPr>
          <w:b/>
          <w:sz w:val="24"/>
        </w:rPr>
        <w:t>BİLGİSAYAR MÜHENDİSLİĞİ ANABİLİM DALI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3"/>
        <w:rPr>
          <w:b/>
          <w:sz w:val="27"/>
        </w:rPr>
      </w:pPr>
    </w:p>
    <w:p w:rsidR="00E06EB0" w:rsidRPr="00FF152E" w:rsidRDefault="00C231DF">
      <w:pPr>
        <w:spacing w:before="1" w:line="259" w:lineRule="auto"/>
        <w:ind w:left="3845" w:right="3934"/>
        <w:jc w:val="center"/>
        <w:rPr>
          <w:b/>
          <w:sz w:val="24"/>
        </w:rPr>
      </w:pPr>
      <w:r w:rsidRPr="00FF152E">
        <w:rPr>
          <w:b/>
          <w:sz w:val="24"/>
        </w:rPr>
        <w:t>ŞANLIURFA 202</w:t>
      </w:r>
      <w:r w:rsidR="005C4E66" w:rsidRPr="00FF152E">
        <w:rPr>
          <w:b/>
          <w:sz w:val="24"/>
        </w:rPr>
        <w:t>2</w:t>
      </w:r>
    </w:p>
    <w:p w:rsidR="00E06EB0" w:rsidRPr="00FF152E" w:rsidRDefault="00E06EB0">
      <w:pPr>
        <w:spacing w:line="259" w:lineRule="auto"/>
        <w:jc w:val="center"/>
        <w:rPr>
          <w:sz w:val="24"/>
        </w:rPr>
        <w:sectPr w:rsidR="00E06EB0" w:rsidRPr="00FF152E">
          <w:type w:val="continuous"/>
          <w:pgSz w:w="11910" w:h="16840"/>
          <w:pgMar w:top="1580" w:right="740" w:bottom="280" w:left="1680" w:header="708" w:footer="708" w:gutter="0"/>
          <w:cols w:space="708"/>
        </w:sectPr>
      </w:pPr>
    </w:p>
    <w:p w:rsidR="00E06EB0" w:rsidRPr="00FF152E" w:rsidRDefault="00C231DF">
      <w:pPr>
        <w:spacing w:before="102"/>
        <w:ind w:left="748" w:right="839"/>
        <w:jc w:val="center"/>
        <w:rPr>
          <w:b/>
          <w:sz w:val="24"/>
        </w:rPr>
      </w:pPr>
      <w:r w:rsidRPr="00FF152E">
        <w:rPr>
          <w:b/>
          <w:sz w:val="24"/>
        </w:rPr>
        <w:lastRenderedPageBreak/>
        <w:t>İÇİNDEKİLER</w:t>
      </w:r>
    </w:p>
    <w:p w:rsidR="00E06EB0" w:rsidRPr="00FF152E" w:rsidRDefault="00E06EB0">
      <w:pPr>
        <w:pStyle w:val="GvdeMetni"/>
        <w:rPr>
          <w:b/>
          <w:sz w:val="26"/>
        </w:rPr>
      </w:pPr>
    </w:p>
    <w:p w:rsidR="00E06EB0" w:rsidRPr="00FF152E" w:rsidRDefault="00E06EB0">
      <w:pPr>
        <w:pStyle w:val="GvdeMetni"/>
        <w:spacing w:before="11"/>
        <w:rPr>
          <w:b/>
          <w:sz w:val="21"/>
        </w:rPr>
      </w:pPr>
    </w:p>
    <w:p w:rsidR="00E06EB0" w:rsidRPr="00FF152E" w:rsidRDefault="00C231DF">
      <w:pPr>
        <w:ind w:left="423" w:right="388"/>
        <w:jc w:val="right"/>
        <w:rPr>
          <w:b/>
          <w:sz w:val="20"/>
        </w:rPr>
      </w:pPr>
      <w:r w:rsidRPr="00FF152E">
        <w:rPr>
          <w:b/>
          <w:sz w:val="20"/>
        </w:rPr>
        <w:t>Sayfa No</w:t>
      </w:r>
    </w:p>
    <w:sdt>
      <w:sdtPr>
        <w:id w:val="65921072"/>
        <w:docPartObj>
          <w:docPartGallery w:val="Table of Contents"/>
          <w:docPartUnique/>
        </w:docPartObj>
      </w:sdtPr>
      <w:sdtContent>
        <w:p w:rsidR="00E06EB0" w:rsidRPr="00FF152E" w:rsidRDefault="001B2B9B">
          <w:pPr>
            <w:pStyle w:val="T1"/>
            <w:tabs>
              <w:tab w:val="right" w:leader="dot" w:pos="8800"/>
            </w:tabs>
            <w:spacing w:before="108"/>
            <w:ind w:left="588" w:firstLine="0"/>
          </w:pPr>
          <w:hyperlink w:anchor="_bookmark0" w:history="1">
            <w:r w:rsidR="00C231DF" w:rsidRPr="00FF152E">
              <w:t>ÖZET</w:t>
            </w:r>
            <w:r w:rsidR="00C231DF" w:rsidRPr="00FF152E">
              <w:tab/>
              <w:t>ii</w:t>
            </w:r>
          </w:hyperlink>
        </w:p>
        <w:p w:rsidR="00E06EB0" w:rsidRPr="00FF152E" w:rsidRDefault="001B2B9B">
          <w:pPr>
            <w:pStyle w:val="T1"/>
            <w:tabs>
              <w:tab w:val="right" w:leader="dot" w:pos="8800"/>
            </w:tabs>
            <w:spacing w:before="1"/>
            <w:ind w:left="588" w:firstLine="0"/>
          </w:pPr>
          <w:hyperlink w:anchor="_bookmark1" w:history="1">
            <w:r w:rsidR="00C231DF" w:rsidRPr="00FF152E">
              <w:t>ABSTRACT</w:t>
            </w:r>
            <w:r w:rsidR="00C231DF" w:rsidRPr="00FF152E">
              <w:tab/>
              <w:t>iii</w:t>
            </w:r>
          </w:hyperlink>
        </w:p>
        <w:p w:rsidR="00E06EB0" w:rsidRPr="00FF152E" w:rsidRDefault="001B2B9B">
          <w:pPr>
            <w:pStyle w:val="T1"/>
            <w:tabs>
              <w:tab w:val="right" w:leader="dot" w:pos="8798"/>
            </w:tabs>
            <w:ind w:left="588" w:firstLine="0"/>
          </w:pPr>
          <w:hyperlink w:anchor="_bookmark2" w:history="1">
            <w:r w:rsidR="00C231DF" w:rsidRPr="00FF152E">
              <w:t>TEŞEKKÜR</w:t>
            </w:r>
            <w:r w:rsidR="00C231DF" w:rsidRPr="00FF152E">
              <w:tab/>
              <w:t>iv</w:t>
            </w:r>
          </w:hyperlink>
        </w:p>
        <w:p w:rsidR="00E06EB0" w:rsidRPr="00FF152E" w:rsidRDefault="001B2B9B">
          <w:pPr>
            <w:pStyle w:val="T1"/>
            <w:tabs>
              <w:tab w:val="right" w:leader="dot" w:pos="8799"/>
            </w:tabs>
            <w:spacing w:before="1"/>
            <w:ind w:left="588" w:firstLine="0"/>
          </w:pPr>
          <w:hyperlink w:anchor="_bookmark3" w:history="1">
            <w:r w:rsidR="00C231DF" w:rsidRPr="00FF152E">
              <w:t>ŞEKİLLER</w:t>
            </w:r>
            <w:r w:rsidR="00C231DF" w:rsidRPr="00FF152E">
              <w:rPr>
                <w:spacing w:val="-2"/>
              </w:rPr>
              <w:t xml:space="preserve"> </w:t>
            </w:r>
            <w:r w:rsidR="00C231DF" w:rsidRPr="00FF152E">
              <w:t>DİZİNİ</w:t>
            </w:r>
            <w:r w:rsidR="00C231DF" w:rsidRPr="00FF152E">
              <w:tab/>
              <w:t>v</w:t>
            </w:r>
          </w:hyperlink>
        </w:p>
        <w:p w:rsidR="00E06EB0" w:rsidRPr="00FF152E" w:rsidRDefault="001B2B9B">
          <w:pPr>
            <w:pStyle w:val="T1"/>
            <w:tabs>
              <w:tab w:val="right" w:leader="dot" w:pos="8796"/>
            </w:tabs>
            <w:ind w:left="588" w:firstLine="0"/>
          </w:pPr>
          <w:hyperlink w:anchor="_bookmark4" w:history="1">
            <w:r w:rsidR="00C231DF" w:rsidRPr="00FF152E">
              <w:t>ÇİZELGELER</w:t>
            </w:r>
            <w:r w:rsidR="00C231DF" w:rsidRPr="00FF152E">
              <w:rPr>
                <w:spacing w:val="-2"/>
              </w:rPr>
              <w:t xml:space="preserve"> </w:t>
            </w:r>
            <w:r w:rsidR="00C231DF" w:rsidRPr="00FF152E">
              <w:t>DİZİNİ</w:t>
            </w:r>
            <w:r w:rsidR="00C231DF" w:rsidRPr="00FF152E">
              <w:tab/>
              <w:t>vi</w:t>
            </w:r>
          </w:hyperlink>
        </w:p>
        <w:p w:rsidR="00E06EB0" w:rsidRPr="00FF152E" w:rsidRDefault="001B2B9B">
          <w:pPr>
            <w:pStyle w:val="T1"/>
            <w:tabs>
              <w:tab w:val="right" w:leader="dot" w:pos="8798"/>
            </w:tabs>
            <w:spacing w:line="229" w:lineRule="exact"/>
            <w:ind w:left="588" w:firstLine="0"/>
          </w:pPr>
          <w:hyperlink w:anchor="_bookmark5" w:history="1">
            <w:r w:rsidR="00C231DF" w:rsidRPr="00FF152E">
              <w:t>SİMGELER VE</w:t>
            </w:r>
            <w:r w:rsidR="00C231DF" w:rsidRPr="00FF152E">
              <w:rPr>
                <w:spacing w:val="-2"/>
              </w:rPr>
              <w:t xml:space="preserve"> </w:t>
            </w:r>
            <w:r w:rsidR="00C231DF" w:rsidRPr="00FF152E">
              <w:t>KISALTMALAR</w:t>
            </w:r>
            <w:r w:rsidR="00C231DF" w:rsidRPr="00FF152E">
              <w:rPr>
                <w:spacing w:val="-1"/>
              </w:rPr>
              <w:t xml:space="preserve"> </w:t>
            </w:r>
            <w:r w:rsidR="00C231DF" w:rsidRPr="00FF152E">
              <w:t>DİZİNİ</w:t>
            </w:r>
            <w:r w:rsidR="00C231DF" w:rsidRPr="00FF152E">
              <w:tab/>
              <w:t>vii</w:t>
            </w:r>
          </w:hyperlink>
        </w:p>
        <w:p w:rsidR="00E06EB0" w:rsidRPr="00FF152E" w:rsidRDefault="001B2B9B" w:rsidP="00F30C59">
          <w:pPr>
            <w:pStyle w:val="T1"/>
            <w:numPr>
              <w:ilvl w:val="0"/>
              <w:numId w:val="4"/>
            </w:numPr>
            <w:tabs>
              <w:tab w:val="left" w:pos="872"/>
              <w:tab w:val="right" w:leader="dot" w:pos="8799"/>
            </w:tabs>
            <w:spacing w:line="229" w:lineRule="exact"/>
          </w:pPr>
          <w:hyperlink w:anchor="_bookmark6" w:history="1">
            <w:r w:rsidR="00C231DF" w:rsidRPr="00FF152E">
              <w:t>GİRİŞ</w:t>
            </w:r>
            <w:r w:rsidR="00C231DF" w:rsidRPr="00FF152E">
              <w:tab/>
              <w:t>1</w:t>
            </w:r>
          </w:hyperlink>
        </w:p>
        <w:p w:rsidR="00E06EB0" w:rsidRPr="00FF152E" w:rsidRDefault="00C231DF">
          <w:pPr>
            <w:pStyle w:val="T1"/>
            <w:numPr>
              <w:ilvl w:val="1"/>
              <w:numId w:val="4"/>
            </w:numPr>
            <w:tabs>
              <w:tab w:val="left" w:pos="1016"/>
              <w:tab w:val="right" w:leader="dot" w:pos="8799"/>
            </w:tabs>
            <w:spacing w:before="1"/>
          </w:pPr>
          <w:r w:rsidRPr="00FF152E">
            <w:rPr>
              <w:noProof/>
              <w:lang w:bidi="ar-SA"/>
            </w:rPr>
            <w:drawing>
              <wp:anchor distT="0" distB="0" distL="0" distR="0" simplePos="0" relativeHeight="251653632"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rsidRPr="00FF152E">
              <w:t>Çalışmanın</w:t>
            </w:r>
            <w:r w:rsidRPr="00FF152E">
              <w:rPr>
                <w:spacing w:val="-2"/>
              </w:rPr>
              <w:t xml:space="preserve"> </w:t>
            </w:r>
            <w:r w:rsidRPr="00FF152E">
              <w:t>İçeriği</w:t>
            </w:r>
            <w:r w:rsidRPr="00FF152E">
              <w:tab/>
            </w:r>
            <w:r w:rsidR="00C66E24">
              <w:t>4</w:t>
            </w:r>
          </w:hyperlink>
        </w:p>
        <w:p w:rsidR="00E06EB0" w:rsidRPr="00FF152E" w:rsidRDefault="001B2B9B">
          <w:pPr>
            <w:pStyle w:val="T1"/>
            <w:numPr>
              <w:ilvl w:val="0"/>
              <w:numId w:val="4"/>
            </w:numPr>
            <w:tabs>
              <w:tab w:val="left" w:pos="872"/>
              <w:tab w:val="right" w:leader="dot" w:pos="8799"/>
            </w:tabs>
          </w:pPr>
          <w:hyperlink w:anchor="_bookmark19" w:history="1">
            <w:r w:rsidR="00C231DF" w:rsidRPr="00FF152E">
              <w:t>ÖNCEKİ ÇALIŞMALAR</w:t>
            </w:r>
            <w:r w:rsidR="00C231DF" w:rsidRPr="00FF152E">
              <w:tab/>
            </w:r>
            <w:r w:rsidR="00D86ED7">
              <w:t>5</w:t>
            </w:r>
          </w:hyperlink>
        </w:p>
        <w:p w:rsidR="00E06EB0" w:rsidRPr="00FF152E" w:rsidRDefault="001B2B9B">
          <w:pPr>
            <w:pStyle w:val="T1"/>
            <w:numPr>
              <w:ilvl w:val="0"/>
              <w:numId w:val="4"/>
            </w:numPr>
            <w:tabs>
              <w:tab w:val="left" w:pos="872"/>
              <w:tab w:val="right" w:leader="dot" w:pos="8802"/>
            </w:tabs>
          </w:pPr>
          <w:hyperlink w:anchor="_bookmark20" w:history="1">
            <w:r w:rsidR="00C231DF" w:rsidRPr="00FF152E">
              <w:t>MATERYAL</w:t>
            </w:r>
            <w:r w:rsidR="00C231DF" w:rsidRPr="00FF152E">
              <w:rPr>
                <w:spacing w:val="-3"/>
              </w:rPr>
              <w:t xml:space="preserve"> </w:t>
            </w:r>
            <w:r w:rsidR="00C231DF" w:rsidRPr="00FF152E">
              <w:t>ve YÖNTEM</w:t>
            </w:r>
            <w:r w:rsidR="00C231DF" w:rsidRPr="00FF152E">
              <w:tab/>
              <w:t>1</w:t>
            </w:r>
            <w:r w:rsidR="00D86ED7">
              <w:t>0</w:t>
            </w:r>
          </w:hyperlink>
        </w:p>
        <w:p w:rsidR="00E06EB0" w:rsidRPr="00FF152E" w:rsidRDefault="001B2B9B">
          <w:pPr>
            <w:pStyle w:val="T1"/>
            <w:numPr>
              <w:ilvl w:val="1"/>
              <w:numId w:val="4"/>
            </w:numPr>
            <w:tabs>
              <w:tab w:val="left" w:pos="1016"/>
              <w:tab w:val="right" w:leader="dot" w:pos="8802"/>
            </w:tabs>
            <w:spacing w:before="1" w:line="229" w:lineRule="exact"/>
          </w:pPr>
          <w:hyperlink w:anchor="_bookmark21" w:history="1">
            <w:r w:rsidR="00C231DF" w:rsidRPr="00FF152E">
              <w:t>Materyal</w:t>
            </w:r>
            <w:r w:rsidR="00C231DF" w:rsidRPr="00FF152E">
              <w:tab/>
              <w:t>1</w:t>
            </w:r>
            <w:r w:rsidR="00D86ED7">
              <w:t>0</w:t>
            </w:r>
          </w:hyperlink>
        </w:p>
        <w:p w:rsidR="00E06EB0" w:rsidRPr="00FF152E" w:rsidRDefault="001B2B9B">
          <w:pPr>
            <w:pStyle w:val="T2"/>
            <w:numPr>
              <w:ilvl w:val="2"/>
              <w:numId w:val="4"/>
            </w:numPr>
            <w:tabs>
              <w:tab w:val="left" w:pos="1582"/>
              <w:tab w:val="right" w:leader="dot" w:pos="8802"/>
            </w:tabs>
            <w:spacing w:line="229" w:lineRule="exact"/>
            <w:ind w:hanging="529"/>
          </w:pPr>
          <w:hyperlink w:anchor="_bookmark22" w:history="1">
            <w:r w:rsidR="00C231DF" w:rsidRPr="00FF152E">
              <w:t>Veri</w:t>
            </w:r>
            <w:r w:rsidR="00C231DF" w:rsidRPr="00FF152E">
              <w:rPr>
                <w:spacing w:val="-2"/>
              </w:rPr>
              <w:t xml:space="preserve"> </w:t>
            </w:r>
            <w:r w:rsidR="009B1B68" w:rsidRPr="00FF152E">
              <w:t>Toplama</w:t>
            </w:r>
            <w:r w:rsidR="00C231DF" w:rsidRPr="00FF152E">
              <w:tab/>
              <w:t>1</w:t>
            </w:r>
            <w:r w:rsidR="00D86ED7">
              <w:t>0</w:t>
            </w:r>
          </w:hyperlink>
        </w:p>
        <w:p w:rsidR="00017F83" w:rsidRPr="00FF152E" w:rsidRDefault="00017F83" w:rsidP="00017F83">
          <w:pPr>
            <w:pStyle w:val="T2"/>
            <w:numPr>
              <w:ilvl w:val="3"/>
              <w:numId w:val="4"/>
            </w:numPr>
            <w:tabs>
              <w:tab w:val="left" w:pos="1582"/>
              <w:tab w:val="right" w:leader="dot" w:pos="8802"/>
            </w:tabs>
            <w:spacing w:line="229" w:lineRule="exact"/>
          </w:pPr>
          <w:r w:rsidRPr="00FF152E">
            <w:t>Reddit</w:t>
          </w:r>
          <w:r w:rsidRPr="00FF152E">
            <w:tab/>
            <w:t>1</w:t>
          </w:r>
          <w:r w:rsidR="00D86ED7">
            <w:t>1</w:t>
          </w:r>
        </w:p>
        <w:p w:rsidR="00017F83" w:rsidRPr="00FF152E" w:rsidRDefault="001B2B9B"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Temizleme</w:t>
            </w:r>
            <w:r w:rsidR="00017F83" w:rsidRPr="00FF152E">
              <w:tab/>
              <w:t>13</w:t>
            </w:r>
          </w:hyperlink>
        </w:p>
        <w:p w:rsidR="00017F83" w:rsidRPr="00FF152E" w:rsidRDefault="001B2B9B"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Depolama</w:t>
            </w:r>
            <w:r w:rsidR="00017F83" w:rsidRPr="00FF152E">
              <w:tab/>
              <w:t>13</w:t>
            </w:r>
          </w:hyperlink>
        </w:p>
        <w:p w:rsidR="00017F83" w:rsidRPr="00FF152E" w:rsidRDefault="00017F83" w:rsidP="00017F83">
          <w:pPr>
            <w:pStyle w:val="T2"/>
            <w:numPr>
              <w:ilvl w:val="1"/>
              <w:numId w:val="4"/>
            </w:numPr>
            <w:tabs>
              <w:tab w:val="left" w:pos="1582"/>
              <w:tab w:val="right" w:leader="dot" w:pos="8802"/>
            </w:tabs>
            <w:spacing w:line="229" w:lineRule="exact"/>
          </w:pPr>
          <w:r w:rsidRPr="00FF152E">
            <w:t>Yöntem</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Etiketlenmesi</w:t>
          </w:r>
          <w:r w:rsidRPr="00FF152E">
            <w:tab/>
            <w:t>15</w:t>
          </w:r>
        </w:p>
        <w:p w:rsidR="00017F83" w:rsidRPr="00FF152E" w:rsidRDefault="00017F83" w:rsidP="00423C7B">
          <w:pPr>
            <w:pStyle w:val="T2"/>
            <w:numPr>
              <w:ilvl w:val="3"/>
              <w:numId w:val="4"/>
            </w:numPr>
            <w:tabs>
              <w:tab w:val="left" w:pos="1582"/>
              <w:tab w:val="right" w:leader="dot" w:pos="8802"/>
            </w:tabs>
            <w:spacing w:line="229" w:lineRule="exact"/>
          </w:pPr>
          <w:r w:rsidRPr="00FF152E">
            <w:t xml:space="preserve">3 Sınıflı </w:t>
          </w:r>
          <w:r w:rsidR="00423C7B" w:rsidRPr="00FF152E">
            <w:t>Duygu Etiketleme</w:t>
          </w:r>
          <w:r w:rsidRPr="00FF152E">
            <w:tab/>
          </w:r>
          <w:r w:rsidR="00423C7B" w:rsidRPr="00FF152E">
            <w:t>14</w:t>
          </w:r>
        </w:p>
        <w:p w:rsidR="00423C7B" w:rsidRPr="00FF152E" w:rsidRDefault="00423C7B" w:rsidP="00423C7B">
          <w:pPr>
            <w:pStyle w:val="T2"/>
            <w:numPr>
              <w:ilvl w:val="3"/>
              <w:numId w:val="4"/>
            </w:numPr>
            <w:tabs>
              <w:tab w:val="left" w:pos="1582"/>
              <w:tab w:val="right" w:leader="dot" w:pos="8802"/>
            </w:tabs>
            <w:spacing w:line="229" w:lineRule="exact"/>
          </w:pPr>
          <w:r w:rsidRPr="00FF152E">
            <w:t>4 Sınıflı Duygu Etiketleme</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Eğitilmesi</w:t>
          </w:r>
          <w:r w:rsidRPr="00FF152E">
            <w:tab/>
            <w:t>15</w:t>
          </w:r>
        </w:p>
        <w:p w:rsidR="00423C7B" w:rsidRPr="00FF152E" w:rsidRDefault="00423C7B" w:rsidP="00423C7B">
          <w:pPr>
            <w:pStyle w:val="T2"/>
            <w:numPr>
              <w:ilvl w:val="3"/>
              <w:numId w:val="4"/>
            </w:numPr>
            <w:tabs>
              <w:tab w:val="left" w:pos="1582"/>
              <w:tab w:val="right" w:leader="dot" w:pos="8802"/>
            </w:tabs>
            <w:spacing w:line="229" w:lineRule="exact"/>
          </w:pPr>
          <w:r w:rsidRPr="00FF152E">
            <w:t>Kelime Gömme</w:t>
          </w:r>
          <w:r w:rsidRPr="00FF152E">
            <w:tab/>
            <w:t>16</w:t>
          </w:r>
        </w:p>
        <w:p w:rsidR="00423C7B" w:rsidRPr="00FF152E" w:rsidRDefault="00423C7B" w:rsidP="00423C7B">
          <w:pPr>
            <w:pStyle w:val="T2"/>
            <w:numPr>
              <w:ilvl w:val="3"/>
              <w:numId w:val="4"/>
            </w:numPr>
            <w:tabs>
              <w:tab w:val="left" w:pos="1582"/>
              <w:tab w:val="right" w:leader="dot" w:pos="8802"/>
            </w:tabs>
            <w:spacing w:line="229" w:lineRule="exact"/>
          </w:pPr>
          <w:r w:rsidRPr="00FF152E">
            <w:t>Bert</w:t>
          </w:r>
          <w:r w:rsidRPr="00FF152E">
            <w:tab/>
            <w:t>16</w:t>
          </w:r>
        </w:p>
        <w:p w:rsidR="00423C7B" w:rsidRPr="00FF152E" w:rsidRDefault="00423C7B" w:rsidP="00423C7B">
          <w:pPr>
            <w:pStyle w:val="T2"/>
            <w:numPr>
              <w:ilvl w:val="0"/>
              <w:numId w:val="4"/>
            </w:numPr>
            <w:tabs>
              <w:tab w:val="left" w:pos="1582"/>
              <w:tab w:val="right" w:leader="dot" w:pos="8802"/>
            </w:tabs>
            <w:spacing w:line="229" w:lineRule="exact"/>
          </w:pPr>
          <w:r w:rsidRPr="00FF152E">
            <w:t>ARAŞTIRMA BULGULARI VE TARTIŞMA</w:t>
          </w:r>
          <w:r w:rsidRPr="00FF152E">
            <w:tab/>
            <w:t>17</w:t>
          </w:r>
        </w:p>
        <w:p w:rsidR="00423C7B" w:rsidRPr="00FF152E" w:rsidRDefault="00423C7B" w:rsidP="00423C7B">
          <w:pPr>
            <w:pStyle w:val="T2"/>
            <w:numPr>
              <w:ilvl w:val="1"/>
              <w:numId w:val="4"/>
            </w:numPr>
            <w:tabs>
              <w:tab w:val="left" w:pos="1582"/>
              <w:tab w:val="right" w:leader="dot" w:pos="8802"/>
            </w:tabs>
            <w:spacing w:line="229" w:lineRule="exact"/>
          </w:pPr>
          <w:r w:rsidRPr="00FF152E">
            <w:t>Değerlendirme Metrikleri</w:t>
          </w:r>
          <w:r w:rsidRPr="00FF152E">
            <w:tab/>
            <w:t>18</w:t>
          </w:r>
        </w:p>
        <w:p w:rsidR="00423C7B" w:rsidRPr="00FF152E" w:rsidRDefault="00423C7B" w:rsidP="00423C7B">
          <w:pPr>
            <w:pStyle w:val="T2"/>
            <w:numPr>
              <w:ilvl w:val="1"/>
              <w:numId w:val="4"/>
            </w:numPr>
            <w:tabs>
              <w:tab w:val="left" w:pos="1582"/>
              <w:tab w:val="right" w:leader="dot" w:pos="8802"/>
            </w:tabs>
            <w:spacing w:line="229" w:lineRule="exact"/>
          </w:pPr>
          <w:r w:rsidRPr="00FF152E">
            <w:t>3 Sınıflı Duygu Eğitim Sonuçları</w:t>
          </w:r>
          <w:r w:rsidRPr="00FF152E">
            <w:tab/>
            <w:t>19</w:t>
          </w:r>
        </w:p>
        <w:p w:rsidR="00423C7B" w:rsidRPr="00FF152E" w:rsidRDefault="00423C7B" w:rsidP="00423C7B">
          <w:pPr>
            <w:pStyle w:val="T2"/>
            <w:numPr>
              <w:ilvl w:val="1"/>
              <w:numId w:val="4"/>
            </w:numPr>
            <w:tabs>
              <w:tab w:val="left" w:pos="1582"/>
              <w:tab w:val="right" w:leader="dot" w:pos="8802"/>
            </w:tabs>
            <w:spacing w:line="229" w:lineRule="exact"/>
          </w:pPr>
          <w:r w:rsidRPr="00FF152E">
            <w:t>4 Sınıflı Duygu Eğitim Sonuçları</w:t>
          </w:r>
          <w:r w:rsidRPr="00FF152E">
            <w:tab/>
            <w:t>19</w:t>
          </w:r>
        </w:p>
        <w:p w:rsidR="00423C7B" w:rsidRPr="00FF152E" w:rsidRDefault="00C33A9C" w:rsidP="00423C7B">
          <w:pPr>
            <w:pStyle w:val="T2"/>
            <w:numPr>
              <w:ilvl w:val="1"/>
              <w:numId w:val="4"/>
            </w:numPr>
            <w:tabs>
              <w:tab w:val="left" w:pos="1582"/>
              <w:tab w:val="right" w:leader="dot" w:pos="8802"/>
            </w:tabs>
            <w:spacing w:line="229" w:lineRule="exact"/>
          </w:pPr>
          <w:r w:rsidRPr="00FF152E">
            <w:t>Aşı Analizi</w:t>
          </w:r>
          <w:r w:rsidRPr="00FF152E">
            <w:tab/>
            <w:t>20</w:t>
          </w:r>
        </w:p>
        <w:p w:rsidR="00E06EB0" w:rsidRPr="00FF152E" w:rsidRDefault="001B2B9B">
          <w:pPr>
            <w:pStyle w:val="T1"/>
            <w:numPr>
              <w:ilvl w:val="0"/>
              <w:numId w:val="4"/>
            </w:numPr>
            <w:tabs>
              <w:tab w:val="left" w:pos="872"/>
              <w:tab w:val="right" w:leader="dot" w:pos="8802"/>
            </w:tabs>
          </w:pPr>
          <w:hyperlink w:anchor="_bookmark74" w:history="1">
            <w:r w:rsidR="00C231DF" w:rsidRPr="00FF152E">
              <w:t>SONUÇLAR ve ÖNERİLER</w:t>
            </w:r>
            <w:r w:rsidR="00C231DF" w:rsidRPr="00FF152E">
              <w:tab/>
              <w:t>44</w:t>
            </w:r>
          </w:hyperlink>
        </w:p>
        <w:p w:rsidR="00E06EB0" w:rsidRPr="00FF152E" w:rsidRDefault="001B2B9B">
          <w:pPr>
            <w:pStyle w:val="T1"/>
            <w:tabs>
              <w:tab w:val="right" w:leader="dot" w:pos="8802"/>
            </w:tabs>
            <w:spacing w:before="1"/>
            <w:ind w:left="588" w:firstLine="0"/>
          </w:pPr>
          <w:hyperlink w:anchor="_bookmark75" w:history="1">
            <w:r w:rsidR="00C231DF" w:rsidRPr="00FF152E">
              <w:t>KAYNAKLAR</w:t>
            </w:r>
            <w:r w:rsidR="00C231DF" w:rsidRPr="00FF152E">
              <w:tab/>
              <w:t>45</w:t>
            </w:r>
          </w:hyperlink>
        </w:p>
        <w:p w:rsidR="00E06EB0" w:rsidRPr="00FF152E" w:rsidRDefault="00C231DF">
          <w:pPr>
            <w:pStyle w:val="T1"/>
            <w:tabs>
              <w:tab w:val="right" w:leader="dot" w:pos="8802"/>
            </w:tabs>
            <w:ind w:left="588" w:firstLine="0"/>
          </w:pPr>
          <w:r w:rsidRPr="00FF152E">
            <w:t>ÖZGEÇMİŞ</w:t>
          </w:r>
          <w:r w:rsidRPr="00FF152E">
            <w:tab/>
            <w:t>49</w:t>
          </w:r>
        </w:p>
      </w:sdtContent>
    </w:sdt>
    <w:p w:rsidR="00E06EB0" w:rsidRPr="00FF152E" w:rsidRDefault="00E06EB0">
      <w:pPr>
        <w:sectPr w:rsidR="00E06EB0" w:rsidRPr="00FF152E">
          <w:footerReference w:type="default" r:id="rId9"/>
          <w:pgSz w:w="11910" w:h="16840"/>
          <w:pgMar w:top="1580" w:right="740" w:bottom="1240" w:left="1680" w:header="0" w:footer="1049" w:gutter="0"/>
          <w:pgNumType w:start="1"/>
          <w:cols w:space="708"/>
        </w:sectPr>
      </w:pPr>
    </w:p>
    <w:p w:rsidR="00E06EB0" w:rsidRPr="00FF152E" w:rsidRDefault="00E06EB0">
      <w:pPr>
        <w:pStyle w:val="GvdeMetni"/>
        <w:rPr>
          <w:sz w:val="22"/>
        </w:rPr>
      </w:pPr>
    </w:p>
    <w:p w:rsidR="00E06EB0" w:rsidRPr="00FF152E" w:rsidRDefault="00E06EB0">
      <w:pPr>
        <w:pStyle w:val="GvdeMetni"/>
        <w:rPr>
          <w:sz w:val="26"/>
        </w:rPr>
      </w:pPr>
    </w:p>
    <w:p w:rsidR="00E06EB0" w:rsidRPr="00FF152E" w:rsidRDefault="00C231DF">
      <w:pPr>
        <w:ind w:left="750" w:right="839"/>
        <w:jc w:val="center"/>
        <w:rPr>
          <w:b/>
          <w:sz w:val="20"/>
        </w:rPr>
      </w:pPr>
      <w:bookmarkStart w:id="0" w:name="_bookmark0"/>
      <w:bookmarkEnd w:id="0"/>
      <w:r w:rsidRPr="00FF152E">
        <w:rPr>
          <w:b/>
          <w:sz w:val="20"/>
        </w:rPr>
        <w:t>Yüksek Lisans Tezi</w:t>
      </w:r>
    </w:p>
    <w:p w:rsidR="00E06EB0" w:rsidRPr="00FF152E" w:rsidRDefault="00E06EB0">
      <w:pPr>
        <w:pStyle w:val="GvdeMetni"/>
        <w:rPr>
          <w:b/>
          <w:sz w:val="22"/>
        </w:rPr>
      </w:pPr>
    </w:p>
    <w:p w:rsidR="00E06EB0" w:rsidRPr="00FF152E" w:rsidRDefault="00E06EB0">
      <w:pPr>
        <w:pStyle w:val="GvdeMetni"/>
        <w:spacing w:before="10"/>
        <w:rPr>
          <w:b/>
          <w:sz w:val="25"/>
        </w:rPr>
      </w:pPr>
    </w:p>
    <w:p w:rsidR="00AC3707" w:rsidRPr="00FF152E" w:rsidRDefault="00AC3707" w:rsidP="00AC3707">
      <w:pPr>
        <w:ind w:left="749" w:right="839"/>
        <w:jc w:val="center"/>
        <w:rPr>
          <w:b/>
          <w:sz w:val="20"/>
        </w:rPr>
      </w:pPr>
      <w:r w:rsidRPr="00FF152E">
        <w:rPr>
          <w:b/>
          <w:sz w:val="20"/>
        </w:rPr>
        <w:t>VERİ MADENCİLİĞİ TEKNİKLERİ KULLANILARAK SOSYAL MEDYA VERİLERİ İLE DUYGU ANALİZİ</w:t>
      </w:r>
    </w:p>
    <w:p w:rsidR="00E06EB0" w:rsidRPr="00FF152E" w:rsidRDefault="00AC3707">
      <w:pPr>
        <w:spacing w:before="1" w:line="460" w:lineRule="atLeast"/>
        <w:ind w:left="3845" w:right="3935"/>
        <w:jc w:val="center"/>
        <w:rPr>
          <w:b/>
          <w:sz w:val="20"/>
        </w:rPr>
      </w:pPr>
      <w:r w:rsidRPr="00FF152E">
        <w:rPr>
          <w:b/>
          <w:sz w:val="20"/>
        </w:rPr>
        <w:t xml:space="preserve">Ayhan AKKAYA </w:t>
      </w:r>
      <w:r w:rsidR="00C231DF" w:rsidRPr="00FF152E">
        <w:rPr>
          <w:b/>
          <w:sz w:val="20"/>
        </w:rPr>
        <w:t>Harran Üniversitesi</w:t>
      </w:r>
    </w:p>
    <w:p w:rsidR="00E06EB0" w:rsidRPr="00FF152E" w:rsidRDefault="00C231DF">
      <w:pPr>
        <w:ind w:left="3051" w:right="3123" w:firstLine="652"/>
        <w:rPr>
          <w:b/>
          <w:sz w:val="20"/>
        </w:rPr>
      </w:pPr>
      <w:r w:rsidRPr="00FF152E">
        <w:rPr>
          <w:b/>
          <w:sz w:val="20"/>
        </w:rPr>
        <w:t>Fen Bilimleri Enstitüsü Bilgisayar Mühendisliği Anabilim Dalı</w:t>
      </w:r>
    </w:p>
    <w:p w:rsidR="00E06EB0" w:rsidRPr="00FF152E" w:rsidRDefault="00E06EB0">
      <w:pPr>
        <w:pStyle w:val="GvdeMetni"/>
        <w:spacing w:before="1"/>
        <w:rPr>
          <w:b/>
          <w:sz w:val="20"/>
        </w:rPr>
      </w:pPr>
    </w:p>
    <w:p w:rsidR="00AC3707" w:rsidRPr="00FF152E" w:rsidRDefault="00C231DF">
      <w:pPr>
        <w:ind w:left="2300" w:right="2391"/>
        <w:jc w:val="center"/>
        <w:rPr>
          <w:b/>
          <w:sz w:val="20"/>
        </w:rPr>
      </w:pPr>
      <w:r w:rsidRPr="00FF152E">
        <w:rPr>
          <w:noProof/>
          <w:lang w:bidi="ar-SA"/>
        </w:rPr>
        <w:drawing>
          <wp:anchor distT="0" distB="0" distL="0" distR="0" simplePos="0" relativeHeight="251654656"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sidRPr="00FF152E">
        <w:rPr>
          <w:b/>
          <w:sz w:val="20"/>
        </w:rPr>
        <w:t xml:space="preserve">Danışman: Dr. Öğr. Üyesi </w:t>
      </w:r>
      <w:r w:rsidR="00AC3707" w:rsidRPr="00FF152E">
        <w:rPr>
          <w:b/>
          <w:sz w:val="20"/>
        </w:rPr>
        <w:t>Nagehan İLHAN</w:t>
      </w:r>
    </w:p>
    <w:p w:rsidR="00E06EB0" w:rsidRPr="00FF152E" w:rsidRDefault="00C231DF">
      <w:pPr>
        <w:ind w:left="2300" w:right="2391"/>
        <w:jc w:val="center"/>
        <w:rPr>
          <w:b/>
          <w:sz w:val="20"/>
        </w:rPr>
      </w:pPr>
      <w:r w:rsidRPr="00FF152E">
        <w:rPr>
          <w:b/>
          <w:sz w:val="20"/>
        </w:rPr>
        <w:t xml:space="preserve"> YIL: 202</w:t>
      </w:r>
      <w:r w:rsidR="005C4E66" w:rsidRPr="00FF152E">
        <w:rPr>
          <w:b/>
          <w:sz w:val="20"/>
        </w:rPr>
        <w:t>2</w:t>
      </w:r>
      <w:r w:rsidRPr="00FF152E">
        <w:rPr>
          <w:b/>
          <w:sz w:val="20"/>
        </w:rPr>
        <w:t xml:space="preserve">, Sayfa: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5"/>
        <w:rPr>
          <w:b/>
          <w:sz w:val="25"/>
        </w:rPr>
      </w:pPr>
    </w:p>
    <w:p w:rsidR="00E06EB0" w:rsidRPr="00FF152E" w:rsidRDefault="00755CA7" w:rsidP="00CA252D">
      <w:pPr>
        <w:ind w:left="588" w:right="673"/>
        <w:jc w:val="both"/>
      </w:pPr>
      <w:r w:rsidRPr="00FF152E">
        <w:rPr>
          <w:sz w:val="20"/>
        </w:rPr>
        <w:t xml:space="preserve">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w:t>
      </w:r>
      <w:r w:rsidR="00CA252D">
        <w:rPr>
          <w:sz w:val="20"/>
        </w:rPr>
        <w:t>Bu çalışmada</w:t>
      </w:r>
      <w:r w:rsidRPr="00FF152E">
        <w:rPr>
          <w:sz w:val="20"/>
        </w:rPr>
        <w:t xml:space="preserve"> bu düşünceden yola çıkarak öncelikle insanların en çok yoğunlaştığı konu başlıklarından 2020 ve</w:t>
      </w:r>
      <w:r w:rsidR="00CA252D">
        <w:rPr>
          <w:sz w:val="20"/>
        </w:rPr>
        <w:t xml:space="preserve"> 2021 yılındaki veriler çekilmiştir.</w:t>
      </w:r>
      <w:r w:rsidR="001D7F1E" w:rsidRPr="00FF152E">
        <w:rPr>
          <w:sz w:val="20"/>
        </w:rPr>
        <w:t xml:space="preserve"> Verilerin doğru duygu etiketlerine sahip olması için veriler üzerinde birçok veri ön i</w:t>
      </w:r>
      <w:r w:rsidR="00CA252D">
        <w:rPr>
          <w:sz w:val="20"/>
        </w:rPr>
        <w:t>şleme işlemleri gerçekleştirilmiştir.</w:t>
      </w:r>
      <w:r w:rsidR="001D7F1E" w:rsidRPr="00FF152E">
        <w:rPr>
          <w:sz w:val="20"/>
        </w:rPr>
        <w:t xml:space="preserve"> Çok sınıflı duygu etiketlemesi yapmak için birden fazla modeli üst üste kullanarak hibri</w:t>
      </w:r>
      <w:r w:rsidR="00CA252D">
        <w:rPr>
          <w:sz w:val="20"/>
        </w:rPr>
        <w:t>t bir model oluşturmaya çalışılmıştır. Sosyal medya gönderileri</w:t>
      </w:r>
      <w:r w:rsidR="001D7F1E" w:rsidRPr="00FF152E">
        <w:rPr>
          <w:sz w:val="20"/>
        </w:rPr>
        <w:t xml:space="preserve"> hem pozitif, negatif, nötr ve aynı zamanda korku, mutsuzluk, eğlenceli, mutlu şeklinde farklı sınıfland</w:t>
      </w:r>
      <w:r w:rsidR="00CA252D">
        <w:rPr>
          <w:sz w:val="20"/>
        </w:rPr>
        <w:t>ırıcıları kullanarak etiketlenmiştir.</w:t>
      </w:r>
      <w:r w:rsidR="001D7F1E" w:rsidRPr="00FF152E">
        <w:rPr>
          <w:sz w:val="20"/>
        </w:rPr>
        <w:t xml:space="preserve"> </w:t>
      </w:r>
      <w:r w:rsidR="00CA252D">
        <w:rPr>
          <w:sz w:val="20"/>
        </w:rPr>
        <w:t>Yüksek başarımlı eğitim işlemleri sonuçlarına göre</w:t>
      </w:r>
      <w:r w:rsidR="001D7F1E" w:rsidRPr="00FF152E">
        <w:rPr>
          <w:sz w:val="20"/>
        </w:rPr>
        <w:t xml:space="preserve"> insanların aşı ve aşı markaları ile</w:t>
      </w:r>
      <w:r w:rsidR="00CA252D">
        <w:rPr>
          <w:sz w:val="20"/>
        </w:rPr>
        <w:t xml:space="preserve"> ilgili düşüncelerine odaklanılmıştır.</w:t>
      </w:r>
      <w:r w:rsidR="001D7F1E" w:rsidRPr="00FF152E">
        <w:rPr>
          <w:sz w:val="20"/>
        </w:rPr>
        <w:t xml:space="preserve"> Çalışma</w:t>
      </w:r>
      <w:r w:rsidR="00CA252D">
        <w:rPr>
          <w:sz w:val="20"/>
        </w:rPr>
        <w:t>nın</w:t>
      </w:r>
      <w:r w:rsidR="001D7F1E" w:rsidRPr="00FF152E">
        <w:rPr>
          <w:sz w:val="20"/>
        </w:rPr>
        <w:t xml:space="preserve"> doğruluğunu arttırmak için derin öğrenme tabanlı sınıfl</w:t>
      </w:r>
      <w:r w:rsidR="00CA252D">
        <w:rPr>
          <w:sz w:val="20"/>
        </w:rPr>
        <w:t>andırıcıları kullanılmaya çalışılmıştır</w:t>
      </w:r>
      <w:r w:rsidR="001D7F1E" w:rsidRPr="00FF152E">
        <w:rPr>
          <w:sz w:val="20"/>
        </w:rPr>
        <w:t>. Bu çalışma</w:t>
      </w:r>
      <w:r w:rsidR="00CA252D">
        <w:rPr>
          <w:sz w:val="20"/>
        </w:rPr>
        <w:t>nın</w:t>
      </w:r>
      <w:r w:rsidR="001D7F1E" w:rsidRPr="00FF152E">
        <w:rPr>
          <w:sz w:val="20"/>
        </w:rPr>
        <w:t xml:space="preserve"> duygu analizi ile ilgili farklı</w:t>
      </w:r>
      <w:r w:rsidR="00CA252D">
        <w:rPr>
          <w:sz w:val="20"/>
        </w:rPr>
        <w:t xml:space="preserve"> alanlarda da başarılı olacağı düşünülmektedir</w:t>
      </w:r>
      <w:r w:rsidR="001D7F1E" w:rsidRPr="00FF152E">
        <w:rPr>
          <w:sz w:val="20"/>
        </w:rPr>
        <w:t xml:space="preserve">. </w:t>
      </w:r>
    </w:p>
    <w:p w:rsidR="00E06EB0" w:rsidRPr="00FF152E" w:rsidRDefault="00E06EB0">
      <w:pPr>
        <w:pStyle w:val="GvdeMetni"/>
        <w:spacing w:before="1"/>
        <w:rPr>
          <w:sz w:val="26"/>
        </w:rPr>
      </w:pPr>
    </w:p>
    <w:p w:rsidR="001D7F1E" w:rsidRPr="00FF152E" w:rsidRDefault="00C231DF" w:rsidP="001D7F1E">
      <w:pPr>
        <w:spacing w:before="1"/>
        <w:ind w:left="588"/>
        <w:rPr>
          <w:sz w:val="20"/>
        </w:rPr>
      </w:pPr>
      <w:r w:rsidRPr="00FF152E">
        <w:rPr>
          <w:b/>
          <w:sz w:val="20"/>
        </w:rPr>
        <w:t>ANAHTAR KELİMELER:</w:t>
      </w:r>
      <w:r w:rsidR="001D7F1E" w:rsidRPr="00FF152E">
        <w:rPr>
          <w:b/>
          <w:sz w:val="20"/>
        </w:rPr>
        <w:t xml:space="preserve"> </w:t>
      </w:r>
      <w:r w:rsidR="001D7F1E" w:rsidRPr="00FF152E">
        <w:rPr>
          <w:sz w:val="20"/>
        </w:rPr>
        <w:t>Duygu Analizi, Sosyal Medya, Aşı, Koronavirüs,</w:t>
      </w:r>
      <w:r w:rsidR="00EE34FC" w:rsidRPr="00FF152E">
        <w:rPr>
          <w:sz w:val="20"/>
        </w:rPr>
        <w:t xml:space="preserve"> </w:t>
      </w:r>
      <w:r w:rsidR="001D7F1E" w:rsidRPr="00FF152E">
        <w:rPr>
          <w:sz w:val="20"/>
        </w:rPr>
        <w:t xml:space="preserve">Doğal Dil İşleme </w:t>
      </w:r>
    </w:p>
    <w:p w:rsidR="00E06EB0" w:rsidRPr="00FF152E" w:rsidRDefault="00C231DF">
      <w:pPr>
        <w:ind w:left="2998"/>
        <w:rPr>
          <w:sz w:val="20"/>
        </w:rPr>
      </w:pPr>
      <w:r w:rsidRPr="00FF152E">
        <w:rPr>
          <w:sz w:val="20"/>
        </w:rPr>
        <w:t>.</w:t>
      </w:r>
    </w:p>
    <w:p w:rsidR="00E06EB0" w:rsidRPr="00FF152E" w:rsidRDefault="00E06EB0">
      <w:pPr>
        <w:rPr>
          <w:sz w:val="20"/>
        </w:rPr>
        <w:sectPr w:rsidR="00E06EB0" w:rsidRPr="00FF152E">
          <w:headerReference w:type="default" r:id="rId10"/>
          <w:footerReference w:type="default" r:id="rId11"/>
          <w:pgSz w:w="11910" w:h="16840"/>
          <w:pgMar w:top="1920" w:right="740" w:bottom="1240" w:left="1680" w:header="1709" w:footer="1049" w:gutter="0"/>
          <w:pgNumType w:start="2"/>
          <w:cols w:space="708"/>
        </w:sectPr>
      </w:pPr>
    </w:p>
    <w:p w:rsidR="00E06EB0" w:rsidRPr="00FF152E" w:rsidRDefault="00E06EB0">
      <w:pPr>
        <w:pStyle w:val="GvdeMetni"/>
        <w:spacing w:before="3"/>
        <w:rPr>
          <w:sz w:val="29"/>
        </w:rPr>
      </w:pPr>
    </w:p>
    <w:p w:rsidR="00E06EB0" w:rsidRPr="00FF152E" w:rsidRDefault="00C231DF" w:rsidP="00F30C59">
      <w:pPr>
        <w:spacing w:before="91"/>
        <w:ind w:left="749" w:right="839"/>
        <w:jc w:val="center"/>
        <w:rPr>
          <w:b/>
          <w:sz w:val="20"/>
        </w:rPr>
      </w:pPr>
      <w:bookmarkStart w:id="1" w:name="_bookmark1"/>
      <w:bookmarkEnd w:id="1"/>
      <w:r w:rsidRPr="00FF152E">
        <w:rPr>
          <w:b/>
          <w:sz w:val="20"/>
        </w:rPr>
        <w:t>MSc Thesis</w:t>
      </w:r>
    </w:p>
    <w:p w:rsidR="00E06EB0" w:rsidRPr="00FF152E" w:rsidRDefault="00E06EB0" w:rsidP="00F30C59">
      <w:pPr>
        <w:pStyle w:val="GvdeMetni"/>
        <w:jc w:val="center"/>
        <w:rPr>
          <w:b/>
          <w:sz w:val="22"/>
        </w:rPr>
      </w:pPr>
    </w:p>
    <w:p w:rsidR="00E06EB0" w:rsidRPr="00FF152E" w:rsidRDefault="00E06EB0" w:rsidP="00F30C59">
      <w:pPr>
        <w:pStyle w:val="GvdeMetni"/>
        <w:jc w:val="center"/>
        <w:rPr>
          <w:b/>
          <w:sz w:val="26"/>
        </w:rPr>
      </w:pPr>
    </w:p>
    <w:p w:rsidR="00E06EB0" w:rsidRPr="00FF152E" w:rsidRDefault="00EE34FC" w:rsidP="00F30C59">
      <w:pPr>
        <w:ind w:left="751" w:right="839"/>
        <w:jc w:val="center"/>
        <w:rPr>
          <w:b/>
          <w:sz w:val="20"/>
        </w:rPr>
      </w:pPr>
      <w:r w:rsidRPr="00FF152E">
        <w:rPr>
          <w:b/>
          <w:sz w:val="20"/>
        </w:rPr>
        <w:t>EMOTION ANALYSIS WITH SOCIAL MEDIA DATA USING DATA MINING TECHNIQUES</w:t>
      </w:r>
    </w:p>
    <w:p w:rsidR="00F30C59" w:rsidRPr="00FF152E" w:rsidRDefault="00F30C59" w:rsidP="00F30C59">
      <w:pPr>
        <w:spacing w:before="48" w:line="460" w:lineRule="exact"/>
        <w:ind w:left="3845" w:right="3423"/>
        <w:jc w:val="center"/>
        <w:rPr>
          <w:b/>
          <w:sz w:val="20"/>
        </w:rPr>
      </w:pPr>
      <w:r w:rsidRPr="00FF152E">
        <w:rPr>
          <w:b/>
          <w:sz w:val="20"/>
        </w:rPr>
        <w:t>Ayhan AKKAYA</w:t>
      </w:r>
    </w:p>
    <w:p w:rsidR="00F30C59" w:rsidRPr="00FF152E" w:rsidRDefault="00F30C59" w:rsidP="009B1B68">
      <w:pPr>
        <w:spacing w:before="48" w:line="460" w:lineRule="exact"/>
        <w:ind w:left="3686" w:right="3140"/>
        <w:jc w:val="center"/>
        <w:rPr>
          <w:b/>
          <w:sz w:val="20"/>
        </w:rPr>
      </w:pPr>
      <w:r w:rsidRPr="00FF152E">
        <w:rPr>
          <w:b/>
          <w:sz w:val="20"/>
        </w:rPr>
        <w:t>Harran</w:t>
      </w:r>
      <w:r w:rsidR="009B1B68" w:rsidRPr="00FF152E">
        <w:rPr>
          <w:b/>
          <w:sz w:val="20"/>
        </w:rPr>
        <w:t xml:space="preserve"> </w:t>
      </w:r>
      <w:r w:rsidR="00C231DF" w:rsidRPr="00FF152E">
        <w:rPr>
          <w:b/>
          <w:sz w:val="20"/>
        </w:rPr>
        <w:t>University</w:t>
      </w:r>
    </w:p>
    <w:p w:rsidR="00E06EB0" w:rsidRPr="00FF152E" w:rsidRDefault="00C231DF" w:rsidP="00F30C59">
      <w:pPr>
        <w:spacing w:line="182" w:lineRule="exact"/>
        <w:ind w:left="745" w:right="839"/>
        <w:jc w:val="center"/>
        <w:rPr>
          <w:b/>
          <w:sz w:val="20"/>
        </w:rPr>
      </w:pPr>
      <w:r w:rsidRPr="00FF152E">
        <w:rPr>
          <w:b/>
          <w:sz w:val="20"/>
        </w:rPr>
        <w:t>Graduate School of Natural and Applied Sciences</w:t>
      </w:r>
    </w:p>
    <w:p w:rsidR="00E06EB0" w:rsidRPr="00FF152E" w:rsidRDefault="00C231DF" w:rsidP="00F30C59">
      <w:pPr>
        <w:ind w:left="746" w:right="839"/>
        <w:jc w:val="center"/>
        <w:rPr>
          <w:b/>
          <w:sz w:val="20"/>
        </w:rPr>
      </w:pPr>
      <w:r w:rsidRPr="00FF152E">
        <w:rPr>
          <w:b/>
          <w:sz w:val="20"/>
        </w:rPr>
        <w:t>Department of Computer Engineering</w:t>
      </w:r>
    </w:p>
    <w:p w:rsidR="00E06EB0" w:rsidRPr="00FF152E" w:rsidRDefault="00E06EB0" w:rsidP="00F30C59">
      <w:pPr>
        <w:pStyle w:val="GvdeMetni"/>
        <w:spacing w:before="11"/>
        <w:jc w:val="center"/>
        <w:rPr>
          <w:b/>
          <w:sz w:val="19"/>
        </w:rPr>
      </w:pPr>
    </w:p>
    <w:p w:rsidR="00B30D56" w:rsidRPr="00FF152E" w:rsidRDefault="00C231DF" w:rsidP="00F30C59">
      <w:pPr>
        <w:ind w:left="2300" w:right="2391"/>
        <w:jc w:val="center"/>
        <w:rPr>
          <w:b/>
          <w:sz w:val="20"/>
        </w:rPr>
      </w:pPr>
      <w:r w:rsidRPr="00FF152E">
        <w:rPr>
          <w:b/>
          <w:sz w:val="20"/>
        </w:rPr>
        <w:t xml:space="preserve">Supervisor: Assist. Prof. Dr. </w:t>
      </w:r>
      <w:r w:rsidR="00B30D56" w:rsidRPr="00FF152E">
        <w:rPr>
          <w:b/>
          <w:sz w:val="20"/>
        </w:rPr>
        <w:t>Nagehan İLHAN</w:t>
      </w:r>
    </w:p>
    <w:p w:rsidR="00E06EB0" w:rsidRPr="00FF152E" w:rsidRDefault="00C231DF" w:rsidP="00F30C59">
      <w:pPr>
        <w:ind w:left="2300" w:right="2391"/>
        <w:jc w:val="center"/>
        <w:rPr>
          <w:b/>
          <w:sz w:val="20"/>
        </w:rPr>
      </w:pPr>
      <w:r w:rsidRPr="00FF152E">
        <w:rPr>
          <w:b/>
          <w:sz w:val="20"/>
        </w:rPr>
        <w:t>Year: 202</w:t>
      </w:r>
      <w:r w:rsidR="00F30C59" w:rsidRPr="00FF152E">
        <w:rPr>
          <w:b/>
          <w:sz w:val="20"/>
        </w:rPr>
        <w:t>2</w:t>
      </w:r>
      <w:r w:rsidRPr="00FF152E">
        <w:rPr>
          <w:b/>
          <w:sz w:val="20"/>
        </w:rPr>
        <w:t xml:space="preserve">, Page No: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4"/>
        <w:rPr>
          <w:b/>
        </w:rPr>
      </w:pPr>
    </w:p>
    <w:p w:rsidR="00E06EB0" w:rsidRPr="00FF152E" w:rsidRDefault="007B534F" w:rsidP="00EE34FC">
      <w:pPr>
        <w:pStyle w:val="GvdeMetni"/>
        <w:ind w:left="567"/>
        <w:jc w:val="both"/>
        <w:rPr>
          <w:sz w:val="20"/>
          <w:szCs w:val="22"/>
        </w:rPr>
      </w:pPr>
      <w:r w:rsidRPr="00FF152E">
        <w:rPr>
          <w:noProof/>
          <w:lang w:bidi="ar-SA"/>
        </w:rPr>
        <w:drawing>
          <wp:anchor distT="0" distB="0" distL="0" distR="0" simplePos="0" relativeHeight="251655680"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CA252D" w:rsidRPr="00CA252D">
        <w:t xml:space="preserve"> </w:t>
      </w:r>
      <w:r w:rsidR="00CA252D" w:rsidRPr="00CA252D">
        <w:rPr>
          <w:sz w:val="20"/>
          <w:szCs w:val="22"/>
        </w:rPr>
        <w:t>At this time when social media is gaining more and more importance, it is seen that it has almost become a decision-making body on many issues. Especially in 2019, the coronavirus epidemic, which affected our lives, has further distanced people from each other in the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this study, based on this idea, data for 2020 and 2021 were drawn from the topics that people concentrated on the most. In order for the data to have the correct emotion labels, many data preprocessing processes were performed on the data. It has been tried to create a hybrid model by using more than one model on top of each other to make multi-class emotion labeling. Social media posts are labeled using different classifiers such as positive, negative, neutral as well as fear, unhappiness, fun, happy. According to the results of high-performance training processes, people's thoughts about vaccines and vaccine brands are focused. In order to increase the accuracy of the study, deep learning-based classifiers have been tried to be used. It is thought that this study will be successful in different areas related to sentiment analysis.</w:t>
      </w:r>
    </w:p>
    <w:p w:rsidR="00E06EB0" w:rsidRPr="00FF152E" w:rsidRDefault="00E06EB0">
      <w:pPr>
        <w:pStyle w:val="GvdeMetni"/>
        <w:spacing w:before="10"/>
        <w:rPr>
          <w:sz w:val="31"/>
        </w:rPr>
      </w:pPr>
    </w:p>
    <w:p w:rsidR="00E06EB0" w:rsidRPr="00FF152E" w:rsidRDefault="00C231DF" w:rsidP="00EE34FC">
      <w:pPr>
        <w:spacing w:before="1"/>
        <w:ind w:left="2127" w:hanging="1560"/>
        <w:jc w:val="both"/>
        <w:rPr>
          <w:sz w:val="20"/>
        </w:rPr>
        <w:sectPr w:rsidR="00E06EB0" w:rsidRPr="00FF152E" w:rsidSect="00EE34FC">
          <w:headerReference w:type="default" r:id="rId12"/>
          <w:footerReference w:type="default" r:id="rId13"/>
          <w:pgSz w:w="11910" w:h="16840"/>
          <w:pgMar w:top="1920" w:right="1420" w:bottom="1240" w:left="1680" w:header="1709" w:footer="1049" w:gutter="0"/>
          <w:pgNumType w:start="3"/>
          <w:cols w:space="708"/>
        </w:sectPr>
      </w:pPr>
      <w:r w:rsidRPr="00FF152E">
        <w:rPr>
          <w:b/>
          <w:sz w:val="20"/>
        </w:rPr>
        <w:t xml:space="preserve">KEY WORDS: </w:t>
      </w:r>
      <w:r w:rsidR="00EE34FC" w:rsidRPr="00FF152E">
        <w:rPr>
          <w:sz w:val="20"/>
        </w:rPr>
        <w:t>Sentiment Analysis, Social Media, Vaccine, Coronavirus, Natural Language          Processing</w:t>
      </w:r>
    </w:p>
    <w:p w:rsidR="00E06EB0" w:rsidRPr="00FF152E" w:rsidRDefault="00C231DF">
      <w:pPr>
        <w:pStyle w:val="Balk1"/>
        <w:spacing w:before="102"/>
        <w:ind w:left="748" w:right="839"/>
        <w:jc w:val="center"/>
      </w:pPr>
      <w:r w:rsidRPr="00FF152E">
        <w:rPr>
          <w:noProof/>
          <w:lang w:bidi="ar-SA"/>
        </w:rPr>
        <w:lastRenderedPageBreak/>
        <w:drawing>
          <wp:anchor distT="0" distB="0" distL="0" distR="0" simplePos="0" relativeHeight="251659776"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rsidRPr="00FF152E">
        <w:t>TEŞEKKÜR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6"/>
        <w:rPr>
          <w:b/>
          <w:sz w:val="29"/>
        </w:rPr>
      </w:pPr>
    </w:p>
    <w:p w:rsidR="00E06EB0" w:rsidRPr="00FF152E" w:rsidRDefault="00C231DF">
      <w:pPr>
        <w:spacing w:line="259" w:lineRule="auto"/>
        <w:ind w:left="588" w:right="678" w:firstLine="708"/>
        <w:jc w:val="both"/>
        <w:rPr>
          <w:sz w:val="20"/>
        </w:rPr>
      </w:pPr>
      <w:r w:rsidRPr="00FF152E">
        <w:rPr>
          <w:sz w:val="20"/>
        </w:rPr>
        <w:t>Lisansüstü eğitimim boyunca bilgi ve birikimlerini benimle paylaşıp birçok konuda bana destek</w:t>
      </w:r>
      <w:r w:rsidRPr="00FF152E">
        <w:rPr>
          <w:spacing w:val="-9"/>
          <w:sz w:val="20"/>
        </w:rPr>
        <w:t xml:space="preserve"> </w:t>
      </w:r>
      <w:r w:rsidRPr="00FF152E">
        <w:rPr>
          <w:sz w:val="20"/>
        </w:rPr>
        <w:t>olan</w:t>
      </w:r>
      <w:r w:rsidRPr="00FF152E">
        <w:rPr>
          <w:spacing w:val="-9"/>
          <w:sz w:val="20"/>
        </w:rPr>
        <w:t xml:space="preserve"> </w:t>
      </w:r>
      <w:r w:rsidRPr="00FF152E">
        <w:rPr>
          <w:sz w:val="20"/>
        </w:rPr>
        <w:t>değerli</w:t>
      </w:r>
      <w:r w:rsidRPr="00FF152E">
        <w:rPr>
          <w:spacing w:val="-8"/>
          <w:sz w:val="20"/>
        </w:rPr>
        <w:t xml:space="preserve"> </w:t>
      </w:r>
      <w:r w:rsidRPr="00FF152E">
        <w:rPr>
          <w:sz w:val="20"/>
        </w:rPr>
        <w:t>hocam</w:t>
      </w:r>
      <w:r w:rsidRPr="00FF152E">
        <w:rPr>
          <w:spacing w:val="-11"/>
          <w:sz w:val="20"/>
        </w:rPr>
        <w:t xml:space="preserve"> </w:t>
      </w:r>
      <w:r w:rsidRPr="00FF152E">
        <w:rPr>
          <w:sz w:val="20"/>
        </w:rPr>
        <w:t>Dr.</w:t>
      </w:r>
      <w:r w:rsidRPr="00FF152E">
        <w:rPr>
          <w:spacing w:val="-7"/>
          <w:sz w:val="20"/>
        </w:rPr>
        <w:t xml:space="preserve"> </w:t>
      </w:r>
      <w:r w:rsidRPr="00FF152E">
        <w:rPr>
          <w:sz w:val="20"/>
        </w:rPr>
        <w:t>Öğr.</w:t>
      </w:r>
      <w:r w:rsidRPr="00FF152E">
        <w:rPr>
          <w:spacing w:val="-7"/>
          <w:sz w:val="20"/>
        </w:rPr>
        <w:t xml:space="preserve"> </w:t>
      </w:r>
      <w:r w:rsidRPr="00FF152E">
        <w:rPr>
          <w:sz w:val="20"/>
        </w:rPr>
        <w:t>Üyesi</w:t>
      </w:r>
      <w:r w:rsidRPr="00FF152E">
        <w:rPr>
          <w:spacing w:val="-8"/>
          <w:sz w:val="20"/>
        </w:rPr>
        <w:t xml:space="preserve"> </w:t>
      </w:r>
      <w:r w:rsidR="00B30D56" w:rsidRPr="00FF152E">
        <w:rPr>
          <w:sz w:val="20"/>
        </w:rPr>
        <w:t>Nagehan İLHAN’a</w:t>
      </w:r>
      <w:r w:rsidRPr="00FF152E">
        <w:rPr>
          <w:sz w:val="20"/>
        </w:rPr>
        <w:t>,</w:t>
      </w:r>
      <w:r w:rsidRPr="00FF152E">
        <w:rPr>
          <w:spacing w:val="-7"/>
          <w:sz w:val="20"/>
        </w:rPr>
        <w:t xml:space="preserve"> </w:t>
      </w:r>
      <w:r w:rsidRPr="00FF152E">
        <w:rPr>
          <w:sz w:val="20"/>
        </w:rPr>
        <w:t>sadece</w:t>
      </w:r>
      <w:r w:rsidRPr="00FF152E">
        <w:rPr>
          <w:spacing w:val="-7"/>
          <w:sz w:val="20"/>
        </w:rPr>
        <w:t xml:space="preserve"> </w:t>
      </w:r>
      <w:r w:rsidRPr="00FF152E">
        <w:rPr>
          <w:sz w:val="20"/>
        </w:rPr>
        <w:t>akademik</w:t>
      </w:r>
      <w:r w:rsidRPr="00FF152E">
        <w:rPr>
          <w:spacing w:val="-6"/>
          <w:sz w:val="20"/>
        </w:rPr>
        <w:t xml:space="preserve"> </w:t>
      </w:r>
      <w:r w:rsidRPr="00FF152E">
        <w:rPr>
          <w:sz w:val="20"/>
        </w:rPr>
        <w:t>alanda</w:t>
      </w:r>
      <w:r w:rsidRPr="00FF152E">
        <w:rPr>
          <w:spacing w:val="-7"/>
          <w:sz w:val="20"/>
        </w:rPr>
        <w:t xml:space="preserve"> </w:t>
      </w:r>
      <w:r w:rsidRPr="00FF152E">
        <w:rPr>
          <w:sz w:val="20"/>
        </w:rPr>
        <w:t>değil hayatın her kademesinde bana sürekli destek olan, zor zamanlarımda sabır gösterip her daim inançları ile güç veren aileme teşekkür</w:t>
      </w:r>
      <w:r w:rsidRPr="00FF152E">
        <w:rPr>
          <w:spacing w:val="1"/>
          <w:sz w:val="20"/>
        </w:rPr>
        <w:t xml:space="preserve"> </w:t>
      </w:r>
      <w:r w:rsidRPr="00FF152E">
        <w:rPr>
          <w:sz w:val="20"/>
        </w:rPr>
        <w:t>ederim.</w:t>
      </w:r>
    </w:p>
    <w:p w:rsidR="00E06EB0" w:rsidRPr="00FF152E" w:rsidRDefault="00E06EB0">
      <w:pPr>
        <w:spacing w:line="259" w:lineRule="auto"/>
        <w:jc w:val="both"/>
        <w:rPr>
          <w:sz w:val="20"/>
        </w:rPr>
        <w:sectPr w:rsidR="00E06EB0" w:rsidRPr="00FF152E">
          <w:headerReference w:type="default" r:id="rId14"/>
          <w:footerReference w:type="default" r:id="rId15"/>
          <w:pgSz w:w="11910" w:h="16840"/>
          <w:pgMar w:top="1580" w:right="740" w:bottom="1240" w:left="1680" w:header="0" w:footer="1049" w:gutter="0"/>
          <w:pgNumType w:start="4"/>
          <w:cols w:space="708"/>
        </w:sectPr>
      </w:pPr>
    </w:p>
    <w:p w:rsidR="00E06EB0" w:rsidRPr="00FF152E" w:rsidRDefault="00E06EB0">
      <w:pPr>
        <w:pStyle w:val="GvdeMetni"/>
        <w:rPr>
          <w:sz w:val="20"/>
        </w:rPr>
      </w:pPr>
    </w:p>
    <w:p w:rsidR="00E06EB0" w:rsidRPr="00FF152E" w:rsidRDefault="00E06EB0">
      <w:pPr>
        <w:pStyle w:val="GvdeMetni"/>
        <w:spacing w:before="10"/>
        <w:rPr>
          <w:sz w:val="27"/>
        </w:rPr>
      </w:pPr>
    </w:p>
    <w:p w:rsidR="00E06EB0" w:rsidRPr="00FF152E" w:rsidRDefault="00C231DF">
      <w:pPr>
        <w:spacing w:before="91"/>
        <w:ind w:left="423" w:right="388"/>
        <w:jc w:val="right"/>
        <w:rPr>
          <w:b/>
          <w:sz w:val="20"/>
        </w:rPr>
      </w:pPr>
      <w:bookmarkStart w:id="3" w:name="_bookmark3"/>
      <w:bookmarkEnd w:id="3"/>
      <w:r w:rsidRPr="00FF152E">
        <w:rPr>
          <w:b/>
          <w:sz w:val="20"/>
        </w:rPr>
        <w:t>Sayfa No</w:t>
      </w:r>
    </w:p>
    <w:p w:rsidR="00E06EB0" w:rsidRPr="00FF152E" w:rsidRDefault="001B2B9B" w:rsidP="00E97F6A">
      <w:pPr>
        <w:tabs>
          <w:tab w:val="left" w:leader="dot" w:pos="8699"/>
        </w:tabs>
        <w:spacing w:before="270"/>
        <w:ind w:left="588"/>
        <w:rPr>
          <w:sz w:val="20"/>
        </w:rPr>
      </w:pPr>
      <w:hyperlink w:anchor="_bookmark8" w:history="1">
        <w:r w:rsidR="00C231DF" w:rsidRPr="00FF152E">
          <w:rPr>
            <w:sz w:val="20"/>
          </w:rPr>
          <w:t>Şekil 1.1</w:t>
        </w:r>
        <w:r w:rsidR="00223260">
          <w:rPr>
            <w:sz w:val="20"/>
          </w:rPr>
          <w:t>.</w:t>
        </w:r>
        <w:r w:rsidR="000A1B29">
          <w:rPr>
            <w:sz w:val="20"/>
          </w:rPr>
          <w:t>Duygu Sınıflandırma Yöntemleri</w:t>
        </w:r>
        <w:r w:rsidR="00C231DF" w:rsidRPr="00FF152E">
          <w:rPr>
            <w:sz w:val="20"/>
          </w:rPr>
          <w:t>.</w:t>
        </w:r>
        <w:r w:rsidR="00C231DF" w:rsidRPr="00FF152E">
          <w:rPr>
            <w:sz w:val="20"/>
          </w:rPr>
          <w:tab/>
        </w:r>
        <w:r w:rsidR="004B4431">
          <w:rPr>
            <w:sz w:val="20"/>
          </w:rPr>
          <w:t>3</w:t>
        </w:r>
      </w:hyperlink>
    </w:p>
    <w:p w:rsidR="00E06EB0" w:rsidRPr="00FF152E" w:rsidRDefault="001B2B9B">
      <w:pPr>
        <w:tabs>
          <w:tab w:val="left" w:leader="dot" w:pos="8601"/>
        </w:tabs>
        <w:ind w:left="588"/>
        <w:rPr>
          <w:sz w:val="20"/>
        </w:rPr>
      </w:pPr>
      <w:hyperlink w:anchor="_bookmark27" w:history="1">
        <w:r w:rsidR="00C231DF" w:rsidRPr="00FF152E">
          <w:rPr>
            <w:sz w:val="20"/>
          </w:rPr>
          <w:t>Şekil 3.</w:t>
        </w:r>
        <w:r w:rsidR="00E97F6A">
          <w:rPr>
            <w:sz w:val="20"/>
          </w:rPr>
          <w:t>1</w:t>
        </w:r>
        <w:r w:rsidR="00223260">
          <w:rPr>
            <w:sz w:val="20"/>
          </w:rPr>
          <w:t>.</w:t>
        </w:r>
        <w:r w:rsidR="00E97F6A">
          <w:rPr>
            <w:sz w:val="20"/>
          </w:rPr>
          <w:t>Reddit Pushshift Veri Toplama Platformu</w:t>
        </w:r>
        <w:r w:rsidR="00C231DF" w:rsidRPr="00FF152E">
          <w:rPr>
            <w:sz w:val="20"/>
          </w:rPr>
          <w:t>.</w:t>
        </w:r>
        <w:r w:rsidR="00C231DF" w:rsidRPr="00FF152E">
          <w:rPr>
            <w:sz w:val="20"/>
          </w:rPr>
          <w:tab/>
          <w:t>1</w:t>
        </w:r>
        <w:r w:rsidR="001C4524">
          <w:rPr>
            <w:sz w:val="20"/>
          </w:rPr>
          <w:t>1</w:t>
        </w:r>
      </w:hyperlink>
    </w:p>
    <w:p w:rsidR="00E06EB0" w:rsidRPr="00FF152E" w:rsidRDefault="001B2B9B">
      <w:pPr>
        <w:tabs>
          <w:tab w:val="left" w:leader="dot" w:pos="8601"/>
        </w:tabs>
        <w:spacing w:before="1" w:line="229" w:lineRule="exact"/>
        <w:ind w:left="588"/>
        <w:rPr>
          <w:sz w:val="20"/>
        </w:rPr>
      </w:pPr>
      <w:hyperlink w:anchor="_bookmark28" w:history="1">
        <w:r w:rsidR="00C231DF" w:rsidRPr="00FF152E">
          <w:rPr>
            <w:sz w:val="20"/>
          </w:rPr>
          <w:t>Şekil 3.</w:t>
        </w:r>
        <w:r w:rsidR="0095384D">
          <w:rPr>
            <w:sz w:val="20"/>
          </w:rPr>
          <w:t>2</w:t>
        </w:r>
        <w:r w:rsidR="00223260">
          <w:rPr>
            <w:sz w:val="20"/>
          </w:rPr>
          <w:t>.</w:t>
        </w:r>
        <w:r w:rsidR="0095384D">
          <w:rPr>
            <w:sz w:val="20"/>
          </w:rPr>
          <w:t xml:space="preserve">2020 </w:t>
        </w:r>
        <w:r w:rsidR="00B01F4B">
          <w:rPr>
            <w:sz w:val="20"/>
          </w:rPr>
          <w:t>Y</w:t>
        </w:r>
        <w:r w:rsidR="0095384D">
          <w:rPr>
            <w:sz w:val="20"/>
          </w:rPr>
          <w:t>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1B2B9B">
      <w:pPr>
        <w:tabs>
          <w:tab w:val="left" w:leader="dot" w:pos="8601"/>
        </w:tabs>
        <w:spacing w:line="229" w:lineRule="exact"/>
        <w:ind w:left="588"/>
        <w:rPr>
          <w:sz w:val="20"/>
        </w:rPr>
      </w:pPr>
      <w:hyperlink w:anchor="_bookmark29" w:history="1">
        <w:r w:rsidR="0095384D">
          <w:rPr>
            <w:sz w:val="20"/>
          </w:rPr>
          <w:t>Şekil 3.3</w:t>
        </w:r>
        <w:r w:rsidR="00223260">
          <w:rPr>
            <w:sz w:val="20"/>
          </w:rPr>
          <w:t>.</w:t>
        </w:r>
        <w:r w:rsidR="00B01F4B">
          <w:rPr>
            <w:sz w:val="20"/>
          </w:rPr>
          <w:t>2021 Yılı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1B2B9B">
      <w:pPr>
        <w:tabs>
          <w:tab w:val="left" w:leader="dot" w:pos="8601"/>
        </w:tabs>
        <w:ind w:left="588"/>
        <w:rPr>
          <w:sz w:val="20"/>
        </w:rPr>
      </w:pPr>
      <w:hyperlink w:anchor="_bookmark30" w:history="1">
        <w:r w:rsidR="00C231DF" w:rsidRPr="00FF152E">
          <w:rPr>
            <w:sz w:val="20"/>
          </w:rPr>
          <w:t>Şekil 3.</w:t>
        </w:r>
        <w:r w:rsidR="0012528D">
          <w:rPr>
            <w:sz w:val="20"/>
          </w:rPr>
          <w:t>4</w:t>
        </w:r>
        <w:r w:rsidR="00C231DF" w:rsidRPr="00FF152E">
          <w:rPr>
            <w:sz w:val="20"/>
          </w:rPr>
          <w:t>.</w:t>
        </w:r>
        <w:r w:rsidR="0012528D" w:rsidRPr="00870E98">
          <w:rPr>
            <w:color w:val="231F20"/>
            <w:sz w:val="20"/>
          </w:rPr>
          <w:t>Veri Temizleme Aşamaları</w:t>
        </w:r>
        <w:r w:rsidR="00C231DF" w:rsidRPr="00FF152E">
          <w:rPr>
            <w:sz w:val="20"/>
          </w:rPr>
          <w:tab/>
          <w:t>1</w:t>
        </w:r>
        <w:r w:rsidR="0012528D">
          <w:rPr>
            <w:sz w:val="20"/>
          </w:rPr>
          <w:t>5</w:t>
        </w:r>
      </w:hyperlink>
    </w:p>
    <w:p w:rsidR="00E06EB0" w:rsidRPr="00FF152E" w:rsidRDefault="001B2B9B">
      <w:pPr>
        <w:tabs>
          <w:tab w:val="left" w:leader="dot" w:pos="8601"/>
        </w:tabs>
        <w:ind w:left="588"/>
        <w:rPr>
          <w:sz w:val="20"/>
        </w:rPr>
      </w:pPr>
      <w:hyperlink w:anchor="_bookmark31" w:history="1">
        <w:r w:rsidR="00C231DF" w:rsidRPr="00FF152E">
          <w:rPr>
            <w:sz w:val="20"/>
          </w:rPr>
          <w:t>Şekil 3.</w:t>
        </w:r>
        <w:r w:rsidR="002E5F0F">
          <w:rPr>
            <w:sz w:val="20"/>
          </w:rPr>
          <w:t>5</w:t>
        </w:r>
        <w:r w:rsidR="00C231DF" w:rsidRPr="00FF152E">
          <w:rPr>
            <w:sz w:val="20"/>
          </w:rPr>
          <w:t>.</w:t>
        </w:r>
        <w:r w:rsidR="002E5F0F">
          <w:rPr>
            <w:color w:val="231F20"/>
            <w:sz w:val="20"/>
          </w:rPr>
          <w:t>Verisetinde En Çok Bulunan 50 Kelime</w:t>
        </w:r>
        <w:r w:rsidR="00C231DF" w:rsidRPr="00FF152E">
          <w:rPr>
            <w:sz w:val="20"/>
          </w:rPr>
          <w:tab/>
          <w:t>17</w:t>
        </w:r>
      </w:hyperlink>
    </w:p>
    <w:p w:rsidR="00E06EB0" w:rsidRPr="00FF152E" w:rsidRDefault="00C231DF">
      <w:pPr>
        <w:tabs>
          <w:tab w:val="left" w:leader="dot" w:pos="8601"/>
        </w:tabs>
        <w:spacing w:before="1"/>
        <w:ind w:left="588"/>
        <w:rPr>
          <w:sz w:val="20"/>
        </w:rPr>
      </w:pPr>
      <w:r w:rsidRPr="00FF152E">
        <w:rPr>
          <w:noProof/>
          <w:lang w:bidi="ar-SA"/>
        </w:rPr>
        <w:drawing>
          <wp:anchor distT="0" distB="0" distL="0" distR="0" simplePos="0" relativeHeight="251656704"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sidRPr="00FF152E">
          <w:rPr>
            <w:sz w:val="20"/>
          </w:rPr>
          <w:t>Şekil 3.</w:t>
        </w:r>
        <w:r w:rsidR="00770B5D">
          <w:rPr>
            <w:sz w:val="20"/>
          </w:rPr>
          <w:t>6</w:t>
        </w:r>
        <w:r w:rsidRPr="00FF152E">
          <w:rPr>
            <w:sz w:val="20"/>
          </w:rPr>
          <w:t>.</w:t>
        </w:r>
        <w:r w:rsidR="00770B5D" w:rsidRPr="00453FC6">
          <w:rPr>
            <w:color w:val="231F20"/>
            <w:sz w:val="20"/>
          </w:rPr>
          <w:t>sparkNLP Çalışma Yapısı</w:t>
        </w:r>
        <w:r w:rsidRPr="00FF152E">
          <w:rPr>
            <w:sz w:val="20"/>
          </w:rPr>
          <w:tab/>
        </w:r>
        <w:r w:rsidR="00770B5D">
          <w:rPr>
            <w:sz w:val="20"/>
          </w:rPr>
          <w:t>20</w:t>
        </w:r>
      </w:hyperlink>
    </w:p>
    <w:p w:rsidR="00E06EB0" w:rsidRPr="00FF152E" w:rsidRDefault="001B2B9B">
      <w:pPr>
        <w:tabs>
          <w:tab w:val="left" w:leader="dot" w:pos="8601"/>
        </w:tabs>
        <w:ind w:left="588"/>
        <w:rPr>
          <w:sz w:val="20"/>
        </w:rPr>
      </w:pPr>
      <w:hyperlink w:anchor="_bookmark37" w:history="1">
        <w:r w:rsidR="00C231DF" w:rsidRPr="00FF152E">
          <w:rPr>
            <w:sz w:val="20"/>
          </w:rPr>
          <w:t>Şekil 3.</w:t>
        </w:r>
        <w:r w:rsidR="002B4DEF">
          <w:rPr>
            <w:sz w:val="20"/>
          </w:rPr>
          <w:t>7</w:t>
        </w:r>
        <w:r w:rsidR="00223260">
          <w:rPr>
            <w:sz w:val="20"/>
          </w:rPr>
          <w:t>.</w:t>
        </w:r>
        <w:r w:rsidR="002B4DEF">
          <w:rPr>
            <w:color w:val="231F20"/>
            <w:sz w:val="20"/>
          </w:rPr>
          <w:t>BE</w:t>
        </w:r>
        <w:r w:rsidR="002B4DEF">
          <w:rPr>
            <w:color w:val="231F20"/>
            <w:sz w:val="20"/>
          </w:rPr>
          <w:t>RT Girdi Katmanı</w:t>
        </w:r>
        <w:r w:rsidR="00C231DF" w:rsidRPr="00FF152E">
          <w:rPr>
            <w:sz w:val="20"/>
          </w:rPr>
          <w:t>.</w:t>
        </w:r>
        <w:r w:rsidR="00C231DF" w:rsidRPr="00FF152E">
          <w:rPr>
            <w:sz w:val="20"/>
          </w:rPr>
          <w:tab/>
          <w:t>2</w:t>
        </w:r>
        <w:r w:rsidR="002B4DEF">
          <w:rPr>
            <w:sz w:val="20"/>
          </w:rPr>
          <w:t>2</w:t>
        </w:r>
      </w:hyperlink>
    </w:p>
    <w:p w:rsidR="00E06EB0" w:rsidRPr="00FF152E" w:rsidRDefault="001B2B9B" w:rsidP="00223260">
      <w:pPr>
        <w:tabs>
          <w:tab w:val="left" w:leader="dot" w:pos="8601"/>
        </w:tabs>
        <w:spacing w:before="1" w:line="229" w:lineRule="exact"/>
        <w:ind w:left="588"/>
        <w:rPr>
          <w:sz w:val="20"/>
        </w:rPr>
      </w:pPr>
      <w:hyperlink w:anchor="_bookmark39" w:history="1">
        <w:r w:rsidR="00C231DF" w:rsidRPr="00FF152E">
          <w:rPr>
            <w:sz w:val="20"/>
          </w:rPr>
          <w:t>Şekil 3.</w:t>
        </w:r>
        <w:r w:rsidR="002B4DEF">
          <w:rPr>
            <w:sz w:val="20"/>
          </w:rPr>
          <w:t>8</w:t>
        </w:r>
        <w:r w:rsidR="00C231DF" w:rsidRPr="00FF152E">
          <w:rPr>
            <w:sz w:val="20"/>
          </w:rPr>
          <w:t>.</w:t>
        </w:r>
        <w:r w:rsidR="002B4DEF">
          <w:rPr>
            <w:color w:val="231F20"/>
            <w:sz w:val="20"/>
          </w:rPr>
          <w:t>Duygu Sınıflandırmada kullanılan BERT Mimarisi</w:t>
        </w:r>
        <w:r w:rsidR="00C231DF" w:rsidRPr="00FF152E">
          <w:rPr>
            <w:sz w:val="20"/>
          </w:rPr>
          <w:tab/>
          <w:t>2</w:t>
        </w:r>
        <w:r w:rsidR="002B4DEF">
          <w:rPr>
            <w:sz w:val="20"/>
          </w:rPr>
          <w:t>3</w:t>
        </w:r>
      </w:hyperlink>
    </w:p>
    <w:p w:rsidR="00E06EB0" w:rsidRPr="00FF152E" w:rsidRDefault="001B2B9B">
      <w:pPr>
        <w:tabs>
          <w:tab w:val="left" w:leader="dot" w:pos="8601"/>
        </w:tabs>
        <w:ind w:left="588"/>
        <w:rPr>
          <w:sz w:val="20"/>
        </w:rPr>
      </w:pPr>
      <w:hyperlink w:anchor="_bookmark62" w:history="1">
        <w:r w:rsidR="00C231DF" w:rsidRPr="00FF152E">
          <w:rPr>
            <w:sz w:val="20"/>
          </w:rPr>
          <w:t>Şekil 4.</w:t>
        </w:r>
        <w:r w:rsidR="00223260">
          <w:rPr>
            <w:sz w:val="20"/>
          </w:rPr>
          <w:t>1</w:t>
        </w:r>
        <w:r w:rsidR="00C231DF" w:rsidRPr="00FF152E">
          <w:rPr>
            <w:sz w:val="20"/>
          </w:rPr>
          <w:t>.</w:t>
        </w:r>
        <w:r w:rsidR="00223260" w:rsidRPr="00223260">
          <w:rPr>
            <w:sz w:val="20"/>
          </w:rPr>
          <w:t>Etiketleme ve Eğitim İşlemleri Sonrası Oluşan 3 Sınıflı Duygu Oranları</w:t>
        </w:r>
        <w:r w:rsidR="00C231DF" w:rsidRPr="00FF152E">
          <w:rPr>
            <w:sz w:val="20"/>
          </w:rPr>
          <w:tab/>
        </w:r>
        <w:r w:rsidR="00223260">
          <w:rPr>
            <w:sz w:val="20"/>
          </w:rPr>
          <w:t>27</w:t>
        </w:r>
      </w:hyperlink>
    </w:p>
    <w:p w:rsidR="00E06EB0" w:rsidRPr="00FF152E" w:rsidRDefault="001B2B9B">
      <w:pPr>
        <w:tabs>
          <w:tab w:val="left" w:leader="dot" w:pos="8601"/>
        </w:tabs>
        <w:spacing w:before="1"/>
        <w:ind w:left="588"/>
        <w:rPr>
          <w:sz w:val="20"/>
        </w:rPr>
      </w:pPr>
      <w:hyperlink w:anchor="_bookmark66" w:history="1">
        <w:r w:rsidR="00C231DF" w:rsidRPr="00FF152E">
          <w:rPr>
            <w:sz w:val="20"/>
          </w:rPr>
          <w:t>Şekil 4.</w:t>
        </w:r>
        <w:r w:rsidR="00B1638D">
          <w:rPr>
            <w:sz w:val="20"/>
          </w:rPr>
          <w:t>2</w:t>
        </w:r>
        <w:r w:rsidR="00C231DF" w:rsidRPr="00FF152E">
          <w:rPr>
            <w:sz w:val="20"/>
          </w:rPr>
          <w:t>.</w:t>
        </w:r>
        <w:r w:rsidR="00B1638D" w:rsidRPr="00B1638D">
          <w:rPr>
            <w:sz w:val="20"/>
          </w:rPr>
          <w:t xml:space="preserve"> </w:t>
        </w:r>
        <w:r w:rsidR="00B1638D" w:rsidRPr="00116091">
          <w:rPr>
            <w:sz w:val="20"/>
          </w:rPr>
          <w:t xml:space="preserve">Etiketleme ve Eğitim İşlemleri Sonrası Oluşan </w:t>
        </w:r>
        <w:r w:rsidR="00B1638D">
          <w:rPr>
            <w:sz w:val="20"/>
          </w:rPr>
          <w:t xml:space="preserve">4 Sınıflı </w:t>
        </w:r>
        <w:r w:rsidR="00B1638D" w:rsidRPr="00116091">
          <w:rPr>
            <w:sz w:val="20"/>
          </w:rPr>
          <w:t>Duygu Oranları</w:t>
        </w:r>
        <w:r w:rsidR="00C231DF" w:rsidRPr="00FF152E">
          <w:rPr>
            <w:sz w:val="20"/>
          </w:rPr>
          <w:tab/>
        </w:r>
        <w:r w:rsidR="00B1638D">
          <w:rPr>
            <w:sz w:val="20"/>
          </w:rPr>
          <w:t>30</w:t>
        </w:r>
      </w:hyperlink>
    </w:p>
    <w:p w:rsidR="00E06EB0" w:rsidRPr="00FF152E" w:rsidRDefault="001B2B9B">
      <w:pPr>
        <w:tabs>
          <w:tab w:val="left" w:leader="dot" w:pos="8601"/>
        </w:tabs>
        <w:ind w:left="588"/>
        <w:rPr>
          <w:sz w:val="20"/>
        </w:rPr>
      </w:pPr>
      <w:hyperlink w:anchor="_bookmark67" w:history="1">
        <w:r w:rsidR="00C231DF" w:rsidRPr="00FF152E">
          <w:rPr>
            <w:sz w:val="20"/>
          </w:rPr>
          <w:t>Şekil 4.</w:t>
        </w:r>
        <w:r w:rsidR="00315451">
          <w:rPr>
            <w:sz w:val="20"/>
          </w:rPr>
          <w:t>3</w:t>
        </w:r>
        <w:r w:rsidR="00C231DF" w:rsidRPr="00FF152E">
          <w:rPr>
            <w:sz w:val="20"/>
          </w:rPr>
          <w:t>.</w:t>
        </w:r>
        <w:r w:rsidR="00315451" w:rsidRPr="00315451">
          <w:rPr>
            <w:sz w:val="20"/>
          </w:rPr>
          <w:t xml:space="preserve"> </w:t>
        </w:r>
        <w:r w:rsidR="00315451">
          <w:rPr>
            <w:sz w:val="20"/>
          </w:rPr>
          <w:t>Aşı ve Aşı Markalarına İlişkin 3 Sınıflı Duygu Değişimleri</w:t>
        </w:r>
        <w:r w:rsidR="00C231DF" w:rsidRPr="00FF152E">
          <w:rPr>
            <w:sz w:val="20"/>
          </w:rPr>
          <w:tab/>
          <w:t>3</w:t>
        </w:r>
        <w:r w:rsidR="00315451">
          <w:rPr>
            <w:sz w:val="20"/>
          </w:rPr>
          <w:t>1</w:t>
        </w:r>
      </w:hyperlink>
    </w:p>
    <w:p w:rsidR="00E06EB0" w:rsidRPr="00FF152E" w:rsidRDefault="001B2B9B">
      <w:pPr>
        <w:tabs>
          <w:tab w:val="left" w:leader="dot" w:pos="8601"/>
        </w:tabs>
        <w:spacing w:before="1"/>
        <w:ind w:left="588"/>
        <w:rPr>
          <w:sz w:val="20"/>
        </w:rPr>
      </w:pPr>
      <w:hyperlink w:anchor="_bookmark68" w:history="1">
        <w:r w:rsidR="00C231DF" w:rsidRPr="00FF152E">
          <w:rPr>
            <w:sz w:val="20"/>
          </w:rPr>
          <w:t>Şekil 4.</w:t>
        </w:r>
        <w:r w:rsidR="00A61B8D">
          <w:rPr>
            <w:sz w:val="20"/>
          </w:rPr>
          <w:t>4</w:t>
        </w:r>
        <w:r w:rsidR="00C231DF" w:rsidRPr="00FF152E">
          <w:rPr>
            <w:sz w:val="20"/>
          </w:rPr>
          <w:t>.</w:t>
        </w:r>
        <w:r w:rsidR="00A61B8D" w:rsidRPr="00A61B8D">
          <w:rPr>
            <w:sz w:val="20"/>
          </w:rPr>
          <w:t xml:space="preserve"> </w:t>
        </w:r>
        <w:r w:rsidR="00A61B8D" w:rsidRPr="003F1403">
          <w:rPr>
            <w:sz w:val="20"/>
          </w:rPr>
          <w:t>2020 Yılı Aylara Göre Duygu Değişimleri</w:t>
        </w:r>
        <w:r w:rsidR="00C231DF" w:rsidRPr="00FF152E">
          <w:rPr>
            <w:sz w:val="20"/>
          </w:rPr>
          <w:tab/>
        </w:r>
        <w:r w:rsidR="00C231DF" w:rsidRPr="00FF152E">
          <w:rPr>
            <w:sz w:val="20"/>
          </w:rPr>
          <w:t>3</w:t>
        </w:r>
        <w:r w:rsidR="00A61B8D">
          <w:rPr>
            <w:sz w:val="20"/>
          </w:rPr>
          <w:t>2</w:t>
        </w:r>
      </w:hyperlink>
    </w:p>
    <w:p w:rsidR="00E06EB0" w:rsidRPr="00FF152E" w:rsidRDefault="001B2B9B">
      <w:pPr>
        <w:tabs>
          <w:tab w:val="left" w:leader="dot" w:pos="8601"/>
        </w:tabs>
        <w:spacing w:line="229" w:lineRule="exact"/>
        <w:ind w:left="588"/>
        <w:rPr>
          <w:sz w:val="20"/>
        </w:rPr>
      </w:pPr>
      <w:hyperlink w:anchor="_bookmark70" w:history="1">
        <w:r w:rsidR="00C231DF" w:rsidRPr="00FF152E">
          <w:rPr>
            <w:sz w:val="20"/>
          </w:rPr>
          <w:t>Şekil 4.</w:t>
        </w:r>
        <w:r w:rsidR="00A61B8D">
          <w:rPr>
            <w:sz w:val="20"/>
          </w:rPr>
          <w:t>5</w:t>
        </w:r>
        <w:r w:rsidR="00C231DF" w:rsidRPr="00FF152E">
          <w:rPr>
            <w:sz w:val="20"/>
          </w:rPr>
          <w:t>.</w:t>
        </w:r>
        <w:r w:rsidR="00A61B8D" w:rsidRPr="00A61B8D">
          <w:rPr>
            <w:sz w:val="20"/>
          </w:rPr>
          <w:t xml:space="preserve"> </w:t>
        </w:r>
        <w:r w:rsidR="00A61B8D" w:rsidRPr="003F1403">
          <w:rPr>
            <w:sz w:val="20"/>
          </w:rPr>
          <w:t>202</w:t>
        </w:r>
        <w:r w:rsidR="00A61B8D">
          <w:rPr>
            <w:sz w:val="20"/>
          </w:rPr>
          <w:t>1</w:t>
        </w:r>
        <w:r w:rsidR="00A61B8D" w:rsidRPr="003F1403">
          <w:rPr>
            <w:sz w:val="20"/>
          </w:rPr>
          <w:t xml:space="preserve"> Yılı Aylara Göre Duygu Değişimleri</w:t>
        </w:r>
        <w:r w:rsidR="00C231DF" w:rsidRPr="00FF152E">
          <w:rPr>
            <w:sz w:val="20"/>
          </w:rPr>
          <w:tab/>
        </w:r>
        <w:r w:rsidR="00A61B8D">
          <w:rPr>
            <w:sz w:val="20"/>
          </w:rPr>
          <w:t>33</w:t>
        </w:r>
      </w:hyperlink>
    </w:p>
    <w:p w:rsidR="00E06EB0" w:rsidRPr="00FF152E" w:rsidRDefault="001B2B9B">
      <w:pPr>
        <w:tabs>
          <w:tab w:val="left" w:leader="dot" w:pos="8601"/>
        </w:tabs>
        <w:spacing w:line="229" w:lineRule="exact"/>
        <w:ind w:left="588"/>
        <w:rPr>
          <w:sz w:val="20"/>
        </w:rPr>
      </w:pPr>
      <w:hyperlink w:anchor="_bookmark71" w:history="1">
        <w:r w:rsidR="00C231DF" w:rsidRPr="00FF152E">
          <w:rPr>
            <w:sz w:val="20"/>
          </w:rPr>
          <w:t>Şekil 4.</w:t>
        </w:r>
        <w:r w:rsidR="000A7F0E">
          <w:rPr>
            <w:sz w:val="20"/>
          </w:rPr>
          <w:t>6</w:t>
        </w:r>
        <w:r w:rsidR="00C231DF" w:rsidRPr="00FF152E">
          <w:rPr>
            <w:sz w:val="20"/>
          </w:rPr>
          <w:t>.</w:t>
        </w:r>
        <w:r w:rsidR="000A7F0E" w:rsidRPr="000A7F0E">
          <w:rPr>
            <w:sz w:val="20"/>
          </w:rPr>
          <w:t xml:space="preserve"> </w:t>
        </w:r>
        <w:r w:rsidR="000A7F0E">
          <w:rPr>
            <w:sz w:val="20"/>
          </w:rPr>
          <w:t>Aşı ve Aşı Markalarına İlişkin 4 Sınıflı Duygu Değişimleri</w:t>
        </w:r>
        <w:r w:rsidR="00C231DF" w:rsidRPr="00FF152E">
          <w:rPr>
            <w:sz w:val="20"/>
          </w:rPr>
          <w:tab/>
        </w:r>
        <w:r w:rsidR="000A7F0E">
          <w:rPr>
            <w:sz w:val="20"/>
          </w:rPr>
          <w:t>34</w:t>
        </w:r>
      </w:hyperlink>
    </w:p>
    <w:p w:rsidR="00E06EB0" w:rsidRDefault="001B2B9B">
      <w:pPr>
        <w:tabs>
          <w:tab w:val="left" w:leader="dot" w:pos="8601"/>
        </w:tabs>
        <w:ind w:left="588"/>
        <w:rPr>
          <w:sz w:val="20"/>
        </w:rPr>
      </w:pPr>
      <w:hyperlink w:anchor="_bookmark72" w:history="1">
        <w:r w:rsidR="00C231DF" w:rsidRPr="00FF152E">
          <w:rPr>
            <w:sz w:val="20"/>
          </w:rPr>
          <w:t>Şekil 4.</w:t>
        </w:r>
        <w:r w:rsidR="009C0F24">
          <w:rPr>
            <w:sz w:val="20"/>
          </w:rPr>
          <w:t>7</w:t>
        </w:r>
        <w:r w:rsidR="00C231DF" w:rsidRPr="00FF152E">
          <w:rPr>
            <w:sz w:val="20"/>
          </w:rPr>
          <w:t>.</w:t>
        </w:r>
        <w:r w:rsidR="009C0F24" w:rsidRPr="009C0F24">
          <w:rPr>
            <w:sz w:val="20"/>
          </w:rPr>
          <w:t xml:space="preserve"> </w:t>
        </w:r>
        <w:r w:rsidR="009C0F24" w:rsidRPr="003F1403">
          <w:rPr>
            <w:sz w:val="20"/>
          </w:rPr>
          <w:t>202</w:t>
        </w:r>
        <w:r w:rsidR="009C0F24">
          <w:rPr>
            <w:sz w:val="20"/>
          </w:rPr>
          <w:t>0</w:t>
        </w:r>
        <w:r w:rsidR="009C0F24" w:rsidRPr="003F1403">
          <w:rPr>
            <w:sz w:val="20"/>
          </w:rPr>
          <w:t xml:space="preserve"> Yılı Aylara Göre</w:t>
        </w:r>
        <w:r w:rsidR="009C0F24">
          <w:rPr>
            <w:sz w:val="20"/>
          </w:rPr>
          <w:t xml:space="preserve"> 4 Sınıflı</w:t>
        </w:r>
        <w:r w:rsidR="009C0F24" w:rsidRPr="003F1403">
          <w:rPr>
            <w:sz w:val="20"/>
          </w:rPr>
          <w:t xml:space="preserve"> Duygu Değişimleri</w:t>
        </w:r>
        <w:r w:rsidR="00C231DF" w:rsidRPr="00FF152E">
          <w:rPr>
            <w:sz w:val="20"/>
          </w:rPr>
          <w:tab/>
        </w:r>
        <w:r w:rsidR="008546ED">
          <w:rPr>
            <w:sz w:val="20"/>
          </w:rPr>
          <w:t>36</w:t>
        </w:r>
      </w:hyperlink>
    </w:p>
    <w:p w:rsidR="009C0F24" w:rsidRPr="00FF152E" w:rsidRDefault="009C0F24" w:rsidP="009C0F24">
      <w:pPr>
        <w:tabs>
          <w:tab w:val="left" w:leader="dot" w:pos="8601"/>
        </w:tabs>
        <w:ind w:left="588"/>
        <w:rPr>
          <w:sz w:val="20"/>
        </w:rPr>
      </w:pPr>
      <w:hyperlink w:anchor="_bookmark72" w:history="1">
        <w:r w:rsidRPr="00FF152E">
          <w:rPr>
            <w:sz w:val="20"/>
          </w:rPr>
          <w:t>Şekil 4.</w:t>
        </w:r>
        <w:r>
          <w:rPr>
            <w:sz w:val="20"/>
          </w:rPr>
          <w:t>8</w:t>
        </w:r>
        <w:r w:rsidRPr="00FF152E">
          <w:rPr>
            <w:sz w:val="20"/>
          </w:rPr>
          <w:t>.</w:t>
        </w:r>
        <w:r w:rsidRPr="009C0F24">
          <w:rPr>
            <w:sz w:val="20"/>
          </w:rPr>
          <w:t xml:space="preserve"> </w:t>
        </w:r>
        <w:r w:rsidRPr="003F1403">
          <w:rPr>
            <w:sz w:val="20"/>
          </w:rPr>
          <w:t>202</w:t>
        </w:r>
        <w:r>
          <w:rPr>
            <w:sz w:val="20"/>
          </w:rPr>
          <w:t>1</w:t>
        </w:r>
        <w:r w:rsidRPr="003F1403">
          <w:rPr>
            <w:sz w:val="20"/>
          </w:rPr>
          <w:t xml:space="preserve"> Yılı Aylara Göre</w:t>
        </w:r>
        <w:r>
          <w:rPr>
            <w:sz w:val="20"/>
          </w:rPr>
          <w:t xml:space="preserve"> 4 Sınıflı</w:t>
        </w:r>
        <w:r w:rsidRPr="003F1403">
          <w:rPr>
            <w:sz w:val="20"/>
          </w:rPr>
          <w:t xml:space="preserve"> Duygu Değişimleri</w:t>
        </w:r>
        <w:r w:rsidRPr="00FF152E">
          <w:rPr>
            <w:sz w:val="20"/>
          </w:rPr>
          <w:tab/>
        </w:r>
        <w:r w:rsidR="008546ED">
          <w:rPr>
            <w:sz w:val="20"/>
          </w:rPr>
          <w:t>37</w:t>
        </w:r>
      </w:hyperlink>
    </w:p>
    <w:p w:rsidR="009C0F24" w:rsidRPr="00FF152E" w:rsidRDefault="009C0F24">
      <w:pPr>
        <w:tabs>
          <w:tab w:val="left" w:leader="dot" w:pos="8601"/>
        </w:tabs>
        <w:ind w:left="588"/>
        <w:rPr>
          <w:sz w:val="20"/>
        </w:rPr>
      </w:pPr>
    </w:p>
    <w:p w:rsidR="00E06EB0" w:rsidRPr="00FF152E" w:rsidRDefault="00E06EB0">
      <w:pPr>
        <w:rPr>
          <w:sz w:val="20"/>
        </w:rPr>
        <w:sectPr w:rsidR="00E06EB0" w:rsidRPr="00FF152E">
          <w:headerReference w:type="default" r:id="rId16"/>
          <w:footerReference w:type="default" r:id="rId17"/>
          <w:pgSz w:w="11910" w:h="16840"/>
          <w:pgMar w:top="1960" w:right="740" w:bottom="1240" w:left="1680" w:header="1711" w:footer="1049" w:gutter="0"/>
          <w:pgNumType w:start="5"/>
          <w:cols w:space="708"/>
        </w:sectPr>
      </w:pPr>
    </w:p>
    <w:p w:rsidR="00E06EB0" w:rsidRPr="00FF152E" w:rsidRDefault="00E06EB0">
      <w:pPr>
        <w:pStyle w:val="GvdeMetni"/>
        <w:rPr>
          <w:sz w:val="22"/>
        </w:rPr>
      </w:pPr>
    </w:p>
    <w:p w:rsidR="00E06EB0" w:rsidRPr="00FF152E" w:rsidRDefault="00E06EB0">
      <w:pPr>
        <w:pStyle w:val="GvdeMetni"/>
        <w:spacing w:before="10"/>
      </w:pPr>
    </w:p>
    <w:p w:rsidR="00E06EB0" w:rsidRPr="00FF152E" w:rsidRDefault="00C231DF">
      <w:pPr>
        <w:ind w:left="423" w:right="388"/>
        <w:jc w:val="right"/>
        <w:rPr>
          <w:b/>
          <w:sz w:val="20"/>
        </w:rPr>
      </w:pPr>
      <w:bookmarkStart w:id="4" w:name="_bookmark4"/>
      <w:bookmarkEnd w:id="4"/>
      <w:r w:rsidRPr="00FF152E">
        <w:rPr>
          <w:b/>
          <w:sz w:val="20"/>
        </w:rPr>
        <w:t>Sayfa No</w:t>
      </w:r>
    </w:p>
    <w:p w:rsidR="00E06EB0" w:rsidRPr="00FF152E" w:rsidRDefault="00E06EB0">
      <w:pPr>
        <w:pStyle w:val="GvdeMetni"/>
        <w:spacing w:before="1"/>
        <w:rPr>
          <w:b/>
          <w:sz w:val="31"/>
        </w:rPr>
      </w:pPr>
    </w:p>
    <w:p w:rsidR="00E06EB0" w:rsidRPr="00FF152E" w:rsidRDefault="001B2B9B" w:rsidP="004D2BDC">
      <w:pPr>
        <w:tabs>
          <w:tab w:val="left" w:leader="dot" w:pos="8647"/>
        </w:tabs>
        <w:ind w:left="588"/>
        <w:rPr>
          <w:sz w:val="20"/>
        </w:rPr>
      </w:pPr>
      <w:hyperlink w:anchor="_bookmark16" w:history="1">
        <w:r w:rsidR="00C231DF" w:rsidRPr="00FF152E">
          <w:rPr>
            <w:sz w:val="20"/>
          </w:rPr>
          <w:t xml:space="preserve">Çizelge </w:t>
        </w:r>
        <w:r w:rsidR="004D2BDC">
          <w:rPr>
            <w:sz w:val="20"/>
          </w:rPr>
          <w:t>3</w:t>
        </w:r>
        <w:r w:rsidR="00C231DF" w:rsidRPr="00FF152E">
          <w:rPr>
            <w:sz w:val="20"/>
          </w:rPr>
          <w:t>.1</w:t>
        </w:r>
        <w:r w:rsidR="004D2BDC" w:rsidRPr="004D2BDC">
          <w:rPr>
            <w:color w:val="231F20"/>
            <w:sz w:val="20"/>
          </w:rPr>
          <w:t xml:space="preserve"> </w:t>
        </w:r>
        <w:r w:rsidR="004D2BDC">
          <w:rPr>
            <w:color w:val="231F20"/>
            <w:sz w:val="20"/>
          </w:rPr>
          <w:t>PushShift’den çekilen verilerin alanlarına</w:t>
        </w:r>
        <w:r w:rsidR="004D2BDC" w:rsidRPr="00A556C9">
          <w:rPr>
            <w:color w:val="231F20"/>
            <w:sz w:val="20"/>
          </w:rPr>
          <w:t xml:space="preserve"> ait bilgiler</w:t>
        </w:r>
        <w:r w:rsidR="00C231DF" w:rsidRPr="00FF152E">
          <w:rPr>
            <w:sz w:val="20"/>
          </w:rPr>
          <w:tab/>
        </w:r>
        <w:r w:rsidR="004D2BDC">
          <w:rPr>
            <w:sz w:val="20"/>
          </w:rPr>
          <w:t>13</w:t>
        </w:r>
      </w:hyperlink>
    </w:p>
    <w:p w:rsidR="00E06EB0" w:rsidRPr="00FF152E" w:rsidRDefault="001B2B9B" w:rsidP="00313330">
      <w:pPr>
        <w:tabs>
          <w:tab w:val="left" w:leader="dot" w:pos="8601"/>
        </w:tabs>
        <w:spacing w:before="1"/>
        <w:ind w:left="588"/>
        <w:rPr>
          <w:sz w:val="20"/>
        </w:rPr>
      </w:pPr>
      <w:hyperlink w:anchor="_bookmark35" w:history="1">
        <w:r w:rsidR="00C231DF" w:rsidRPr="00FF152E">
          <w:rPr>
            <w:sz w:val="20"/>
          </w:rPr>
          <w:t>Çizelge 3.</w:t>
        </w:r>
        <w:r w:rsidR="00C118B1">
          <w:rPr>
            <w:sz w:val="20"/>
          </w:rPr>
          <w:t>2</w:t>
        </w:r>
        <w:r w:rsidR="00C231DF" w:rsidRPr="00FF152E">
          <w:rPr>
            <w:sz w:val="20"/>
          </w:rPr>
          <w:t>.</w:t>
        </w:r>
        <w:r w:rsidR="00C118B1" w:rsidRPr="00870E98">
          <w:rPr>
            <w:color w:val="231F20"/>
            <w:sz w:val="20"/>
          </w:rPr>
          <w:t>Temizlenmiş verilere ait bazı örnekler</w:t>
        </w:r>
        <w:r w:rsidR="00C231DF" w:rsidRPr="00FF152E">
          <w:rPr>
            <w:sz w:val="20"/>
          </w:rPr>
          <w:tab/>
        </w:r>
        <w:r w:rsidR="00C118B1">
          <w:rPr>
            <w:sz w:val="20"/>
          </w:rPr>
          <w:t xml:space="preserve"> </w:t>
        </w:r>
        <w:r w:rsidR="00C231DF" w:rsidRPr="00FF152E">
          <w:rPr>
            <w:sz w:val="20"/>
          </w:rPr>
          <w:t>1</w:t>
        </w:r>
        <w:r w:rsidR="00C118B1">
          <w:rPr>
            <w:sz w:val="20"/>
          </w:rPr>
          <w:t>6</w:t>
        </w:r>
      </w:hyperlink>
    </w:p>
    <w:p w:rsidR="00E06EB0" w:rsidRPr="00313330" w:rsidRDefault="001B2B9B">
      <w:pPr>
        <w:tabs>
          <w:tab w:val="left" w:leader="dot" w:pos="8601"/>
        </w:tabs>
        <w:spacing w:line="229" w:lineRule="exact"/>
        <w:ind w:left="588"/>
        <w:rPr>
          <w:color w:val="231F20"/>
          <w:sz w:val="20"/>
        </w:rPr>
      </w:pPr>
      <w:hyperlink w:anchor="_bookmark54" w:history="1">
        <w:r w:rsidR="00C231DF" w:rsidRPr="00313330">
          <w:rPr>
            <w:color w:val="231F20"/>
            <w:sz w:val="20"/>
          </w:rPr>
          <w:t>Çizelge 4.1.</w:t>
        </w:r>
        <w:r w:rsidR="00313330" w:rsidRPr="00313330">
          <w:rPr>
            <w:color w:val="231F20"/>
            <w:sz w:val="20"/>
          </w:rPr>
          <w:t>Vader ile 3 Sınıflı Duygu Sınıflandırma Değerlendirme Metrikleri</w:t>
        </w:r>
        <w:r w:rsidR="00C231DF" w:rsidRPr="00313330">
          <w:rPr>
            <w:color w:val="231F20"/>
            <w:sz w:val="20"/>
          </w:rPr>
          <w:tab/>
        </w:r>
        <w:r w:rsidR="00313330" w:rsidRPr="00313330">
          <w:rPr>
            <w:color w:val="231F20"/>
            <w:sz w:val="20"/>
          </w:rPr>
          <w:t xml:space="preserve"> 26</w:t>
        </w:r>
      </w:hyperlink>
    </w:p>
    <w:p w:rsidR="00E06EB0" w:rsidRPr="00FF152E" w:rsidRDefault="001B2B9B">
      <w:pPr>
        <w:tabs>
          <w:tab w:val="left" w:leader="dot" w:pos="8601"/>
        </w:tabs>
        <w:spacing w:line="229" w:lineRule="exact"/>
        <w:ind w:left="588"/>
        <w:rPr>
          <w:sz w:val="20"/>
        </w:rPr>
      </w:pPr>
      <w:hyperlink w:anchor="_bookmark55" w:history="1">
        <w:r w:rsidR="00C231DF" w:rsidRPr="00313330">
          <w:rPr>
            <w:color w:val="231F20"/>
            <w:sz w:val="20"/>
          </w:rPr>
          <w:t>Çizelge 4.2.</w:t>
        </w:r>
        <w:r w:rsidR="00313330" w:rsidRPr="00313330">
          <w:rPr>
            <w:color w:val="231F20"/>
            <w:sz w:val="20"/>
          </w:rPr>
          <w:t>Glove</w:t>
        </w:r>
        <w:r w:rsidR="00313330" w:rsidRPr="00313330">
          <w:rPr>
            <w:color w:val="231F20"/>
            <w:sz w:val="20"/>
          </w:rPr>
          <w:t xml:space="preserve"> ile 3 Sınıflı Duygu Sınıflandırma Değerlendirme Metrikleri</w:t>
        </w:r>
        <w:r w:rsidR="00C231DF" w:rsidRPr="00313330">
          <w:rPr>
            <w:color w:val="231F20"/>
            <w:sz w:val="20"/>
          </w:rPr>
          <w:tab/>
        </w:r>
        <w:r w:rsidR="00313330" w:rsidRPr="00313330">
          <w:rPr>
            <w:color w:val="231F20"/>
            <w:sz w:val="20"/>
          </w:rPr>
          <w:t xml:space="preserve"> </w:t>
        </w:r>
        <w:r w:rsidR="00313330">
          <w:rPr>
            <w:color w:val="231F20"/>
            <w:sz w:val="20"/>
          </w:rPr>
          <w:t>26</w:t>
        </w:r>
      </w:hyperlink>
    </w:p>
    <w:p w:rsidR="00E06EB0" w:rsidRPr="00FF152E" w:rsidRDefault="001B2B9B">
      <w:pPr>
        <w:tabs>
          <w:tab w:val="left" w:leader="dot" w:pos="8601"/>
        </w:tabs>
        <w:ind w:left="588"/>
        <w:rPr>
          <w:sz w:val="20"/>
        </w:rPr>
      </w:pPr>
      <w:hyperlink w:anchor="_bookmark59" w:history="1">
        <w:r w:rsidR="00C231DF" w:rsidRPr="00FF152E">
          <w:rPr>
            <w:sz w:val="20"/>
          </w:rPr>
          <w:t>Çizelge 4.3.</w:t>
        </w:r>
        <w:r w:rsidR="00313330" w:rsidRPr="00313330">
          <w:rPr>
            <w:sz w:val="20"/>
          </w:rPr>
          <w:t>Bert ile 3 Sınıflı Duygu Sınıflandırma Değerlendirme Metrikleri</w:t>
        </w:r>
        <w:r w:rsidR="00C231DF" w:rsidRPr="00FF152E">
          <w:rPr>
            <w:sz w:val="20"/>
          </w:rPr>
          <w:tab/>
        </w:r>
        <w:r w:rsidR="00313330">
          <w:rPr>
            <w:sz w:val="20"/>
          </w:rPr>
          <w:t xml:space="preserve"> 27</w:t>
        </w:r>
      </w:hyperlink>
    </w:p>
    <w:p w:rsidR="00E06EB0" w:rsidRPr="00FF152E" w:rsidRDefault="001B2B9B">
      <w:pPr>
        <w:tabs>
          <w:tab w:val="left" w:leader="dot" w:pos="8601"/>
        </w:tabs>
        <w:spacing w:before="1"/>
        <w:ind w:left="588"/>
        <w:rPr>
          <w:sz w:val="20"/>
        </w:rPr>
      </w:pPr>
      <w:hyperlink w:anchor="_bookmark63" w:history="1">
        <w:r w:rsidR="00C231DF" w:rsidRPr="00FF152E">
          <w:rPr>
            <w:sz w:val="20"/>
          </w:rPr>
          <w:t>Çizelge 4.4.</w:t>
        </w:r>
        <w:r w:rsidR="00F97A04" w:rsidRPr="00F97A04">
          <w:rPr>
            <w:sz w:val="20"/>
          </w:rPr>
          <w:t>sparkNLP ile 4 Sınıflı Duygu Sınıflandırma Değerlendirme Metrikleri</w:t>
        </w:r>
        <w:r w:rsidR="00C231DF" w:rsidRPr="00FF152E">
          <w:rPr>
            <w:sz w:val="20"/>
          </w:rPr>
          <w:tab/>
        </w:r>
        <w:r w:rsidR="00313330">
          <w:rPr>
            <w:sz w:val="20"/>
          </w:rPr>
          <w:t xml:space="preserve"> </w:t>
        </w:r>
        <w:r w:rsidR="00F97A04">
          <w:rPr>
            <w:sz w:val="20"/>
          </w:rPr>
          <w:t>28</w:t>
        </w:r>
      </w:hyperlink>
    </w:p>
    <w:p w:rsidR="00E06EB0" w:rsidRPr="00FF152E" w:rsidRDefault="001B2B9B">
      <w:pPr>
        <w:tabs>
          <w:tab w:val="left" w:leader="dot" w:pos="8601"/>
        </w:tabs>
        <w:ind w:left="588"/>
        <w:rPr>
          <w:sz w:val="20"/>
        </w:rPr>
      </w:pPr>
      <w:hyperlink w:anchor="_bookmark65" w:history="1">
        <w:r w:rsidR="00C231DF" w:rsidRPr="00FF152E">
          <w:rPr>
            <w:sz w:val="20"/>
          </w:rPr>
          <w:t>Çizelge 4.5.</w:t>
        </w:r>
        <w:r w:rsidR="00F97A04" w:rsidRPr="00F97A04">
          <w:rPr>
            <w:sz w:val="20"/>
          </w:rPr>
          <w:t>Glove</w:t>
        </w:r>
        <w:r w:rsidR="00F97A04" w:rsidRPr="00F97A04">
          <w:rPr>
            <w:sz w:val="20"/>
          </w:rPr>
          <w:t xml:space="preserve"> ile 4 Sınıflı Duygu Sınıflandırma Değerlendirme Metrikleri</w:t>
        </w:r>
        <w:r w:rsidR="00C231DF" w:rsidRPr="00FF152E">
          <w:rPr>
            <w:sz w:val="20"/>
          </w:rPr>
          <w:tab/>
        </w:r>
        <w:r w:rsidR="00313330">
          <w:rPr>
            <w:sz w:val="20"/>
          </w:rPr>
          <w:t xml:space="preserve"> </w:t>
        </w:r>
        <w:r w:rsidR="00F97A04">
          <w:rPr>
            <w:sz w:val="20"/>
          </w:rPr>
          <w:t>2</w:t>
        </w:r>
        <w:r w:rsidR="00DE680B">
          <w:rPr>
            <w:sz w:val="20"/>
          </w:rPr>
          <w:t>9</w:t>
        </w:r>
      </w:hyperlink>
    </w:p>
    <w:p w:rsidR="00E06EB0" w:rsidRPr="00FF152E" w:rsidRDefault="001B2B9B">
      <w:pPr>
        <w:tabs>
          <w:tab w:val="left" w:leader="dot" w:pos="8601"/>
        </w:tabs>
        <w:spacing w:before="1" w:line="229" w:lineRule="exact"/>
        <w:ind w:left="588"/>
        <w:rPr>
          <w:sz w:val="20"/>
        </w:rPr>
      </w:pPr>
      <w:hyperlink w:anchor="_bookmark69" w:history="1">
        <w:r w:rsidR="00C231DF" w:rsidRPr="00FF152E">
          <w:rPr>
            <w:sz w:val="20"/>
          </w:rPr>
          <w:t>Çizelge 4.6.</w:t>
        </w:r>
        <w:r w:rsidR="00DE680B" w:rsidRPr="00DE680B">
          <w:t xml:space="preserve"> </w:t>
        </w:r>
        <w:r w:rsidR="00DE680B">
          <w:rPr>
            <w:sz w:val="20"/>
          </w:rPr>
          <w:t>BERT</w:t>
        </w:r>
        <w:r w:rsidR="00DE680B" w:rsidRPr="00DE680B">
          <w:rPr>
            <w:sz w:val="20"/>
          </w:rPr>
          <w:t xml:space="preserve"> ile 4 Sınıflı Duygu Sınıflandırma Değerlendirme Metrikleri</w:t>
        </w:r>
        <w:r w:rsidR="00C231DF" w:rsidRPr="00FF152E">
          <w:rPr>
            <w:sz w:val="20"/>
          </w:rPr>
          <w:tab/>
        </w:r>
        <w:r w:rsidR="00313330">
          <w:rPr>
            <w:sz w:val="20"/>
          </w:rPr>
          <w:t xml:space="preserve"> </w:t>
        </w:r>
        <w:r w:rsidR="00DE680B">
          <w:rPr>
            <w:sz w:val="20"/>
          </w:rPr>
          <w:t>29</w:t>
        </w:r>
      </w:hyperlink>
    </w:p>
    <w:p w:rsidR="00E06EB0" w:rsidRPr="00FF152E" w:rsidRDefault="00C231DF">
      <w:pPr>
        <w:spacing w:line="229" w:lineRule="exact"/>
        <w:ind w:left="588"/>
        <w:rPr>
          <w:sz w:val="20"/>
        </w:rPr>
      </w:pPr>
      <w:r w:rsidRPr="00FF152E">
        <w:rPr>
          <w:noProof/>
          <w:lang w:bidi="ar-SA"/>
        </w:rPr>
        <w:drawing>
          <wp:anchor distT="0" distB="0" distL="0" distR="0" simplePos="0" relativeHeight="251660800"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E06EB0">
      <w:pPr>
        <w:spacing w:line="229" w:lineRule="exact"/>
        <w:rPr>
          <w:sz w:val="20"/>
        </w:rPr>
        <w:sectPr w:rsidR="00E06EB0" w:rsidRPr="00FF152E">
          <w:headerReference w:type="default" r:id="rId18"/>
          <w:footerReference w:type="default" r:id="rId19"/>
          <w:pgSz w:w="11910" w:h="16840"/>
          <w:pgMar w:top="1960" w:right="740" w:bottom="1240" w:left="1680" w:header="1711" w:footer="1049" w:gutter="0"/>
          <w:pgNumType w:start="6"/>
          <w:cols w:space="708"/>
        </w:sect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7B534F">
      <w:pPr>
        <w:pStyle w:val="GvdeMetni"/>
        <w:spacing w:before="3"/>
        <w:rPr>
          <w:sz w:val="22"/>
        </w:rPr>
      </w:pPr>
      <w:r w:rsidRPr="00FF152E">
        <w:rPr>
          <w:noProof/>
          <w:lang w:bidi="ar-SA"/>
        </w:rPr>
        <w:drawing>
          <wp:anchor distT="0" distB="0" distL="0" distR="0" simplePos="0" relativeHeight="251657728"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6494"/>
      </w:tblGrid>
      <w:tr w:rsidR="00740E79" w:rsidRPr="00FF152E" w:rsidTr="00740E79">
        <w:trPr>
          <w:trHeight w:val="287"/>
        </w:trPr>
        <w:tc>
          <w:tcPr>
            <w:tcW w:w="1320" w:type="dxa"/>
          </w:tcPr>
          <w:p w:rsidR="00740E79" w:rsidRPr="0099068F" w:rsidRDefault="00740E79">
            <w:pPr>
              <w:pStyle w:val="TableParagraph"/>
              <w:spacing w:line="221" w:lineRule="exact"/>
              <w:ind w:left="200"/>
              <w:rPr>
                <w:sz w:val="20"/>
              </w:rPr>
            </w:pPr>
            <w:r w:rsidRPr="0099068F">
              <w:rPr>
                <w:sz w:val="20"/>
              </w:rPr>
              <w:t>API</w:t>
            </w:r>
          </w:p>
        </w:tc>
        <w:tc>
          <w:tcPr>
            <w:tcW w:w="6494" w:type="dxa"/>
          </w:tcPr>
          <w:p w:rsidR="00740E79" w:rsidRPr="0099068F" w:rsidRDefault="00740E79">
            <w:pPr>
              <w:pStyle w:val="TableParagraph"/>
              <w:spacing w:line="221" w:lineRule="exact"/>
              <w:ind w:left="510"/>
              <w:rPr>
                <w:sz w:val="20"/>
                <w:szCs w:val="24"/>
              </w:rPr>
            </w:pPr>
            <w:r w:rsidRPr="0099068F">
              <w:rPr>
                <w:sz w:val="20"/>
                <w:szCs w:val="24"/>
              </w:rPr>
              <w:t>Application Programming Interface</w:t>
            </w:r>
            <w:r w:rsidR="00F627DD">
              <w:rPr>
                <w:sz w:val="20"/>
                <w:szCs w:val="24"/>
              </w:rPr>
              <w:t xml:space="preserve"> (Uygulama Programlama Arayüzü</w:t>
            </w:r>
            <w:r w:rsidR="006119A0">
              <w:rPr>
                <w:sz w:val="20"/>
                <w:szCs w:val="24"/>
              </w:rPr>
              <w:t>)</w:t>
            </w:r>
          </w:p>
        </w:tc>
      </w:tr>
      <w:tr w:rsidR="00E06EB0" w:rsidRPr="00FF152E" w:rsidTr="00740E79">
        <w:trPr>
          <w:trHeight w:val="287"/>
        </w:trPr>
        <w:tc>
          <w:tcPr>
            <w:tcW w:w="1320" w:type="dxa"/>
          </w:tcPr>
          <w:p w:rsidR="00E06EB0" w:rsidRPr="0099068F" w:rsidRDefault="00232514">
            <w:pPr>
              <w:pStyle w:val="TableParagraph"/>
              <w:spacing w:line="221" w:lineRule="exact"/>
              <w:ind w:left="200"/>
              <w:rPr>
                <w:sz w:val="20"/>
              </w:rPr>
            </w:pPr>
            <w:bookmarkStart w:id="5" w:name="_bookmark5"/>
            <w:bookmarkEnd w:id="5"/>
            <w:r w:rsidRPr="0099068F">
              <w:rPr>
                <w:sz w:val="20"/>
              </w:rPr>
              <w:t>VADER</w:t>
            </w:r>
          </w:p>
        </w:tc>
        <w:tc>
          <w:tcPr>
            <w:tcW w:w="6494" w:type="dxa"/>
          </w:tcPr>
          <w:p w:rsidR="00E06EB0" w:rsidRDefault="00232514">
            <w:pPr>
              <w:pStyle w:val="TableParagraph"/>
              <w:spacing w:line="221" w:lineRule="exact"/>
              <w:ind w:left="510"/>
              <w:rPr>
                <w:sz w:val="20"/>
                <w:szCs w:val="24"/>
              </w:rPr>
            </w:pPr>
            <w:r w:rsidRPr="0099068F">
              <w:rPr>
                <w:sz w:val="20"/>
                <w:szCs w:val="24"/>
              </w:rPr>
              <w:t>Valence Aware Dictionary for Sentiment Reasoning</w:t>
            </w:r>
          </w:p>
          <w:p w:rsidR="00F627DD" w:rsidRPr="0099068F" w:rsidRDefault="00F627DD">
            <w:pPr>
              <w:pStyle w:val="TableParagraph"/>
              <w:spacing w:line="221" w:lineRule="exact"/>
              <w:ind w:left="510"/>
              <w:rPr>
                <w:sz w:val="20"/>
              </w:rPr>
            </w:pPr>
            <w:r>
              <w:rPr>
                <w:sz w:val="20"/>
                <w:szCs w:val="24"/>
              </w:rPr>
              <w:t>(</w:t>
            </w:r>
            <w:r w:rsidRPr="00F627DD">
              <w:rPr>
                <w:sz w:val="20"/>
                <w:szCs w:val="24"/>
              </w:rPr>
              <w:t>Duygu Akıl Yürütme için Değer Duyarlı Sözlük</w:t>
            </w:r>
            <w:r>
              <w:rPr>
                <w:sz w:val="20"/>
                <w:szCs w:val="24"/>
              </w:rPr>
              <w:t>)</w:t>
            </w:r>
          </w:p>
        </w:tc>
      </w:tr>
      <w:tr w:rsidR="00E06EB0" w:rsidRPr="00FF152E" w:rsidTr="00740E79">
        <w:trPr>
          <w:trHeight w:val="350"/>
        </w:trPr>
        <w:tc>
          <w:tcPr>
            <w:tcW w:w="1320" w:type="dxa"/>
          </w:tcPr>
          <w:p w:rsidR="00E06EB0" w:rsidRPr="0099068F" w:rsidRDefault="00232514">
            <w:pPr>
              <w:pStyle w:val="TableParagraph"/>
              <w:spacing w:before="58"/>
              <w:ind w:left="200"/>
              <w:rPr>
                <w:sz w:val="20"/>
              </w:rPr>
            </w:pPr>
            <w:r w:rsidRPr="0099068F">
              <w:rPr>
                <w:sz w:val="20"/>
              </w:rPr>
              <w:t>GLOVE</w:t>
            </w:r>
          </w:p>
        </w:tc>
        <w:tc>
          <w:tcPr>
            <w:tcW w:w="6494" w:type="dxa"/>
          </w:tcPr>
          <w:p w:rsidR="00E06EB0" w:rsidRDefault="00232514">
            <w:pPr>
              <w:pStyle w:val="TableParagraph"/>
              <w:spacing w:before="58"/>
              <w:ind w:left="510"/>
              <w:rPr>
                <w:sz w:val="20"/>
                <w:szCs w:val="24"/>
              </w:rPr>
            </w:pPr>
            <w:r w:rsidRPr="0099068F">
              <w:rPr>
                <w:sz w:val="20"/>
                <w:szCs w:val="24"/>
              </w:rPr>
              <w:t>Global Vectors for Word Representation</w:t>
            </w:r>
            <w:r w:rsidR="00F627DD">
              <w:rPr>
                <w:sz w:val="20"/>
                <w:szCs w:val="24"/>
              </w:rPr>
              <w:t xml:space="preserve"> </w:t>
            </w:r>
          </w:p>
          <w:p w:rsidR="00F627DD" w:rsidRPr="0099068F" w:rsidRDefault="00F627DD">
            <w:pPr>
              <w:pStyle w:val="TableParagraph"/>
              <w:spacing w:before="58"/>
              <w:ind w:left="510"/>
              <w:rPr>
                <w:sz w:val="20"/>
              </w:rPr>
            </w:pPr>
            <w:r>
              <w:rPr>
                <w:sz w:val="20"/>
                <w:szCs w:val="24"/>
              </w:rPr>
              <w:t>(</w:t>
            </w:r>
            <w:r w:rsidRPr="00F627DD">
              <w:rPr>
                <w:sz w:val="20"/>
                <w:szCs w:val="24"/>
              </w:rPr>
              <w:t>Kelime Temsili için Global Vektörler</w:t>
            </w:r>
            <w:r>
              <w:rPr>
                <w:sz w:val="20"/>
                <w:szCs w:val="24"/>
              </w:rPr>
              <w:t>)</w:t>
            </w:r>
          </w:p>
        </w:tc>
      </w:tr>
      <w:tr w:rsidR="00E06EB0" w:rsidRPr="00FF152E" w:rsidTr="00E7095E">
        <w:trPr>
          <w:trHeight w:val="354"/>
        </w:trPr>
        <w:tc>
          <w:tcPr>
            <w:tcW w:w="1320" w:type="dxa"/>
          </w:tcPr>
          <w:p w:rsidR="00E06EB0" w:rsidRPr="0099068F" w:rsidRDefault="00232514">
            <w:pPr>
              <w:pStyle w:val="TableParagraph"/>
              <w:spacing w:before="53"/>
              <w:ind w:left="200"/>
              <w:rPr>
                <w:sz w:val="20"/>
              </w:rPr>
            </w:pPr>
            <w:r w:rsidRPr="0099068F">
              <w:rPr>
                <w:sz w:val="20"/>
              </w:rPr>
              <w:t>NLP</w:t>
            </w:r>
          </w:p>
        </w:tc>
        <w:tc>
          <w:tcPr>
            <w:tcW w:w="6494" w:type="dxa"/>
          </w:tcPr>
          <w:p w:rsidR="00E06EB0" w:rsidRPr="0099068F" w:rsidRDefault="00232514" w:rsidP="00232514">
            <w:pPr>
              <w:pStyle w:val="TableParagraph"/>
              <w:spacing w:before="57" w:line="228" w:lineRule="exact"/>
              <w:ind w:left="577" w:right="178" w:hanging="63"/>
              <w:rPr>
                <w:sz w:val="20"/>
              </w:rPr>
            </w:pPr>
            <w:r w:rsidRPr="0099068F">
              <w:rPr>
                <w:sz w:val="20"/>
                <w:szCs w:val="24"/>
              </w:rPr>
              <w:t>Natural Language Processing</w:t>
            </w:r>
            <w:r w:rsidR="00EE001D">
              <w:rPr>
                <w:sz w:val="20"/>
                <w:szCs w:val="24"/>
              </w:rPr>
              <w:t xml:space="preserve"> ( Doğal Dil İşleme )</w:t>
            </w:r>
          </w:p>
        </w:tc>
      </w:tr>
      <w:tr w:rsidR="00E06EB0" w:rsidRPr="00FF152E" w:rsidTr="00740E79">
        <w:trPr>
          <w:trHeight w:val="288"/>
        </w:trPr>
        <w:tc>
          <w:tcPr>
            <w:tcW w:w="1320" w:type="dxa"/>
          </w:tcPr>
          <w:p w:rsidR="00E06EB0" w:rsidRPr="0099068F" w:rsidRDefault="00232514">
            <w:pPr>
              <w:pStyle w:val="TableParagraph"/>
              <w:spacing w:line="226" w:lineRule="exact"/>
              <w:ind w:left="200"/>
              <w:rPr>
                <w:sz w:val="20"/>
              </w:rPr>
            </w:pPr>
            <w:r w:rsidRPr="0099068F">
              <w:rPr>
                <w:sz w:val="20"/>
              </w:rPr>
              <w:t>BERT</w:t>
            </w:r>
          </w:p>
        </w:tc>
        <w:tc>
          <w:tcPr>
            <w:tcW w:w="6494" w:type="dxa"/>
          </w:tcPr>
          <w:p w:rsidR="00E06EB0" w:rsidRDefault="00232514">
            <w:pPr>
              <w:pStyle w:val="TableParagraph"/>
              <w:spacing w:line="226" w:lineRule="exact"/>
              <w:ind w:left="515"/>
              <w:rPr>
                <w:sz w:val="20"/>
                <w:szCs w:val="24"/>
              </w:rPr>
            </w:pPr>
            <w:r w:rsidRPr="0099068F">
              <w:rPr>
                <w:sz w:val="20"/>
                <w:szCs w:val="24"/>
              </w:rPr>
              <w:t>Bidirectional Encoder Representations from Transformers</w:t>
            </w:r>
          </w:p>
          <w:p w:rsidR="00EE001D" w:rsidRPr="0099068F" w:rsidRDefault="00EE001D">
            <w:pPr>
              <w:pStyle w:val="TableParagraph"/>
              <w:spacing w:line="226" w:lineRule="exact"/>
              <w:ind w:left="515"/>
              <w:rPr>
                <w:sz w:val="20"/>
              </w:rPr>
            </w:pPr>
            <w:r>
              <w:rPr>
                <w:sz w:val="20"/>
                <w:szCs w:val="24"/>
              </w:rPr>
              <w:t>(</w:t>
            </w:r>
            <w:r w:rsidRPr="00EE001D">
              <w:rPr>
                <w:sz w:val="20"/>
                <w:szCs w:val="24"/>
              </w:rPr>
              <w:t>Transformatörlerden Çift Yönlü Kodlayıcı Temsilleri</w:t>
            </w:r>
            <w:r>
              <w:rPr>
                <w:sz w:val="20"/>
                <w:szCs w:val="24"/>
              </w:rPr>
              <w:t>)</w:t>
            </w:r>
          </w:p>
        </w:tc>
      </w:tr>
      <w:tr w:rsidR="00E06EB0" w:rsidRPr="00FF152E" w:rsidTr="00740E79">
        <w:trPr>
          <w:trHeight w:val="350"/>
        </w:trPr>
        <w:tc>
          <w:tcPr>
            <w:tcW w:w="1320" w:type="dxa"/>
          </w:tcPr>
          <w:p w:rsidR="00E06EB0" w:rsidRPr="0099068F" w:rsidRDefault="00D84261">
            <w:pPr>
              <w:pStyle w:val="TableParagraph"/>
              <w:spacing w:before="53"/>
              <w:ind w:left="200"/>
              <w:rPr>
                <w:sz w:val="20"/>
              </w:rPr>
            </w:pPr>
            <w:r w:rsidRPr="0099068F">
              <w:rPr>
                <w:sz w:val="20"/>
              </w:rPr>
              <w:t>POST</w:t>
            </w:r>
          </w:p>
        </w:tc>
        <w:tc>
          <w:tcPr>
            <w:tcW w:w="6494" w:type="dxa"/>
          </w:tcPr>
          <w:p w:rsidR="00E06EB0" w:rsidRPr="0099068F" w:rsidRDefault="00D84261">
            <w:pPr>
              <w:pStyle w:val="TableParagraph"/>
              <w:spacing w:before="53"/>
              <w:ind w:left="515"/>
              <w:rPr>
                <w:sz w:val="20"/>
              </w:rPr>
            </w:pPr>
            <w:r w:rsidRPr="0099068F">
              <w:rPr>
                <w:sz w:val="20"/>
                <w:szCs w:val="24"/>
              </w:rPr>
              <w:t>Parts Of Speech Tagging</w:t>
            </w:r>
            <w:r w:rsidR="00EE001D">
              <w:rPr>
                <w:sz w:val="20"/>
                <w:szCs w:val="24"/>
              </w:rPr>
              <w:t xml:space="preserve"> (</w:t>
            </w:r>
            <w:r w:rsidR="00EE001D" w:rsidRPr="00EE001D">
              <w:rPr>
                <w:sz w:val="20"/>
                <w:szCs w:val="24"/>
              </w:rPr>
              <w:t>Konuşma Etiketlemenin Bölümleri</w:t>
            </w:r>
            <w:r w:rsidR="00EE001D">
              <w:rPr>
                <w:sz w:val="20"/>
                <w:szCs w:val="24"/>
              </w:rPr>
              <w:t>)</w:t>
            </w:r>
          </w:p>
        </w:tc>
      </w:tr>
      <w:tr w:rsidR="00E06EB0" w:rsidRPr="00FF152E" w:rsidTr="00740E79">
        <w:trPr>
          <w:trHeight w:val="350"/>
        </w:trPr>
        <w:tc>
          <w:tcPr>
            <w:tcW w:w="1320" w:type="dxa"/>
          </w:tcPr>
          <w:p w:rsidR="00E06EB0" w:rsidRPr="0099068F" w:rsidRDefault="0099068F" w:rsidP="0099068F">
            <w:pPr>
              <w:pStyle w:val="TableParagraph"/>
              <w:spacing w:before="53"/>
              <w:ind w:left="200"/>
              <w:rPr>
                <w:sz w:val="20"/>
              </w:rPr>
            </w:pPr>
            <w:r w:rsidRPr="0099068F">
              <w:rPr>
                <w:sz w:val="20"/>
              </w:rPr>
              <w:t>NP</w:t>
            </w:r>
          </w:p>
        </w:tc>
        <w:tc>
          <w:tcPr>
            <w:tcW w:w="6494" w:type="dxa"/>
          </w:tcPr>
          <w:p w:rsidR="00E06EB0" w:rsidRPr="0099068F" w:rsidRDefault="0099068F" w:rsidP="0099068F">
            <w:pPr>
              <w:pStyle w:val="TableParagraph"/>
              <w:spacing w:before="53"/>
              <w:ind w:left="515"/>
              <w:rPr>
                <w:sz w:val="20"/>
              </w:rPr>
            </w:pPr>
            <w:r w:rsidRPr="0099068F">
              <w:rPr>
                <w:sz w:val="20"/>
              </w:rPr>
              <w:t>Noun Phrase</w:t>
            </w:r>
            <w:r w:rsidR="00EE001D">
              <w:rPr>
                <w:sz w:val="20"/>
              </w:rPr>
              <w:t xml:space="preserve"> (İsim Cümlesi)</w:t>
            </w:r>
          </w:p>
        </w:tc>
      </w:tr>
      <w:tr w:rsidR="00E06EB0" w:rsidRPr="00FF152E" w:rsidTr="00740E79">
        <w:trPr>
          <w:trHeight w:val="350"/>
        </w:trPr>
        <w:tc>
          <w:tcPr>
            <w:tcW w:w="1320" w:type="dxa"/>
          </w:tcPr>
          <w:p w:rsidR="00E06EB0" w:rsidRPr="00FF152E" w:rsidRDefault="0099068F">
            <w:pPr>
              <w:pStyle w:val="TableParagraph"/>
              <w:spacing w:before="53"/>
              <w:ind w:left="200"/>
              <w:rPr>
                <w:sz w:val="20"/>
              </w:rPr>
            </w:pPr>
            <w:r>
              <w:rPr>
                <w:sz w:val="20"/>
              </w:rPr>
              <w:t>VP</w:t>
            </w:r>
          </w:p>
        </w:tc>
        <w:tc>
          <w:tcPr>
            <w:tcW w:w="6494" w:type="dxa"/>
          </w:tcPr>
          <w:p w:rsidR="00E06EB0" w:rsidRPr="00FF152E" w:rsidRDefault="0099068F">
            <w:pPr>
              <w:pStyle w:val="TableParagraph"/>
              <w:spacing w:before="53"/>
              <w:ind w:left="515"/>
              <w:rPr>
                <w:sz w:val="20"/>
              </w:rPr>
            </w:pPr>
            <w:r>
              <w:rPr>
                <w:sz w:val="20"/>
              </w:rPr>
              <w:t>Verb Phrase</w:t>
            </w:r>
            <w:r w:rsidR="00EE001D">
              <w:rPr>
                <w:sz w:val="20"/>
              </w:rPr>
              <w:t xml:space="preserve"> ( Fiil Cümlesi )</w:t>
            </w:r>
          </w:p>
        </w:tc>
      </w:tr>
      <w:tr w:rsidR="00E06EB0" w:rsidRPr="00FF152E" w:rsidTr="00740E79">
        <w:trPr>
          <w:trHeight w:val="354"/>
        </w:trPr>
        <w:tc>
          <w:tcPr>
            <w:tcW w:w="1320" w:type="dxa"/>
          </w:tcPr>
          <w:p w:rsidR="00E06EB0" w:rsidRPr="00FF152E" w:rsidRDefault="00E101E4">
            <w:pPr>
              <w:pStyle w:val="TableParagraph"/>
              <w:spacing w:before="58"/>
              <w:ind w:left="200"/>
              <w:rPr>
                <w:sz w:val="20"/>
              </w:rPr>
            </w:pPr>
            <w:r>
              <w:rPr>
                <w:sz w:val="20"/>
              </w:rPr>
              <w:t>SVM</w:t>
            </w:r>
          </w:p>
        </w:tc>
        <w:tc>
          <w:tcPr>
            <w:tcW w:w="6494" w:type="dxa"/>
          </w:tcPr>
          <w:p w:rsidR="00E06EB0" w:rsidRPr="00FF152E" w:rsidRDefault="00E101E4">
            <w:pPr>
              <w:pStyle w:val="TableParagraph"/>
              <w:spacing w:before="58"/>
              <w:ind w:left="515"/>
              <w:rPr>
                <w:sz w:val="20"/>
              </w:rPr>
            </w:pPr>
            <w:r>
              <w:rPr>
                <w:sz w:val="20"/>
              </w:rPr>
              <w:t>Support Vector Machine</w:t>
            </w:r>
            <w:r w:rsidR="00EE001D">
              <w:rPr>
                <w:sz w:val="20"/>
              </w:rPr>
              <w:t xml:space="preserve"> ( Destek Vektör Makinesi )</w:t>
            </w:r>
          </w:p>
        </w:tc>
      </w:tr>
      <w:tr w:rsidR="00F627DD" w:rsidRPr="00FF152E" w:rsidTr="00740E79">
        <w:trPr>
          <w:trHeight w:val="286"/>
        </w:trPr>
        <w:tc>
          <w:tcPr>
            <w:tcW w:w="1320" w:type="dxa"/>
          </w:tcPr>
          <w:p w:rsidR="00F627DD" w:rsidRPr="00881D38" w:rsidRDefault="007D0127" w:rsidP="00F627DD">
            <w:pPr>
              <w:spacing w:line="360" w:lineRule="auto"/>
              <w:rPr>
                <w:sz w:val="20"/>
              </w:rPr>
            </w:pPr>
            <w:r>
              <w:rPr>
                <w:sz w:val="20"/>
              </w:rPr>
              <w:t xml:space="preserve">   </w:t>
            </w:r>
            <w:r w:rsidR="00F627DD" w:rsidRPr="00881D38">
              <w:rPr>
                <w:sz w:val="20"/>
              </w:rPr>
              <w:t>CNN</w:t>
            </w:r>
            <w:r w:rsidR="00F627DD">
              <w:rPr>
                <w:sz w:val="20"/>
              </w:rPr>
              <w:t xml:space="preserve">                   </w:t>
            </w:r>
          </w:p>
        </w:tc>
        <w:tc>
          <w:tcPr>
            <w:tcW w:w="6494" w:type="dxa"/>
          </w:tcPr>
          <w:p w:rsidR="00F627DD" w:rsidRPr="00881D38" w:rsidRDefault="00F627DD" w:rsidP="00F627DD">
            <w:pPr>
              <w:ind w:firstLine="453"/>
              <w:rPr>
                <w:sz w:val="20"/>
              </w:rPr>
            </w:pPr>
            <w:r w:rsidRPr="00881D38">
              <w:rPr>
                <w:sz w:val="20"/>
              </w:rPr>
              <w:t xml:space="preserve"> Convolutional Neural Network (Evrişimli Sinir Ağı)</w:t>
            </w:r>
          </w:p>
        </w:tc>
      </w:tr>
      <w:tr w:rsidR="00FD7C89" w:rsidRPr="00FF152E" w:rsidTr="00740E79">
        <w:trPr>
          <w:trHeight w:val="286"/>
        </w:trPr>
        <w:tc>
          <w:tcPr>
            <w:tcW w:w="1320" w:type="dxa"/>
          </w:tcPr>
          <w:p w:rsidR="00FD7C89" w:rsidRDefault="00FD7C89" w:rsidP="00F627DD">
            <w:pPr>
              <w:spacing w:line="360" w:lineRule="auto"/>
              <w:rPr>
                <w:sz w:val="20"/>
              </w:rPr>
            </w:pPr>
            <w:r>
              <w:rPr>
                <w:sz w:val="20"/>
              </w:rPr>
              <w:t xml:space="preserve">   </w:t>
            </w:r>
            <w:r w:rsidRPr="00FD7C89">
              <w:rPr>
                <w:sz w:val="20"/>
              </w:rPr>
              <w:t>LIWC</w:t>
            </w:r>
          </w:p>
        </w:tc>
        <w:tc>
          <w:tcPr>
            <w:tcW w:w="6494" w:type="dxa"/>
          </w:tcPr>
          <w:p w:rsidR="00FD7C89" w:rsidRPr="00881D38" w:rsidRDefault="00D50E15" w:rsidP="00FD7C89">
            <w:pPr>
              <w:ind w:firstLine="453"/>
              <w:rPr>
                <w:sz w:val="20"/>
              </w:rPr>
            </w:pPr>
            <w:r>
              <w:rPr>
                <w:sz w:val="20"/>
              </w:rPr>
              <w:t xml:space="preserve"> </w:t>
            </w:r>
            <w:r w:rsidR="00FD7C89" w:rsidRPr="00FD7C89">
              <w:rPr>
                <w:sz w:val="20"/>
              </w:rPr>
              <w:t>Linguistic Inquiry Word Count (Dilbilimsel Sorgulama Kelime Sayısı)</w:t>
            </w:r>
          </w:p>
        </w:tc>
      </w:tr>
      <w:tr w:rsidR="00403AAD" w:rsidRPr="00FF152E" w:rsidTr="00740E79">
        <w:trPr>
          <w:trHeight w:val="286"/>
        </w:trPr>
        <w:tc>
          <w:tcPr>
            <w:tcW w:w="1320" w:type="dxa"/>
          </w:tcPr>
          <w:p w:rsidR="00403AAD" w:rsidRDefault="00403AAD" w:rsidP="00F627DD">
            <w:pPr>
              <w:spacing w:line="360" w:lineRule="auto"/>
              <w:rPr>
                <w:sz w:val="20"/>
              </w:rPr>
            </w:pPr>
            <w:r>
              <w:t xml:space="preserve">  </w:t>
            </w:r>
            <w:r w:rsidRPr="00675616">
              <w:t>RNN</w:t>
            </w:r>
          </w:p>
        </w:tc>
        <w:tc>
          <w:tcPr>
            <w:tcW w:w="6494" w:type="dxa"/>
          </w:tcPr>
          <w:p w:rsidR="00403AAD" w:rsidRDefault="002B4DEF" w:rsidP="00403AAD">
            <w:pPr>
              <w:ind w:firstLine="453"/>
              <w:rPr>
                <w:sz w:val="20"/>
              </w:rPr>
            </w:pPr>
            <w:r>
              <w:t xml:space="preserve"> </w:t>
            </w:r>
            <w:r w:rsidR="00403AAD" w:rsidRPr="00E62735">
              <w:t>Recurrent Neural Network</w:t>
            </w:r>
            <w:r w:rsidR="00403AAD">
              <w:t>(</w:t>
            </w:r>
            <w:r w:rsidR="00403AAD" w:rsidRPr="00675616">
              <w:t>Tekrarlayan S</w:t>
            </w:r>
            <w:r w:rsidR="00403AAD">
              <w:t>inir Ağı)</w:t>
            </w:r>
          </w:p>
        </w:tc>
      </w:tr>
    </w:tbl>
    <w:p w:rsidR="00E06EB0" w:rsidRPr="00FF152E" w:rsidRDefault="00E06EB0">
      <w:pPr>
        <w:spacing w:line="210" w:lineRule="exact"/>
        <w:rPr>
          <w:sz w:val="20"/>
        </w:rPr>
        <w:sectPr w:rsidR="00E06EB0" w:rsidRPr="00FF152E">
          <w:headerReference w:type="default" r:id="rId20"/>
          <w:footerReference w:type="default" r:id="rId21"/>
          <w:pgSz w:w="11910" w:h="16840"/>
          <w:pgMar w:top="1960" w:right="740" w:bottom="1240" w:left="1680" w:header="1711" w:footer="1049" w:gutter="0"/>
          <w:pgNumType w:start="7"/>
          <w:cols w:space="708"/>
        </w:sectPr>
      </w:pPr>
    </w:p>
    <w:p w:rsidR="00E06EB0" w:rsidRPr="00FF152E" w:rsidRDefault="00E06EB0">
      <w:pPr>
        <w:pStyle w:val="GvdeMetni"/>
        <w:spacing w:before="8"/>
        <w:rPr>
          <w:sz w:val="18"/>
        </w:rPr>
      </w:pPr>
    </w:p>
    <w:p w:rsidR="00E06EB0" w:rsidRPr="00FF152E"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rsidRPr="00FF152E">
        <w:t>GİRİŞ</w:t>
      </w:r>
    </w:p>
    <w:p w:rsidR="00F05A24" w:rsidRPr="00FF152E" w:rsidRDefault="00F05A24" w:rsidP="00F05A24">
      <w:pPr>
        <w:pStyle w:val="Balk1"/>
        <w:tabs>
          <w:tab w:val="left" w:pos="949"/>
        </w:tabs>
        <w:spacing w:before="90"/>
      </w:pPr>
    </w:p>
    <w:p w:rsidR="00F05A24" w:rsidRPr="00FF152E" w:rsidRDefault="00F05A24" w:rsidP="00F05A24">
      <w:pPr>
        <w:pStyle w:val="Balk1"/>
        <w:tabs>
          <w:tab w:val="left" w:pos="949"/>
        </w:tabs>
        <w:spacing w:before="90"/>
      </w:pPr>
    </w:p>
    <w:p w:rsidR="00F05A24" w:rsidRPr="00FF152E" w:rsidRDefault="00F05A24" w:rsidP="00B93EEA">
      <w:pPr>
        <w:spacing w:line="360" w:lineRule="auto"/>
        <w:ind w:firstLine="567"/>
        <w:jc w:val="both"/>
        <w:rPr>
          <w:sz w:val="24"/>
          <w:szCs w:val="24"/>
        </w:rPr>
      </w:pPr>
      <w:bookmarkStart w:id="8" w:name="_bookmark7"/>
      <w:bookmarkEnd w:id="8"/>
      <w:r w:rsidRPr="00FF152E">
        <w:rPr>
          <w:sz w:val="24"/>
          <w:szCs w:val="24"/>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FF152E" w:rsidRDefault="00F05A24" w:rsidP="00B93EEA">
      <w:pPr>
        <w:spacing w:line="360" w:lineRule="auto"/>
        <w:ind w:left="567"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Veri madenciliği, makine öğrenimi, istatistik ve veritabanı sistemlerinin kesişme noktasında yöntemleri içeren büyük veri kümelerindeki kalıpları keşfetme sürecidir</w:t>
      </w:r>
      <w:r w:rsidR="00107EBB" w:rsidRPr="00FF152E">
        <w:rPr>
          <w:sz w:val="24"/>
          <w:szCs w:val="24"/>
        </w:rPr>
        <w:t>(Hand, 2007)</w:t>
      </w:r>
      <w:r w:rsidRPr="00FF152E">
        <w:rPr>
          <w:sz w:val="24"/>
          <w:szCs w:val="24"/>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sidRPr="00FF152E">
        <w:rPr>
          <w:sz w:val="24"/>
          <w:szCs w:val="24"/>
        </w:rPr>
        <w:t>(Blackburn, 2020)</w:t>
      </w:r>
      <w:r w:rsidRPr="00FF152E">
        <w:rPr>
          <w:sz w:val="24"/>
          <w:szCs w:val="24"/>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FF152E" w:rsidRDefault="00E864B3" w:rsidP="00232514">
      <w:pPr>
        <w:spacing w:line="360" w:lineRule="auto"/>
        <w:ind w:right="701"/>
        <w:jc w:val="both"/>
        <w:rPr>
          <w:sz w:val="24"/>
          <w:szCs w:val="24"/>
        </w:rPr>
      </w:pPr>
    </w:p>
    <w:p w:rsidR="00F05A24" w:rsidRPr="00FF152E" w:rsidRDefault="00F05A24" w:rsidP="00531F2E">
      <w:pPr>
        <w:spacing w:line="360" w:lineRule="auto"/>
        <w:ind w:firstLine="567"/>
        <w:jc w:val="both"/>
        <w:rPr>
          <w:sz w:val="24"/>
          <w:szCs w:val="24"/>
        </w:rPr>
      </w:pPr>
      <w:r w:rsidRPr="00FF152E">
        <w:rPr>
          <w:sz w:val="24"/>
          <w:szCs w:val="24"/>
        </w:rPr>
        <w:lastRenderedPageBreak/>
        <w:t>Koronavirüs hastalığı (COVID-19), yeni keşfedilen bir koronavirüsün neden olduğu bulaşıcı bir hastalıktır</w:t>
      </w:r>
      <w:r w:rsidR="001F7155" w:rsidRPr="00FF152E">
        <w:rPr>
          <w:sz w:val="24"/>
          <w:szCs w:val="24"/>
        </w:rPr>
        <w:t>(SINGHAL, 2020)</w:t>
      </w:r>
      <w:r w:rsidRPr="00FF152E">
        <w:rPr>
          <w:sz w:val="24"/>
          <w:szCs w:val="24"/>
        </w:rPr>
        <w:t>.</w:t>
      </w:r>
      <w:r w:rsidR="00040820" w:rsidRPr="00FF152E">
        <w:rPr>
          <w:sz w:val="24"/>
          <w:szCs w:val="24"/>
        </w:rPr>
        <w:t xml:space="preserve"> </w:t>
      </w:r>
      <w:r w:rsidRPr="00FF152E">
        <w:rPr>
          <w:sz w:val="24"/>
          <w:szCs w:val="24"/>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FF152E" w:rsidRDefault="00F05A24" w:rsidP="00F05A24">
      <w:pPr>
        <w:spacing w:line="360" w:lineRule="auto"/>
        <w:ind w:left="567" w:right="701" w:firstLine="708"/>
        <w:jc w:val="both"/>
        <w:rPr>
          <w:sz w:val="24"/>
          <w:szCs w:val="24"/>
        </w:rPr>
      </w:pPr>
    </w:p>
    <w:p w:rsidR="00F05A24" w:rsidRPr="00FF152E" w:rsidRDefault="00F05A24" w:rsidP="006376F2">
      <w:pPr>
        <w:spacing w:line="360" w:lineRule="auto"/>
        <w:ind w:firstLine="720"/>
        <w:jc w:val="both"/>
        <w:rPr>
          <w:sz w:val="24"/>
          <w:szCs w:val="24"/>
        </w:rPr>
      </w:pPr>
      <w:r w:rsidRPr="00FF152E">
        <w:rPr>
          <w:sz w:val="24"/>
          <w:szCs w:val="24"/>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FF152E" w:rsidRDefault="00F05A24" w:rsidP="006376F2">
      <w:pPr>
        <w:spacing w:line="360" w:lineRule="auto"/>
        <w:jc w:val="both"/>
        <w:rPr>
          <w:sz w:val="24"/>
          <w:szCs w:val="24"/>
        </w:rPr>
      </w:pPr>
    </w:p>
    <w:p w:rsidR="00F05A24" w:rsidRPr="00FF152E" w:rsidRDefault="00F05A24" w:rsidP="006376F2">
      <w:pPr>
        <w:spacing w:line="360" w:lineRule="auto"/>
        <w:ind w:firstLine="567"/>
        <w:jc w:val="both"/>
        <w:rPr>
          <w:sz w:val="24"/>
          <w:szCs w:val="24"/>
        </w:rPr>
      </w:pPr>
      <w:r w:rsidRPr="00FF152E">
        <w:rPr>
          <w:sz w:val="24"/>
          <w:szCs w:val="24"/>
        </w:rPr>
        <w:t xml:space="preserve">İnsanların virüs ile mücadelede en büyük beklentileri şüphesiz ki aşının bulunması olmuştur. Aşı ile ilgili  farklı ülkelere ait çalışmalar </w:t>
      </w:r>
      <w:r w:rsidR="00AF4D99">
        <w:rPr>
          <w:sz w:val="24"/>
          <w:szCs w:val="24"/>
        </w:rPr>
        <w:t>yapılmıştır</w:t>
      </w:r>
      <w:r w:rsidRPr="00FF152E">
        <w:rPr>
          <w:sz w:val="24"/>
          <w:szCs w:val="24"/>
        </w:rPr>
        <w:t xml:space="preserve">.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Pr="00FF152E" w:rsidRDefault="00C5525A" w:rsidP="00F05A24">
      <w:pPr>
        <w:spacing w:line="360" w:lineRule="auto"/>
        <w:ind w:left="567" w:right="701" w:firstLine="708"/>
        <w:jc w:val="both"/>
        <w:rPr>
          <w:sz w:val="24"/>
          <w:szCs w:val="24"/>
        </w:rPr>
      </w:pPr>
    </w:p>
    <w:p w:rsidR="00C5525A" w:rsidRPr="00FF152E" w:rsidRDefault="00C5525A" w:rsidP="00AF4D99">
      <w:pPr>
        <w:spacing w:line="360" w:lineRule="auto"/>
        <w:ind w:firstLine="567"/>
        <w:jc w:val="both"/>
        <w:rPr>
          <w:sz w:val="24"/>
          <w:szCs w:val="24"/>
        </w:rPr>
      </w:pPr>
      <w:r w:rsidRPr="00FF152E">
        <w:rPr>
          <w:sz w:val="24"/>
          <w:szCs w:val="24"/>
        </w:rPr>
        <w:t>Duygu ölçümlerinin öğrenmeye nasıl içgörü sağlayabileceğini daha iyi anlamak için, bu tür ölçümlerin duygu teorisiyle nasıl ilişkili olduğunu düşünmek önemlidir (Weidman, 2016).</w:t>
      </w:r>
      <w:r w:rsidR="00813438" w:rsidRPr="00FF152E">
        <w:t xml:space="preserve"> </w:t>
      </w:r>
      <w:r w:rsidR="00813438" w:rsidRPr="00FF152E">
        <w:rPr>
          <w:sz w:val="24"/>
          <w:szCs w:val="24"/>
        </w:rPr>
        <w:t xml:space="preserve">Başka bir çalışmada ise, araştırmacıların öfke ve korku gibi duyguları ölçtüğünde, bazen öfke ve korkunun her ikisinin de olumsuz olduğunu </w:t>
      </w:r>
      <w:r w:rsidR="00813438" w:rsidRPr="00FF152E">
        <w:rPr>
          <w:sz w:val="24"/>
          <w:szCs w:val="24"/>
        </w:rPr>
        <w:lastRenderedPageBreak/>
        <w:t>düşünerek ölçümlerini değerli</w:t>
      </w:r>
      <w:r w:rsidR="00AF4D99">
        <w:rPr>
          <w:sz w:val="24"/>
          <w:szCs w:val="24"/>
        </w:rPr>
        <w:t>li</w:t>
      </w:r>
      <w:r w:rsidR="00813438" w:rsidRPr="00FF152E">
        <w:rPr>
          <w:sz w:val="24"/>
          <w:szCs w:val="24"/>
        </w:rPr>
        <w:t>k (olumludan olumsuza) boyutuna yeniden kodladıklarına dair gözlemler yapılmıştır (Calvo, 2010).</w:t>
      </w:r>
    </w:p>
    <w:p w:rsidR="00265DE9" w:rsidRPr="00FF152E" w:rsidRDefault="00265DE9" w:rsidP="00F05A24">
      <w:pPr>
        <w:spacing w:line="360" w:lineRule="auto"/>
        <w:ind w:left="567" w:right="701" w:firstLine="708"/>
        <w:jc w:val="both"/>
        <w:rPr>
          <w:sz w:val="24"/>
          <w:szCs w:val="24"/>
        </w:rPr>
      </w:pPr>
    </w:p>
    <w:p w:rsidR="00265DE9" w:rsidRDefault="00265DE9" w:rsidP="00AF4D99">
      <w:pPr>
        <w:spacing w:line="360" w:lineRule="auto"/>
        <w:ind w:firstLine="567"/>
        <w:jc w:val="both"/>
        <w:rPr>
          <w:sz w:val="24"/>
          <w:szCs w:val="24"/>
        </w:rPr>
      </w:pPr>
      <w:r w:rsidRPr="00FF152E">
        <w:rPr>
          <w:sz w:val="24"/>
          <w:szCs w:val="24"/>
        </w:rPr>
        <w:t>Duyguları sınıflandırmak için farklı yaklaşımlar kullanılmaktadır.</w:t>
      </w:r>
      <w:r w:rsidRPr="00FF152E">
        <w:t xml:space="preserve"> </w:t>
      </w:r>
      <w:r w:rsidRPr="00FF152E">
        <w:rPr>
          <w:sz w:val="24"/>
          <w:szCs w:val="24"/>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F152E">
        <w:t xml:space="preserve"> </w:t>
      </w:r>
      <w:r w:rsidRPr="00FF152E">
        <w:rPr>
          <w:sz w:val="24"/>
          <w:szCs w:val="24"/>
        </w:rPr>
        <w:t>Makine öğrenimi, önceki örneklerden öğrenmek ve modeli yeni örneklere uygulamak ve sonuçları izlemek için bilgisayar programlarını eğitmekle ilgilenen bilimdir.</w:t>
      </w:r>
      <w:r w:rsidRPr="00FF152E">
        <w:t xml:space="preserve"> </w:t>
      </w:r>
      <w:r w:rsidRPr="00FF152E">
        <w:rPr>
          <w:sz w:val="24"/>
          <w:szCs w:val="24"/>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F152E">
        <w:t xml:space="preserve"> </w:t>
      </w:r>
      <w:r w:rsidRPr="00FF152E">
        <w:rPr>
          <w:sz w:val="24"/>
          <w:szCs w:val="24"/>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0838F4" w:rsidRPr="00FF152E" w:rsidRDefault="000838F4" w:rsidP="000838F4">
      <w:pPr>
        <w:spacing w:line="360" w:lineRule="auto"/>
        <w:jc w:val="both"/>
        <w:rPr>
          <w:sz w:val="24"/>
          <w:szCs w:val="24"/>
        </w:rPr>
      </w:pPr>
      <w:r>
        <w:rPr>
          <w:noProof/>
          <w:sz w:val="24"/>
          <w:szCs w:val="24"/>
          <w:lang w:bidi="ar-SA"/>
        </w:rPr>
        <w:drawing>
          <wp:inline distT="0" distB="0" distL="0" distR="0">
            <wp:extent cx="5230868" cy="2394354"/>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ygu.png"/>
                    <pic:cNvPicPr/>
                  </pic:nvPicPr>
                  <pic:blipFill>
                    <a:blip r:embed="rId22">
                      <a:extLst>
                        <a:ext uri="{28A0092B-C50C-407E-A947-70E740481C1C}">
                          <a14:useLocalDpi xmlns:a14="http://schemas.microsoft.com/office/drawing/2010/main" val="0"/>
                        </a:ext>
                      </a:extLst>
                    </a:blip>
                    <a:stretch>
                      <a:fillRect/>
                    </a:stretch>
                  </pic:blipFill>
                  <pic:spPr>
                    <a:xfrm>
                      <a:off x="0" y="0"/>
                      <a:ext cx="5278860" cy="2416322"/>
                    </a:xfrm>
                    <a:prstGeom prst="rect">
                      <a:avLst/>
                    </a:prstGeom>
                  </pic:spPr>
                </pic:pic>
              </a:graphicData>
            </a:graphic>
          </wp:inline>
        </w:drawing>
      </w:r>
    </w:p>
    <w:p w:rsidR="00F05A24" w:rsidRPr="00FF152E" w:rsidRDefault="000838F4" w:rsidP="000838F4">
      <w:pPr>
        <w:spacing w:line="360" w:lineRule="auto"/>
        <w:ind w:right="701"/>
        <w:jc w:val="both"/>
        <w:rPr>
          <w:sz w:val="24"/>
          <w:szCs w:val="24"/>
        </w:rPr>
      </w:pPr>
      <w:r w:rsidRPr="00FF152E">
        <w:rPr>
          <w:color w:val="231F20"/>
          <w:sz w:val="20"/>
        </w:rPr>
        <w:t>Şekil</w:t>
      </w:r>
      <w:r w:rsidRPr="00FF152E">
        <w:rPr>
          <w:color w:val="231F20"/>
          <w:spacing w:val="-5"/>
          <w:sz w:val="20"/>
        </w:rPr>
        <w:t xml:space="preserve"> </w:t>
      </w:r>
      <w:r>
        <w:rPr>
          <w:color w:val="231F20"/>
          <w:sz w:val="20"/>
        </w:rPr>
        <w:t>1.1.</w:t>
      </w:r>
      <w:r w:rsidRPr="00FF152E">
        <w:rPr>
          <w:color w:val="231F20"/>
          <w:spacing w:val="-4"/>
          <w:sz w:val="20"/>
        </w:rPr>
        <w:t xml:space="preserve"> </w:t>
      </w:r>
      <w:r>
        <w:rPr>
          <w:color w:val="231F20"/>
          <w:sz w:val="20"/>
        </w:rPr>
        <w:t>Duygu Sınıflandırma Yöntemleri</w:t>
      </w:r>
    </w:p>
    <w:p w:rsidR="00E06EB0" w:rsidRPr="00FF152E" w:rsidRDefault="00E06EB0" w:rsidP="002320EB">
      <w:pPr>
        <w:pStyle w:val="GvdeMetni"/>
        <w:spacing w:before="5"/>
        <w:ind w:right="701"/>
        <w:rPr>
          <w:sz w:val="36"/>
        </w:rPr>
      </w:pPr>
    </w:p>
    <w:p w:rsidR="00E06EB0" w:rsidRPr="00FF152E" w:rsidRDefault="00C231DF" w:rsidP="00740E79">
      <w:pPr>
        <w:pStyle w:val="Balk1"/>
        <w:numPr>
          <w:ilvl w:val="1"/>
          <w:numId w:val="3"/>
        </w:numPr>
        <w:tabs>
          <w:tab w:val="left" w:pos="580"/>
        </w:tabs>
        <w:spacing w:before="1"/>
        <w:ind w:left="0" w:firstLine="0"/>
      </w:pPr>
      <w:bookmarkStart w:id="9" w:name="_bookmark18"/>
      <w:bookmarkEnd w:id="9"/>
      <w:r w:rsidRPr="00FF152E">
        <w:lastRenderedPageBreak/>
        <w:t>Çalışmanın</w:t>
      </w:r>
      <w:r w:rsidRPr="00FF152E">
        <w:rPr>
          <w:spacing w:val="1"/>
        </w:rPr>
        <w:t xml:space="preserve"> </w:t>
      </w:r>
      <w:r w:rsidRPr="00FF152E">
        <w:t>İçeriği</w:t>
      </w:r>
    </w:p>
    <w:p w:rsidR="00E06EB0" w:rsidRPr="00FF152E" w:rsidRDefault="00E06EB0" w:rsidP="00740E79">
      <w:pPr>
        <w:pStyle w:val="GvdeMetni"/>
        <w:tabs>
          <w:tab w:val="left" w:pos="580"/>
        </w:tabs>
        <w:rPr>
          <w:b/>
          <w:sz w:val="26"/>
        </w:rPr>
      </w:pPr>
    </w:p>
    <w:p w:rsidR="00E06EB0" w:rsidRPr="00FF152E" w:rsidRDefault="00E06EB0" w:rsidP="00740E79">
      <w:pPr>
        <w:pStyle w:val="GvdeMetni"/>
        <w:tabs>
          <w:tab w:val="left" w:pos="580"/>
        </w:tabs>
        <w:spacing w:before="6"/>
        <w:rPr>
          <w:b/>
          <w:sz w:val="21"/>
        </w:rPr>
      </w:pPr>
    </w:p>
    <w:p w:rsidR="0039522A" w:rsidRPr="00FF152E" w:rsidRDefault="00740E79" w:rsidP="00740E79">
      <w:pPr>
        <w:tabs>
          <w:tab w:val="left" w:pos="580"/>
        </w:tabs>
        <w:spacing w:line="360" w:lineRule="auto"/>
        <w:jc w:val="both"/>
        <w:rPr>
          <w:sz w:val="24"/>
          <w:szCs w:val="24"/>
        </w:rPr>
        <w:sectPr w:rsidR="0039522A" w:rsidRPr="00FF152E" w:rsidSect="00B93EEA">
          <w:headerReference w:type="default" r:id="rId23"/>
          <w:footerReference w:type="default" r:id="rId24"/>
          <w:pgSz w:w="11910" w:h="16840"/>
          <w:pgMar w:top="1702" w:right="1420" w:bottom="1240" w:left="2268" w:header="715" w:footer="1049" w:gutter="0"/>
          <w:pgNumType w:start="1"/>
          <w:cols w:space="708"/>
        </w:sectPr>
      </w:pPr>
      <w:r>
        <w:rPr>
          <w:sz w:val="24"/>
          <w:szCs w:val="24"/>
        </w:rPr>
        <w:tab/>
        <w:t>Bu çalışmada</w:t>
      </w:r>
      <w:r w:rsidR="00F05A24" w:rsidRPr="00FF152E">
        <w:rPr>
          <w:sz w:val="24"/>
          <w:szCs w:val="24"/>
        </w:rPr>
        <w:t xml:space="preserve"> reddit sosyal medya platformunu kullanarak 2020 yılı başlarından itibaren </w:t>
      </w:r>
      <w:r>
        <w:rPr>
          <w:sz w:val="24"/>
          <w:szCs w:val="24"/>
        </w:rPr>
        <w:t xml:space="preserve">2021 yılı sonuna kadar </w:t>
      </w:r>
      <w:r w:rsidR="00F05A24" w:rsidRPr="00FF152E">
        <w:rPr>
          <w:sz w:val="24"/>
          <w:szCs w:val="24"/>
        </w:rPr>
        <w:t>sosyal medyanın aşı ve aşı markaları hakkındaki verileri sosyal medya p</w:t>
      </w:r>
      <w:r>
        <w:rPr>
          <w:sz w:val="24"/>
          <w:szCs w:val="24"/>
        </w:rPr>
        <w:t>latformu olan Reddit’ten çekilmiştir.</w:t>
      </w:r>
      <w:r w:rsidR="004F1C46">
        <w:rPr>
          <w:sz w:val="24"/>
          <w:szCs w:val="24"/>
        </w:rPr>
        <w:t xml:space="preserve"> </w:t>
      </w:r>
      <w:r w:rsidR="00F05A24" w:rsidRPr="00FF152E">
        <w:rPr>
          <w:sz w:val="24"/>
          <w:szCs w:val="24"/>
        </w:rPr>
        <w:t xml:space="preserve">Verileri aylık olarak çekmek için </w:t>
      </w:r>
      <w:r>
        <w:rPr>
          <w:sz w:val="24"/>
          <w:szCs w:val="24"/>
        </w:rPr>
        <w:t>R</w:t>
      </w:r>
      <w:r w:rsidR="00F05A24" w:rsidRPr="00FF152E">
        <w:rPr>
          <w:sz w:val="24"/>
          <w:szCs w:val="24"/>
        </w:rPr>
        <w:t>eddit</w:t>
      </w:r>
      <w:r>
        <w:rPr>
          <w:sz w:val="24"/>
          <w:szCs w:val="24"/>
        </w:rPr>
        <w:t>’</w:t>
      </w:r>
      <w:r w:rsidR="00F05A24" w:rsidRPr="00FF152E">
        <w:rPr>
          <w:sz w:val="24"/>
          <w:szCs w:val="24"/>
        </w:rPr>
        <w:t>te</w:t>
      </w:r>
      <w:r>
        <w:rPr>
          <w:sz w:val="24"/>
          <w:szCs w:val="24"/>
        </w:rPr>
        <w:t>n veri çekmeye olanak sağlayan P</w:t>
      </w:r>
      <w:r w:rsidR="00F05A24" w:rsidRPr="00FF152E">
        <w:rPr>
          <w:sz w:val="24"/>
          <w:szCs w:val="24"/>
        </w:rPr>
        <w:t xml:space="preserve">ython dilinde yazılmış </w:t>
      </w:r>
      <w:r>
        <w:rPr>
          <w:sz w:val="24"/>
          <w:szCs w:val="24"/>
        </w:rPr>
        <w:t>PSAW Uygulama Programlama Arayüzü (</w:t>
      </w:r>
      <w:r w:rsidR="006119A0">
        <w:rPr>
          <w:sz w:val="24"/>
          <w:szCs w:val="24"/>
        </w:rPr>
        <w:t>Application Programming Interface-</w:t>
      </w:r>
      <w:r>
        <w:rPr>
          <w:sz w:val="24"/>
          <w:szCs w:val="24"/>
        </w:rPr>
        <w:t>API)</w:t>
      </w:r>
      <w:r w:rsidR="00F05A24" w:rsidRPr="00FF152E">
        <w:rPr>
          <w:sz w:val="24"/>
          <w:szCs w:val="24"/>
        </w:rPr>
        <w:t xml:space="preserve"> kullan</w:t>
      </w:r>
      <w:r w:rsidR="004F1C46">
        <w:rPr>
          <w:sz w:val="24"/>
          <w:szCs w:val="24"/>
        </w:rPr>
        <w:t>ılmıştır</w:t>
      </w:r>
      <w:r w:rsidR="00F05A24" w:rsidRPr="00FF152E">
        <w:rPr>
          <w:sz w:val="24"/>
          <w:szCs w:val="24"/>
        </w:rPr>
        <w:t>.</w:t>
      </w:r>
      <w:r>
        <w:rPr>
          <w:sz w:val="24"/>
          <w:szCs w:val="24"/>
        </w:rPr>
        <w:t xml:space="preserve"> </w:t>
      </w:r>
      <w:r w:rsidR="00722154" w:rsidRPr="00FF152E">
        <w:rPr>
          <w:sz w:val="24"/>
          <w:szCs w:val="24"/>
        </w:rPr>
        <w:t>Reddit platformunda çekilen yorumlardan İngil</w:t>
      </w:r>
      <w:r w:rsidR="004F1C46">
        <w:rPr>
          <w:sz w:val="24"/>
          <w:szCs w:val="24"/>
        </w:rPr>
        <w:t>izce yorumlar üzerinde duygular</w:t>
      </w:r>
      <w:r w:rsidR="00722154" w:rsidRPr="00FF152E">
        <w:rPr>
          <w:sz w:val="24"/>
          <w:szCs w:val="24"/>
        </w:rPr>
        <w:t xml:space="preserve"> etiketle</w:t>
      </w:r>
      <w:r w:rsidR="004F1C46">
        <w:rPr>
          <w:sz w:val="24"/>
          <w:szCs w:val="24"/>
        </w:rPr>
        <w:t xml:space="preserve">mek için sözlük tabanlı bazı sınıflandırıcılar kullanılmıştır. </w:t>
      </w:r>
      <w:r w:rsidR="00722154" w:rsidRPr="00FF152E">
        <w:rPr>
          <w:sz w:val="24"/>
          <w:szCs w:val="24"/>
        </w:rPr>
        <w:t>3 sınıf</w:t>
      </w:r>
      <w:r w:rsidR="004F1C46">
        <w:rPr>
          <w:sz w:val="24"/>
          <w:szCs w:val="24"/>
        </w:rPr>
        <w:t>lı ( P</w:t>
      </w:r>
      <w:r w:rsidR="00722154" w:rsidRPr="00FF152E">
        <w:rPr>
          <w:sz w:val="24"/>
          <w:szCs w:val="24"/>
        </w:rPr>
        <w:t>ositive</w:t>
      </w:r>
      <w:r w:rsidR="004F1C46">
        <w:rPr>
          <w:sz w:val="24"/>
          <w:szCs w:val="24"/>
        </w:rPr>
        <w:t xml:space="preserve"> – Negative – N</w:t>
      </w:r>
      <w:r w:rsidR="00722154" w:rsidRPr="00FF152E">
        <w:rPr>
          <w:sz w:val="24"/>
          <w:szCs w:val="24"/>
        </w:rPr>
        <w:t>eutral</w:t>
      </w:r>
      <w:r w:rsidR="004F1C46">
        <w:rPr>
          <w:sz w:val="24"/>
          <w:szCs w:val="24"/>
        </w:rPr>
        <w:t xml:space="preserve"> </w:t>
      </w:r>
      <w:r w:rsidR="00722154" w:rsidRPr="00FF152E">
        <w:rPr>
          <w:sz w:val="24"/>
          <w:szCs w:val="24"/>
        </w:rPr>
        <w:t xml:space="preserve">) duygu etiketleme işlemi için </w:t>
      </w:r>
      <w:r w:rsidR="006119A0" w:rsidRPr="006119A0">
        <w:rPr>
          <w:sz w:val="24"/>
          <w:szCs w:val="24"/>
        </w:rPr>
        <w:t>Duygu Akıl Yürütme için Değer Duyarlı Sözlük</w:t>
      </w:r>
      <w:r w:rsidR="006119A0" w:rsidRPr="006119A0">
        <w:rPr>
          <w:sz w:val="32"/>
          <w:szCs w:val="24"/>
        </w:rPr>
        <w:t xml:space="preserve"> </w:t>
      </w:r>
      <w:r w:rsidR="006119A0">
        <w:rPr>
          <w:sz w:val="32"/>
          <w:szCs w:val="24"/>
        </w:rPr>
        <w:t>(</w:t>
      </w:r>
      <w:r w:rsidR="00722154" w:rsidRPr="00FF152E">
        <w:rPr>
          <w:sz w:val="24"/>
          <w:szCs w:val="24"/>
        </w:rPr>
        <w:t>Valence Aware Dict</w:t>
      </w:r>
      <w:r w:rsidR="006119A0">
        <w:rPr>
          <w:sz w:val="24"/>
          <w:szCs w:val="24"/>
        </w:rPr>
        <w:t>ionary for Sentiment Reasoning-</w:t>
      </w:r>
      <w:r w:rsidR="00722154" w:rsidRPr="00FF152E">
        <w:rPr>
          <w:sz w:val="24"/>
          <w:szCs w:val="24"/>
        </w:rPr>
        <w:t>VADER) sınıflandırıcı kullan</w:t>
      </w:r>
      <w:r w:rsidR="004F1C46">
        <w:rPr>
          <w:sz w:val="24"/>
          <w:szCs w:val="24"/>
        </w:rPr>
        <w:t>ılmıştır</w:t>
      </w:r>
      <w:r w:rsidR="00722154" w:rsidRPr="00FF152E">
        <w:rPr>
          <w:sz w:val="24"/>
          <w:szCs w:val="24"/>
        </w:rPr>
        <w:t>. 4 Sınıflı (</w:t>
      </w:r>
      <w:r w:rsidR="004F1C46">
        <w:rPr>
          <w:sz w:val="24"/>
          <w:szCs w:val="24"/>
        </w:rPr>
        <w:t>F</w:t>
      </w:r>
      <w:r w:rsidR="00722154" w:rsidRPr="00FF152E">
        <w:rPr>
          <w:sz w:val="24"/>
          <w:szCs w:val="24"/>
        </w:rPr>
        <w:t>ear</w:t>
      </w:r>
      <w:r w:rsidR="004F1C46">
        <w:rPr>
          <w:sz w:val="24"/>
          <w:szCs w:val="24"/>
        </w:rPr>
        <w:t xml:space="preserve"> – S</w:t>
      </w:r>
      <w:r w:rsidR="00722154" w:rsidRPr="00FF152E">
        <w:rPr>
          <w:sz w:val="24"/>
          <w:szCs w:val="24"/>
        </w:rPr>
        <w:t>adness</w:t>
      </w:r>
      <w:r w:rsidR="004F1C46">
        <w:rPr>
          <w:sz w:val="24"/>
          <w:szCs w:val="24"/>
        </w:rPr>
        <w:t xml:space="preserve"> – J</w:t>
      </w:r>
      <w:r w:rsidR="00722154" w:rsidRPr="00FF152E">
        <w:rPr>
          <w:sz w:val="24"/>
          <w:szCs w:val="24"/>
        </w:rPr>
        <w:t>oy</w:t>
      </w:r>
      <w:r w:rsidR="004F1C46">
        <w:rPr>
          <w:sz w:val="24"/>
          <w:szCs w:val="24"/>
        </w:rPr>
        <w:t xml:space="preserve"> – S</w:t>
      </w:r>
      <w:r w:rsidR="00722154" w:rsidRPr="00FF152E">
        <w:rPr>
          <w:sz w:val="24"/>
          <w:szCs w:val="24"/>
        </w:rPr>
        <w:t xml:space="preserve">urprise) duygu etiketleme işlemi için </w:t>
      </w:r>
      <w:r w:rsidR="004F1C46">
        <w:rPr>
          <w:sz w:val="24"/>
          <w:szCs w:val="24"/>
        </w:rPr>
        <w:t xml:space="preserve">ise </w:t>
      </w:r>
      <w:r w:rsidR="00722154" w:rsidRPr="00FF152E">
        <w:rPr>
          <w:sz w:val="24"/>
          <w:szCs w:val="24"/>
        </w:rPr>
        <w:t>sparkNLP sınıflandırıcısı kullan</w:t>
      </w:r>
      <w:r w:rsidR="004F1C46">
        <w:rPr>
          <w:sz w:val="24"/>
          <w:szCs w:val="24"/>
        </w:rPr>
        <w:t>ılmıştır</w:t>
      </w:r>
      <w:r w:rsidR="00722154" w:rsidRPr="00FF152E">
        <w:rPr>
          <w:sz w:val="24"/>
          <w:szCs w:val="24"/>
        </w:rPr>
        <w:t>. Daha sonra verilerin doğruluğunu arttırmak için hem 3 sınıflı hem de 4 sınıflı veriler üzerinde</w:t>
      </w:r>
      <w:r w:rsidR="00581158" w:rsidRPr="00FF152E">
        <w:rPr>
          <w:sz w:val="24"/>
          <w:szCs w:val="24"/>
        </w:rPr>
        <w:t xml:space="preserve"> kelime temsillerini ifade eden kelime gömme yapısı olan </w:t>
      </w:r>
      <w:r w:rsidR="006119A0" w:rsidRPr="006119A0">
        <w:rPr>
          <w:sz w:val="24"/>
          <w:szCs w:val="24"/>
        </w:rPr>
        <w:t xml:space="preserve">Kelime Temsili için Global Vektörler </w:t>
      </w:r>
      <w:r w:rsidR="006119A0">
        <w:rPr>
          <w:sz w:val="24"/>
          <w:szCs w:val="24"/>
        </w:rPr>
        <w:t>(</w:t>
      </w:r>
      <w:r w:rsidR="00581158" w:rsidRPr="00FF152E">
        <w:rPr>
          <w:sz w:val="24"/>
          <w:szCs w:val="24"/>
        </w:rPr>
        <w:t>Global Vectors for Word Representation</w:t>
      </w:r>
      <w:r w:rsidR="006119A0">
        <w:rPr>
          <w:sz w:val="24"/>
          <w:szCs w:val="24"/>
        </w:rPr>
        <w:t>-</w:t>
      </w:r>
      <w:r w:rsidR="004F1C46">
        <w:rPr>
          <w:sz w:val="24"/>
          <w:szCs w:val="24"/>
        </w:rPr>
        <w:t xml:space="preserve"> </w:t>
      </w:r>
      <w:r w:rsidR="00581158" w:rsidRPr="00FF152E">
        <w:rPr>
          <w:sz w:val="24"/>
          <w:szCs w:val="24"/>
        </w:rPr>
        <w:t xml:space="preserve">Glove) </w:t>
      </w:r>
      <w:r w:rsidR="004F1C46">
        <w:rPr>
          <w:sz w:val="24"/>
          <w:szCs w:val="24"/>
        </w:rPr>
        <w:t>öne eğitimli modeli verilere uygulanmıştır.</w:t>
      </w:r>
      <w:r w:rsidR="00581158" w:rsidRPr="00FF152E">
        <w:rPr>
          <w:sz w:val="24"/>
          <w:szCs w:val="24"/>
        </w:rPr>
        <w:t xml:space="preserve"> Glove ile eğitim işlemleri sonucunda 3 sınıflı veriler için %75 ve 4 sınıflı veriler için %7</w:t>
      </w:r>
      <w:r w:rsidR="004F1C46">
        <w:rPr>
          <w:sz w:val="24"/>
          <w:szCs w:val="24"/>
        </w:rPr>
        <w:t>2</w:t>
      </w:r>
      <w:r w:rsidR="00581158" w:rsidRPr="00FF152E">
        <w:rPr>
          <w:sz w:val="24"/>
          <w:szCs w:val="24"/>
        </w:rPr>
        <w:t xml:space="preserve"> gibi</w:t>
      </w:r>
      <w:r w:rsidR="004F1C46">
        <w:rPr>
          <w:sz w:val="24"/>
          <w:szCs w:val="24"/>
        </w:rPr>
        <w:t xml:space="preserve"> bir doğruluk oranı elde edilmiştir</w:t>
      </w:r>
      <w:r w:rsidR="00581158" w:rsidRPr="00FF152E">
        <w:rPr>
          <w:sz w:val="24"/>
          <w:szCs w:val="24"/>
        </w:rPr>
        <w:t>. Daha yüksek bir doğruluk oranına ulaşmak için Glove ile eğitilen veriler üzerinde</w:t>
      </w:r>
      <w:r w:rsidR="004E1DE0" w:rsidRPr="00FF152E">
        <w:rPr>
          <w:sz w:val="24"/>
          <w:szCs w:val="24"/>
        </w:rPr>
        <w:t xml:space="preserve"> son zamanlarda özellikle Doğal Dil İşleme (</w:t>
      </w:r>
      <w:r w:rsidR="006119A0">
        <w:rPr>
          <w:sz w:val="24"/>
          <w:szCs w:val="24"/>
        </w:rPr>
        <w:t>Natural Language Processing-</w:t>
      </w:r>
      <w:r w:rsidR="004E1DE0" w:rsidRPr="00FF152E">
        <w:rPr>
          <w:sz w:val="24"/>
          <w:szCs w:val="24"/>
        </w:rPr>
        <w:t xml:space="preserve">NLP) alanında kullanılan Derin Öğrenme tabanlı bir kelime gömme yapısı olan </w:t>
      </w:r>
      <w:r w:rsidR="006119A0" w:rsidRPr="006119A0">
        <w:rPr>
          <w:sz w:val="24"/>
          <w:szCs w:val="24"/>
        </w:rPr>
        <w:t xml:space="preserve">Transformatörlerden Çift Yönlü Kodlayıcı Temsilleri </w:t>
      </w:r>
      <w:r w:rsidR="006119A0">
        <w:rPr>
          <w:sz w:val="24"/>
          <w:szCs w:val="24"/>
        </w:rPr>
        <w:t>(</w:t>
      </w:r>
      <w:r w:rsidR="004E1DE0" w:rsidRPr="00FF152E">
        <w:rPr>
          <w:sz w:val="24"/>
          <w:szCs w:val="24"/>
        </w:rPr>
        <w:t>Bidirectional Encoder Re</w:t>
      </w:r>
      <w:r w:rsidR="006119A0">
        <w:rPr>
          <w:sz w:val="24"/>
          <w:szCs w:val="24"/>
        </w:rPr>
        <w:t>presentations from Transformers-</w:t>
      </w:r>
      <w:r w:rsidR="004E1DE0" w:rsidRPr="00FF152E">
        <w:rPr>
          <w:sz w:val="24"/>
          <w:szCs w:val="24"/>
        </w:rPr>
        <w:t>BERT) ile eğitim işlemi gerçekleştir</w:t>
      </w:r>
      <w:r w:rsidR="004F1C46">
        <w:rPr>
          <w:sz w:val="24"/>
          <w:szCs w:val="24"/>
        </w:rPr>
        <w:t>ilmiştir</w:t>
      </w:r>
      <w:r w:rsidR="004E1DE0" w:rsidRPr="00FF152E">
        <w:rPr>
          <w:sz w:val="24"/>
          <w:szCs w:val="24"/>
        </w:rPr>
        <w:t>. Bert ile eğitim işlemleri sonucunda 3 sınıflı veriler için %8</w:t>
      </w:r>
      <w:r w:rsidR="004F1C46">
        <w:rPr>
          <w:sz w:val="24"/>
          <w:szCs w:val="24"/>
        </w:rPr>
        <w:t>2</w:t>
      </w:r>
      <w:r w:rsidR="004E1DE0" w:rsidRPr="00FF152E">
        <w:rPr>
          <w:sz w:val="24"/>
          <w:szCs w:val="24"/>
        </w:rPr>
        <w:t xml:space="preserve"> ve 4 sınıflı veriler için % 7</w:t>
      </w:r>
      <w:r w:rsidR="004F1C46">
        <w:rPr>
          <w:sz w:val="24"/>
          <w:szCs w:val="24"/>
        </w:rPr>
        <w:t>8</w:t>
      </w:r>
      <w:r w:rsidR="004E1DE0" w:rsidRPr="00FF152E">
        <w:rPr>
          <w:sz w:val="24"/>
          <w:szCs w:val="24"/>
        </w:rPr>
        <w:t xml:space="preserve"> gibi bir başarı oranı yakala</w:t>
      </w:r>
      <w:r w:rsidR="004F1C46">
        <w:rPr>
          <w:sz w:val="24"/>
          <w:szCs w:val="24"/>
        </w:rPr>
        <w:t>nmıştır</w:t>
      </w:r>
      <w:r w:rsidR="004E1DE0" w:rsidRPr="00FF152E">
        <w:rPr>
          <w:sz w:val="24"/>
          <w:szCs w:val="24"/>
        </w:rPr>
        <w:t>. Ham olarak çekilen veriler üzerinde yapılan bir dizi işlem sonucunda veriler daha anlamlı bir hale gel</w:t>
      </w:r>
      <w:r w:rsidR="004F1C46">
        <w:rPr>
          <w:sz w:val="24"/>
          <w:szCs w:val="24"/>
        </w:rPr>
        <w:t>di.</w:t>
      </w:r>
      <w:r w:rsidR="004E1DE0" w:rsidRPr="00FF152E">
        <w:rPr>
          <w:sz w:val="24"/>
          <w:szCs w:val="24"/>
        </w:rPr>
        <w:t xml:space="preserve"> Çalışmada odaklan</w:t>
      </w:r>
      <w:r w:rsidR="004F1C46">
        <w:rPr>
          <w:sz w:val="24"/>
          <w:szCs w:val="24"/>
        </w:rPr>
        <w:t>ılan</w:t>
      </w:r>
      <w:r w:rsidR="004E1DE0" w:rsidRPr="00FF152E">
        <w:rPr>
          <w:sz w:val="24"/>
          <w:szCs w:val="24"/>
        </w:rPr>
        <w:t xml:space="preserve"> asıl a</w:t>
      </w:r>
      <w:r w:rsidR="00F05A24" w:rsidRPr="00FF152E">
        <w:rPr>
          <w:sz w:val="24"/>
          <w:szCs w:val="24"/>
        </w:rPr>
        <w:t>ma</w:t>
      </w:r>
      <w:r w:rsidR="004F1C46">
        <w:rPr>
          <w:sz w:val="24"/>
          <w:szCs w:val="24"/>
        </w:rPr>
        <w:t>ç</w:t>
      </w:r>
      <w:r w:rsidR="00F05A24" w:rsidRPr="00FF152E">
        <w:rPr>
          <w:sz w:val="24"/>
          <w:szCs w:val="24"/>
        </w:rPr>
        <w:t xml:space="preserve"> farklı markalara ve aşıya ait insanların duygularını analiz edip insanl</w:t>
      </w:r>
      <w:r w:rsidR="002414FC" w:rsidRPr="00FF152E">
        <w:rPr>
          <w:sz w:val="24"/>
          <w:szCs w:val="24"/>
        </w:rPr>
        <w:t>ara somut bir çalışma sunmaktı</w:t>
      </w:r>
      <w:r w:rsidR="009636DC" w:rsidRPr="00FF152E">
        <w:rPr>
          <w:sz w:val="24"/>
          <w:szCs w:val="24"/>
        </w:rPr>
        <w:t>.</w:t>
      </w:r>
    </w:p>
    <w:p w:rsidR="00E06EB0" w:rsidRPr="00FF152E" w:rsidRDefault="00E06EB0">
      <w:pPr>
        <w:pStyle w:val="GvdeMetni"/>
        <w:spacing w:before="8"/>
        <w:rPr>
          <w:sz w:val="18"/>
        </w:rPr>
      </w:pPr>
    </w:p>
    <w:p w:rsidR="00E06EB0" w:rsidRPr="00FF152E" w:rsidRDefault="00C231DF" w:rsidP="00D87AED">
      <w:pPr>
        <w:pStyle w:val="Balk1"/>
        <w:numPr>
          <w:ilvl w:val="0"/>
          <w:numId w:val="3"/>
        </w:numPr>
        <w:tabs>
          <w:tab w:val="left" w:pos="567"/>
        </w:tabs>
        <w:spacing w:before="90"/>
        <w:ind w:left="284" w:hanging="284"/>
      </w:pPr>
      <w:bookmarkStart w:id="10" w:name="_bookmark19"/>
      <w:bookmarkEnd w:id="10"/>
      <w:r w:rsidRPr="00FF152E">
        <w:t>ÖNCEKİ</w:t>
      </w:r>
      <w:r w:rsidRPr="00FF152E">
        <w:rPr>
          <w:spacing w:val="-2"/>
        </w:rPr>
        <w:t xml:space="preserve"> </w:t>
      </w:r>
      <w:r w:rsidRPr="00FF152E">
        <w:t>ÇALIŞMALAR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2"/>
        <w:rPr>
          <w:b/>
          <w:sz w:val="25"/>
        </w:rPr>
      </w:pPr>
    </w:p>
    <w:p w:rsidR="002414FC" w:rsidRPr="00FF152E" w:rsidRDefault="007A4AFF" w:rsidP="002414FC">
      <w:pPr>
        <w:spacing w:line="360" w:lineRule="auto"/>
        <w:ind w:right="144" w:firstLine="708"/>
        <w:jc w:val="both"/>
        <w:rPr>
          <w:sz w:val="24"/>
          <w:szCs w:val="24"/>
        </w:rPr>
      </w:pPr>
      <w:r w:rsidRPr="00FF152E">
        <w:rPr>
          <w:sz w:val="24"/>
          <w:szCs w:val="24"/>
        </w:rPr>
        <w:t>Duygu analizi ile ilgili farklı alanlarda yapılmış birçok çalışma bu</w:t>
      </w:r>
      <w:r w:rsidR="00232514" w:rsidRPr="00FF152E">
        <w:rPr>
          <w:sz w:val="24"/>
          <w:szCs w:val="24"/>
        </w:rPr>
        <w:t xml:space="preserve">lunmaktadır. </w:t>
      </w:r>
    </w:p>
    <w:p w:rsidR="00204188" w:rsidRPr="00FF152E" w:rsidRDefault="00204188" w:rsidP="002414FC">
      <w:pPr>
        <w:spacing w:line="360" w:lineRule="auto"/>
        <w:ind w:right="144" w:firstLine="708"/>
        <w:jc w:val="both"/>
        <w:rPr>
          <w:sz w:val="24"/>
          <w:szCs w:val="24"/>
        </w:rPr>
      </w:pPr>
    </w:p>
    <w:p w:rsidR="002414FC" w:rsidRPr="00FF152E" w:rsidRDefault="00232514" w:rsidP="002414FC">
      <w:pPr>
        <w:spacing w:line="360" w:lineRule="auto"/>
        <w:ind w:firstLine="580"/>
        <w:jc w:val="both"/>
        <w:rPr>
          <w:sz w:val="24"/>
          <w:szCs w:val="24"/>
        </w:rPr>
      </w:pPr>
      <w:r w:rsidRPr="00FF152E">
        <w:rPr>
          <w:sz w:val="24"/>
          <w:szCs w:val="24"/>
        </w:rPr>
        <w:t>NLP,</w:t>
      </w:r>
      <w:r w:rsidR="002414FC" w:rsidRPr="00FF152E">
        <w:rPr>
          <w:sz w:val="24"/>
          <w:szCs w:val="24"/>
        </w:rPr>
        <w:t xml:space="preserve"> bilgisayarların insan dillerinde yazılmış ifadeleri veya kelimeleri anlamasını sağlamaya adanmış bir Yapay Zeka ve Dilbilim alanıdır</w:t>
      </w:r>
      <w:r w:rsidR="00D84261" w:rsidRPr="00FF152E">
        <w:rPr>
          <w:sz w:val="24"/>
          <w:szCs w:val="24"/>
        </w:rPr>
        <w:t xml:space="preserve"> (Khurana, 2017)</w:t>
      </w:r>
      <w:r w:rsidR="002414FC" w:rsidRPr="00FF152E">
        <w:rPr>
          <w:sz w:val="24"/>
          <w:szCs w:val="24"/>
        </w:rPr>
        <w:t xml:space="preserve">. NLP'nin araştırılan ve bu tezle ilgili görevlerinden bazıları Adlandırılmış Varlık Tanıma, </w:t>
      </w:r>
      <w:r w:rsidR="00D84261" w:rsidRPr="00FF152E">
        <w:rPr>
          <w:sz w:val="24"/>
          <w:szCs w:val="24"/>
        </w:rPr>
        <w:t>Konuşma Parçaları</w:t>
      </w:r>
      <w:r w:rsidR="002414FC" w:rsidRPr="00FF152E">
        <w:rPr>
          <w:sz w:val="24"/>
          <w:szCs w:val="24"/>
        </w:rPr>
        <w:t xml:space="preserve"> Etiketleme, Parçalama, </w:t>
      </w:r>
      <w:r w:rsidR="00D84261" w:rsidRPr="00FF152E">
        <w:rPr>
          <w:sz w:val="24"/>
          <w:szCs w:val="24"/>
        </w:rPr>
        <w:t>Stopwords</w:t>
      </w:r>
      <w:r w:rsidR="002414FC" w:rsidRPr="00FF152E">
        <w:rPr>
          <w:sz w:val="24"/>
          <w:szCs w:val="24"/>
        </w:rPr>
        <w:t xml:space="preserve"> kaldırma, Lemmatization vb. metindeki öğeler özel adlarla ilgilidir.</w:t>
      </w:r>
      <w:r w:rsidR="006119A0">
        <w:rPr>
          <w:sz w:val="24"/>
          <w:szCs w:val="24"/>
        </w:rPr>
        <w:t xml:space="preserve"> </w:t>
      </w:r>
      <w:r w:rsidR="006119A0" w:rsidRPr="006119A0">
        <w:rPr>
          <w:sz w:val="24"/>
          <w:szCs w:val="24"/>
        </w:rPr>
        <w:t>Konuşma Etiketlemenin Bölümleri</w:t>
      </w:r>
      <w:r w:rsidR="006119A0">
        <w:rPr>
          <w:sz w:val="24"/>
          <w:szCs w:val="24"/>
        </w:rPr>
        <w:t xml:space="preserve"> (Parts Of Speech Tagging-</w:t>
      </w:r>
      <w:r w:rsidR="002414FC" w:rsidRPr="00FF152E">
        <w:rPr>
          <w:sz w:val="24"/>
          <w:szCs w:val="24"/>
        </w:rPr>
        <w:t>POS</w:t>
      </w:r>
      <w:r w:rsidR="00D84261" w:rsidRPr="00FF152E">
        <w:rPr>
          <w:sz w:val="24"/>
          <w:szCs w:val="24"/>
        </w:rPr>
        <w:t>T</w:t>
      </w:r>
      <w:r w:rsidR="002414FC" w:rsidRPr="00FF152E">
        <w:rPr>
          <w:sz w:val="24"/>
          <w:szCs w:val="24"/>
        </w:rPr>
        <w:t xml:space="preserve">) benzer şekilde bir cümleyi girdi olarak alır ve içinde bulunan her kelime için konuşmanın bir bölümünü belirler. NLP'deki bir diğer önemli görev ise </w:t>
      </w:r>
      <w:r w:rsidR="00D84261" w:rsidRPr="00FF152E">
        <w:rPr>
          <w:sz w:val="24"/>
          <w:szCs w:val="24"/>
        </w:rPr>
        <w:t>Parçalama'dı</w:t>
      </w:r>
      <w:r w:rsidR="002414FC" w:rsidRPr="00FF152E">
        <w:rPr>
          <w:sz w:val="24"/>
          <w:szCs w:val="24"/>
        </w:rPr>
        <w:t>r. Parçalama, cümleleri kelimelere ve her bir kelimeye kendi etiketi veya İsim Cümlesi</w:t>
      </w:r>
      <w:r w:rsidR="002B30F5">
        <w:rPr>
          <w:sz w:val="24"/>
          <w:szCs w:val="24"/>
        </w:rPr>
        <w:t>(Noun Phrase-NP)</w:t>
      </w:r>
      <w:r w:rsidR="002414FC" w:rsidRPr="00FF152E">
        <w:rPr>
          <w:sz w:val="24"/>
          <w:szCs w:val="24"/>
        </w:rPr>
        <w:t xml:space="preserve"> ve Fiil Cümlesi </w:t>
      </w:r>
      <w:r w:rsidR="002B30F5">
        <w:rPr>
          <w:sz w:val="24"/>
          <w:szCs w:val="24"/>
        </w:rPr>
        <w:t>(Verb Phrase-VP)</w:t>
      </w:r>
      <w:r w:rsidR="002414FC" w:rsidRPr="00FF152E">
        <w:rPr>
          <w:sz w:val="24"/>
          <w:szCs w:val="24"/>
        </w:rPr>
        <w:t xml:space="preserve"> gibi sözdizimsel bağıntılı anahtar kelimelerle bölü</w:t>
      </w:r>
      <w:r w:rsidR="00D84261" w:rsidRPr="00FF152E">
        <w:rPr>
          <w:sz w:val="24"/>
          <w:szCs w:val="24"/>
        </w:rPr>
        <w:t>mlere ayırmaya izin verir. Stop</w:t>
      </w:r>
      <w:r w:rsidR="002414FC" w:rsidRPr="00FF152E">
        <w:rPr>
          <w:sz w:val="24"/>
          <w:szCs w:val="24"/>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sidRPr="00FF152E">
        <w:rPr>
          <w:sz w:val="24"/>
          <w:szCs w:val="24"/>
        </w:rPr>
        <w:t>(Manning, 2009)</w:t>
      </w:r>
      <w:r w:rsidR="002414FC" w:rsidRPr="00FF152E">
        <w:rPr>
          <w:sz w:val="24"/>
          <w:szCs w:val="24"/>
        </w:rPr>
        <w:t>. Bu tür tekniklerin kullanımı, algoritmaları eskisinden daha kolay hale getirdi.</w:t>
      </w:r>
    </w:p>
    <w:p w:rsidR="00D84261" w:rsidRPr="00FF152E" w:rsidRDefault="00D84261" w:rsidP="002414FC">
      <w:pPr>
        <w:spacing w:line="360" w:lineRule="auto"/>
        <w:ind w:firstLine="580"/>
        <w:jc w:val="both"/>
        <w:rPr>
          <w:sz w:val="24"/>
          <w:szCs w:val="24"/>
        </w:rPr>
      </w:pPr>
    </w:p>
    <w:p w:rsidR="00DD0563" w:rsidRPr="00FF152E" w:rsidRDefault="002414FC" w:rsidP="001E123A">
      <w:pPr>
        <w:spacing w:line="360" w:lineRule="auto"/>
        <w:ind w:firstLine="580"/>
        <w:jc w:val="both"/>
        <w:rPr>
          <w:sz w:val="24"/>
          <w:szCs w:val="24"/>
        </w:rPr>
      </w:pPr>
      <w:r w:rsidRPr="00FF152E">
        <w:rPr>
          <w:sz w:val="24"/>
          <w:szCs w:val="24"/>
        </w:rPr>
        <w:t xml:space="preserve">Liu'ya </w:t>
      </w:r>
      <w:r w:rsidR="00D84261" w:rsidRPr="00FF152E">
        <w:rPr>
          <w:sz w:val="24"/>
          <w:szCs w:val="24"/>
        </w:rPr>
        <w:t>(Bing, 2012)</w:t>
      </w:r>
      <w:r w:rsidRPr="00FF152E">
        <w:rPr>
          <w:sz w:val="24"/>
          <w:szCs w:val="24"/>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sidRPr="00FF152E">
        <w:rPr>
          <w:sz w:val="24"/>
          <w:szCs w:val="24"/>
        </w:rPr>
        <w:t xml:space="preserve">n çalışma alanıdır. </w:t>
      </w:r>
      <w:r w:rsidRPr="00FF152E">
        <w:rPr>
          <w:sz w:val="24"/>
          <w:szCs w:val="24"/>
        </w:rPr>
        <w:t xml:space="preserve">Terim, Fikir Madenciliği ile birbirinin yerine kullanılabilir. Genel olarak, metne yönelik duygu, pozitif ve negatif kutupluluk olarak kategorize edilebilir. Duyarlılık analizi, analiz etme kapsamına </w:t>
      </w:r>
      <w:r w:rsidRPr="00FF152E">
        <w:rPr>
          <w:sz w:val="24"/>
          <w:szCs w:val="24"/>
        </w:rPr>
        <w:lastRenderedPageBreak/>
        <w:t>göre belge düzeyi (tüm belge için duyarlılık hesaplanır), Cümle düzeyi (bir cümle için duyarlılık hesaplanır) ve Özellik/Varlık düzeyi</w:t>
      </w:r>
      <w:r w:rsidR="00372881">
        <w:rPr>
          <w:sz w:val="24"/>
          <w:szCs w:val="24"/>
        </w:rPr>
        <w:t xml:space="preserve"> (hedefin özelliklerini çıkar</w:t>
      </w:r>
      <w:r w:rsidRPr="00FF152E">
        <w:rPr>
          <w:sz w:val="24"/>
          <w:szCs w:val="24"/>
        </w:rPr>
        <w:t>).</w:t>
      </w:r>
      <w:r w:rsidR="00D84261" w:rsidRPr="00FF152E">
        <w:rPr>
          <w:sz w:val="24"/>
          <w:szCs w:val="24"/>
        </w:rPr>
        <w:t xml:space="preserve"> </w:t>
      </w:r>
      <w:r w:rsidRPr="00FF152E">
        <w:rPr>
          <w:sz w:val="24"/>
          <w:szCs w:val="24"/>
        </w:rPr>
        <w:t xml:space="preserve">Duygu analizini NLP teknikleriyle birleştirmek bize birçok avantaj sağlayabilir. Bu tür kombinasyonlar, tavsiye etme, ürün sıralaması, kamuoyu izleme, duygu tahmini gibi birçok alanda büyük başarılar elde etmiştir </w:t>
      </w:r>
      <w:r w:rsidR="00DD0563" w:rsidRPr="00FF152E">
        <w:rPr>
          <w:sz w:val="24"/>
          <w:szCs w:val="24"/>
        </w:rPr>
        <w:t>(Montoyo, 2012)</w:t>
      </w:r>
      <w:r w:rsidRPr="00FF152E">
        <w:rPr>
          <w:sz w:val="24"/>
          <w:szCs w:val="24"/>
        </w:rPr>
        <w:t xml:space="preserve">. </w:t>
      </w:r>
    </w:p>
    <w:p w:rsidR="00DD0563" w:rsidRPr="00FF152E" w:rsidRDefault="00DD0563" w:rsidP="001E123A">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Duygu analizi yapmak için denetimli ve yarı denetimli öğrenme kullanılarak birçok yöntem geliştirilmiştir.</w:t>
      </w:r>
    </w:p>
    <w:p w:rsidR="00DD0563" w:rsidRPr="00FF152E" w:rsidRDefault="00DD0563" w:rsidP="00DD0563">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sidRPr="00FF152E">
        <w:rPr>
          <w:sz w:val="24"/>
          <w:szCs w:val="24"/>
        </w:rPr>
        <w:t>(Bo, 2002)</w:t>
      </w:r>
      <w:r w:rsidRPr="00FF152E">
        <w:rPr>
          <w:sz w:val="24"/>
          <w:szCs w:val="24"/>
        </w:rPr>
        <w:t xml:space="preserve"> olmak üzere üç makine öğrenme modeli üzerinde eğitilmiştir. Bu araştırmaya dayanarak, derin öğrenme sistemlerinin geliştirilmesine yönelik çalışmalar genişletildi.</w:t>
      </w:r>
    </w:p>
    <w:p w:rsidR="00DD0563" w:rsidRPr="00FF152E" w:rsidRDefault="00DD0563" w:rsidP="00DD0563">
      <w:pPr>
        <w:spacing w:line="360" w:lineRule="auto"/>
        <w:ind w:firstLine="580"/>
        <w:jc w:val="both"/>
        <w:rPr>
          <w:sz w:val="24"/>
          <w:szCs w:val="24"/>
        </w:rPr>
      </w:pPr>
    </w:p>
    <w:p w:rsidR="002414FC" w:rsidRPr="00FF152E" w:rsidRDefault="002414FC" w:rsidP="002414FC">
      <w:pPr>
        <w:spacing w:line="360" w:lineRule="auto"/>
        <w:jc w:val="both"/>
        <w:rPr>
          <w:sz w:val="24"/>
          <w:szCs w:val="24"/>
        </w:rPr>
      </w:pPr>
      <w:r w:rsidRPr="00FF152E">
        <w:rPr>
          <w:sz w:val="24"/>
          <w:szCs w:val="24"/>
        </w:rPr>
        <w:t xml:space="preserve">  </w:t>
      </w:r>
      <w:r w:rsidR="00DD0563" w:rsidRPr="00FF152E">
        <w:rPr>
          <w:sz w:val="24"/>
          <w:szCs w:val="24"/>
        </w:rPr>
        <w:tab/>
      </w:r>
      <w:r w:rsidRPr="00FF152E">
        <w:rPr>
          <w:sz w:val="24"/>
          <w:szCs w:val="24"/>
        </w:rPr>
        <w:t xml:space="preserve">Dong ve Wei, 2014'te Twitter verilerini örnek olarak kullanarak duygu sınıflandırması için uyarlanabilir özyinelemeli Sinir Ağı (AdaRNN) önerdi </w:t>
      </w:r>
      <w:r w:rsidR="00DD0563" w:rsidRPr="00FF152E">
        <w:rPr>
          <w:sz w:val="24"/>
          <w:szCs w:val="24"/>
        </w:rPr>
        <w:t>(Dong, 2014)</w:t>
      </w:r>
      <w:r w:rsidRPr="00FF152E">
        <w:rPr>
          <w:sz w:val="24"/>
          <w:szCs w:val="24"/>
        </w:rPr>
        <w:t>. Derin öğrenme tekniklerindeki artışla birlikte, Twitter verileri üzerinde duygu analizi yapmak için Coooolll adlı bir der</w:t>
      </w:r>
      <w:r w:rsidR="00DD0563" w:rsidRPr="00FF152E">
        <w:rPr>
          <w:sz w:val="24"/>
          <w:szCs w:val="24"/>
        </w:rPr>
        <w:t xml:space="preserve">in öğrenme sistemi geliştirildi. Duyguları </w:t>
      </w:r>
      <w:r w:rsidRPr="00FF152E">
        <w:rPr>
          <w:sz w:val="24"/>
          <w:szCs w:val="24"/>
        </w:rPr>
        <w:t>olumlu ve olumsuz kategorilere ayırmak için %87,61 doğruluk</w:t>
      </w:r>
      <w:r w:rsidR="00DD0563" w:rsidRPr="00FF152E">
        <w:rPr>
          <w:sz w:val="24"/>
          <w:szCs w:val="24"/>
        </w:rPr>
        <w:t xml:space="preserve"> hesapladılar (Tang, 2014)</w:t>
      </w:r>
      <w:r w:rsidRPr="00FF152E">
        <w:rPr>
          <w:sz w:val="24"/>
          <w:szCs w:val="24"/>
        </w:rPr>
        <w:t>.</w:t>
      </w:r>
    </w:p>
    <w:p w:rsidR="00DD0563" w:rsidRPr="00FF152E" w:rsidRDefault="00DD0563"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sidRPr="00FF152E">
        <w:rPr>
          <w:sz w:val="24"/>
          <w:szCs w:val="24"/>
        </w:rPr>
        <w:t>(Zhou, 2014)</w:t>
      </w:r>
      <w:r w:rsidRPr="00FF152E">
        <w:rPr>
          <w:sz w:val="24"/>
          <w:szCs w:val="24"/>
        </w:rPr>
        <w:t>.</w:t>
      </w:r>
    </w:p>
    <w:p w:rsidR="002414FC" w:rsidRDefault="002414FC" w:rsidP="002414FC">
      <w:pPr>
        <w:spacing w:line="360" w:lineRule="auto"/>
        <w:jc w:val="both"/>
        <w:rPr>
          <w:sz w:val="24"/>
          <w:szCs w:val="24"/>
        </w:rPr>
      </w:pPr>
    </w:p>
    <w:p w:rsidR="00E101E4" w:rsidRPr="00FF152E" w:rsidRDefault="00E101E4"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sidRPr="00FF152E">
        <w:rPr>
          <w:sz w:val="24"/>
          <w:szCs w:val="24"/>
        </w:rPr>
        <w:t>(Palanisamy, 2013)</w:t>
      </w:r>
      <w:r w:rsidRPr="00FF152E">
        <w:rPr>
          <w:sz w:val="24"/>
          <w:szCs w:val="24"/>
        </w:rPr>
        <w:t xml:space="preserve">. </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D0563">
      <w:pPr>
        <w:pStyle w:val="Default"/>
        <w:spacing w:line="360" w:lineRule="auto"/>
        <w:ind w:firstLine="720"/>
        <w:jc w:val="both"/>
        <w:rPr>
          <w:rFonts w:eastAsia="Times New Roman"/>
          <w:color w:val="auto"/>
          <w:lang w:eastAsia="tr-TR" w:bidi="tr-TR"/>
        </w:rPr>
      </w:pPr>
      <w:r w:rsidRPr="00FF152E">
        <w:rPr>
          <w:rFonts w:eastAsia="Times New Roman"/>
          <w:color w:val="auto"/>
          <w:lang w:eastAsia="tr-TR" w:bidi="tr-TR"/>
        </w:rPr>
        <w:t>Cümledeki her kelime farklı sözlük kategorilerine girdiğinden, duygu buna göre hesaplanabilir. Bir cümlenin duygu puanı, cümlenin her bir kelimesinin kutupluluklarının toplamını oluşturur.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sidRPr="00FF152E">
        <w:rPr>
          <w:rFonts w:eastAsia="Times New Roman"/>
          <w:color w:val="auto"/>
          <w:lang w:eastAsia="tr-TR" w:bidi="tr-TR"/>
        </w:rPr>
        <w:t>ir ve birçok alana yayılmıştır.</w:t>
      </w:r>
    </w:p>
    <w:p w:rsidR="00DD0563" w:rsidRPr="00FF152E" w:rsidRDefault="00DD0563" w:rsidP="002414FC">
      <w:pPr>
        <w:pStyle w:val="Default"/>
        <w:spacing w:line="360" w:lineRule="auto"/>
        <w:jc w:val="both"/>
        <w:rPr>
          <w:rFonts w:eastAsia="Times New Roman"/>
          <w:color w:val="auto"/>
          <w:lang w:eastAsia="tr-TR" w:bidi="tr-TR"/>
        </w:rPr>
      </w:pPr>
    </w:p>
    <w:p w:rsidR="002414FC" w:rsidRPr="00FF152E" w:rsidRDefault="00DD0563"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analizi ile ilgili e</w:t>
      </w:r>
      <w:r w:rsidR="002414FC" w:rsidRPr="00FF152E">
        <w:rPr>
          <w:rFonts w:eastAsia="Times New Roman"/>
          <w:color w:val="auto"/>
          <w:lang w:eastAsia="tr-TR" w:bidi="tr-TR"/>
        </w:rPr>
        <w:t xml:space="preserve">n alakalı çalışmalardan biri Alm ve ark. </w:t>
      </w:r>
      <w:r w:rsidRPr="00FF152E">
        <w:rPr>
          <w:rFonts w:eastAsia="Times New Roman"/>
          <w:color w:val="auto"/>
          <w:lang w:eastAsia="tr-TR" w:bidi="tr-TR"/>
        </w:rPr>
        <w:t xml:space="preserve">(Alm, 2005) </w:t>
      </w:r>
      <w:r w:rsidR="002414FC" w:rsidRPr="00FF152E">
        <w:rPr>
          <w:rFonts w:eastAsia="Times New Roman"/>
          <w:color w:val="auto"/>
          <w:lang w:eastAsia="tr-TR" w:bidi="tr-TR"/>
        </w:rPr>
        <w:t xml:space="preserve">metindeki duyguları otomatik olarak sınıflandırma görevini araştırmışlardır. Ekman, </w:t>
      </w:r>
      <w:r w:rsidRPr="00FF152E">
        <w:rPr>
          <w:rFonts w:eastAsia="Times New Roman"/>
          <w:color w:val="auto"/>
          <w:lang w:eastAsia="tr-TR" w:bidi="tr-TR"/>
        </w:rPr>
        <w:t xml:space="preserve">(Ekman, 1999) </w:t>
      </w:r>
      <w:r w:rsidR="002414FC" w:rsidRPr="00FF152E">
        <w:rPr>
          <w:rFonts w:eastAsia="Times New Roman"/>
          <w:color w:val="auto"/>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sidRPr="00FF152E">
        <w:rPr>
          <w:rFonts w:eastAsia="Times New Roman"/>
          <w:color w:val="auto"/>
          <w:lang w:eastAsia="tr-TR" w:bidi="tr-TR"/>
        </w:rPr>
        <w:t xml:space="preserve">k sınıflandırmışlardır. </w:t>
      </w:r>
      <w:r w:rsidR="002414FC" w:rsidRPr="00FF152E">
        <w:rPr>
          <w:rFonts w:eastAsia="Times New Roman"/>
          <w:color w:val="auto"/>
          <w:lang w:eastAsia="tr-TR" w:bidi="tr-TR"/>
        </w:rPr>
        <w:t xml:space="preserve">Ekman </w:t>
      </w:r>
      <w:r w:rsidR="002B10F8" w:rsidRPr="00FF152E">
        <w:rPr>
          <w:rFonts w:eastAsia="Times New Roman"/>
          <w:color w:val="auto"/>
          <w:lang w:eastAsia="tr-TR" w:bidi="tr-TR"/>
        </w:rPr>
        <w:t xml:space="preserve">temel duygular </w:t>
      </w:r>
      <w:r w:rsidR="002414FC" w:rsidRPr="00FF152E">
        <w:rPr>
          <w:rFonts w:eastAsia="Times New Roman"/>
          <w:color w:val="auto"/>
          <w:lang w:eastAsia="tr-TR" w:bidi="tr-TR"/>
        </w:rPr>
        <w:t xml:space="preserve">kavramını kullanarak, tüm duygu sınıfları mutlu, üzgün, kızgın, tiksinti, korkmuş, olumlu şaşırmış ve olumsuz şaşırmış olarak </w:t>
      </w:r>
      <w:r w:rsidR="002B10F8" w:rsidRPr="00FF152E">
        <w:rPr>
          <w:rFonts w:eastAsia="Times New Roman"/>
          <w:color w:val="auto"/>
          <w:lang w:eastAsia="tr-TR" w:bidi="tr-TR"/>
        </w:rPr>
        <w:t>ele al</w:t>
      </w:r>
      <w:r w:rsidR="002414FC" w:rsidRPr="00FF152E">
        <w:rPr>
          <w:rFonts w:eastAsia="Times New Roman"/>
          <w:color w:val="auto"/>
          <w:lang w:eastAsia="tr-TR" w:bidi="tr-TR"/>
        </w:rPr>
        <w:t>mıştır. Bunlar arasında mutlu ve olumlu şaşkınlık olumlu duygu sınıfı, üzgün, kızgın, iğrenmiş, korkmuş ve olumsuz şaşırmış olanlar ise olumsuz duygu sınıfında sınıflandırılmıştır.</w:t>
      </w:r>
    </w:p>
    <w:p w:rsidR="00007D66" w:rsidRPr="00FF152E" w:rsidRDefault="00007D66" w:rsidP="00DD0563">
      <w:pPr>
        <w:pStyle w:val="Default"/>
        <w:spacing w:line="360" w:lineRule="auto"/>
        <w:ind w:firstLine="720"/>
        <w:jc w:val="both"/>
        <w:rPr>
          <w:rFonts w:eastAsia="Times New Roman"/>
          <w:color w:val="auto"/>
          <w:lang w:eastAsia="tr-TR" w:bidi="tr-TR"/>
        </w:rPr>
      </w:pPr>
    </w:p>
    <w:p w:rsidR="00C86075" w:rsidRPr="00FF152E" w:rsidRDefault="00007D66" w:rsidP="00E101E4">
      <w:pPr>
        <w:spacing w:line="384" w:lineRule="auto"/>
        <w:ind w:right="144" w:firstLine="720"/>
        <w:jc w:val="both"/>
        <w:rPr>
          <w:sz w:val="24"/>
          <w:szCs w:val="24"/>
        </w:rPr>
      </w:pPr>
      <w:r w:rsidRPr="00FF152E">
        <w:rPr>
          <w:sz w:val="24"/>
          <w:szCs w:val="24"/>
        </w:rPr>
        <w:t>Duygu analizi çalışmalarında istatistiksel yaklaşımlar da kullanılmaktadır.</w:t>
      </w:r>
      <w:r w:rsidR="00CE1DF5" w:rsidRPr="00FF152E">
        <w:rPr>
          <w:sz w:val="24"/>
          <w:szCs w:val="24"/>
        </w:rPr>
        <w:t xml:space="preserve"> İstatistiksel yaklaşımlar, hem Destek Vektör Makineleri (</w:t>
      </w:r>
      <w:r w:rsidR="00EA140C">
        <w:rPr>
          <w:sz w:val="24"/>
          <w:szCs w:val="24"/>
        </w:rPr>
        <w:t>-Support Vector Machine-</w:t>
      </w:r>
      <w:r w:rsidR="00CE1DF5" w:rsidRPr="00FF152E">
        <w:rPr>
          <w:sz w:val="24"/>
          <w:szCs w:val="24"/>
        </w:rPr>
        <w:lastRenderedPageBreak/>
        <w:t>SVM)  gibi geleneksel 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FF152E">
        <w:rPr>
          <w:sz w:val="24"/>
          <w:szCs w:val="24"/>
        </w:rPr>
        <w:t xml:space="preserve"> </w:t>
      </w:r>
    </w:p>
    <w:p w:rsidR="00C86075" w:rsidRPr="00FF152E" w:rsidRDefault="00C86075" w:rsidP="00DC44A3">
      <w:pPr>
        <w:spacing w:line="384" w:lineRule="auto"/>
        <w:ind w:right="144"/>
        <w:jc w:val="both"/>
        <w:rPr>
          <w:sz w:val="24"/>
          <w:szCs w:val="24"/>
        </w:rPr>
      </w:pPr>
    </w:p>
    <w:p w:rsidR="00197BC8" w:rsidRPr="00FF152E" w:rsidRDefault="00026476" w:rsidP="00C86075">
      <w:pPr>
        <w:spacing w:line="384" w:lineRule="auto"/>
        <w:ind w:right="144" w:firstLine="720"/>
        <w:jc w:val="both"/>
        <w:rPr>
          <w:sz w:val="24"/>
          <w:szCs w:val="24"/>
        </w:rPr>
      </w:pPr>
      <w:r w:rsidRPr="00FF152E">
        <w:rPr>
          <w:sz w:val="24"/>
          <w:szCs w:val="24"/>
        </w:rPr>
        <w:t xml:space="preserve">Derin Öğrenme tabanlı bir çalışmada ise Kim'in bir </w:t>
      </w:r>
      <w:r w:rsidR="00DF0511">
        <w:rPr>
          <w:sz w:val="24"/>
        </w:rPr>
        <w:t>Evrişimli</w:t>
      </w:r>
      <w:r w:rsidR="00DF0511" w:rsidRPr="00714296">
        <w:rPr>
          <w:sz w:val="24"/>
        </w:rPr>
        <w:t xml:space="preserve"> Sinir Ağları (Convolutional Neural Network-CNN)</w:t>
      </w:r>
      <w:r w:rsidRPr="00FF152E">
        <w:rPr>
          <w:sz w:val="24"/>
          <w:szCs w:val="24"/>
        </w:rPr>
        <w:t xml:space="preserve">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w:t>
      </w:r>
      <w:r w:rsidR="00EA140C" w:rsidRPr="00EA140C">
        <w:rPr>
          <w:sz w:val="24"/>
          <w:szCs w:val="24"/>
        </w:rPr>
        <w:t>Long-Short-Term Memory</w:t>
      </w:r>
      <w:r w:rsidR="00EA140C">
        <w:rPr>
          <w:sz w:val="24"/>
          <w:szCs w:val="24"/>
        </w:rPr>
        <w:t>-</w:t>
      </w:r>
      <w:r w:rsidRPr="00FF152E">
        <w:rPr>
          <w:sz w:val="24"/>
          <w:szCs w:val="24"/>
        </w:rPr>
        <w:t>LSTM) sinir ağı tanıtarak %87,2'lik bir doğruluk elde etmişlerdir (Wang, 2015).</w:t>
      </w:r>
      <w:r w:rsidR="00197BC8" w:rsidRPr="00FF152E">
        <w:rPr>
          <w:sz w:val="24"/>
          <w:szCs w:val="24"/>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Pr="00FF152E" w:rsidRDefault="00197BC8" w:rsidP="00197BC8">
      <w:pPr>
        <w:spacing w:line="384" w:lineRule="auto"/>
        <w:ind w:right="2243"/>
        <w:jc w:val="both"/>
      </w:pPr>
      <w:r w:rsidRPr="00FF152E">
        <w:tab/>
      </w:r>
    </w:p>
    <w:p w:rsidR="00DC44A3" w:rsidRPr="00FF152E" w:rsidRDefault="00197BC8" w:rsidP="00FF152E">
      <w:pPr>
        <w:spacing w:line="384" w:lineRule="auto"/>
        <w:ind w:right="144"/>
        <w:jc w:val="both"/>
        <w:rPr>
          <w:sz w:val="24"/>
          <w:szCs w:val="24"/>
        </w:rPr>
      </w:pPr>
      <w:r w:rsidRPr="00FF152E">
        <w:tab/>
      </w:r>
      <w:r w:rsidRPr="00FF152E">
        <w:rPr>
          <w:sz w:val="24"/>
          <w:szCs w:val="24"/>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FF152E">
        <w:rPr>
          <w:sz w:val="24"/>
          <w:szCs w:val="24"/>
        </w:rPr>
        <w:t>ve arkadaşları,</w:t>
      </w:r>
      <w:r w:rsidRPr="00FF152E">
        <w:rPr>
          <w:sz w:val="24"/>
          <w:szCs w:val="24"/>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FF152E">
        <w:rPr>
          <w:sz w:val="24"/>
          <w:szCs w:val="24"/>
        </w:rPr>
        <w:t>SVM</w:t>
      </w:r>
      <w:r w:rsidRPr="00FF152E">
        <w:rPr>
          <w:sz w:val="24"/>
          <w:szCs w:val="24"/>
        </w:rPr>
        <w:t xml:space="preserve"> algoritması kullanılmıştır</w:t>
      </w:r>
      <w:r w:rsidR="006B07FB" w:rsidRPr="00FF152E">
        <w:rPr>
          <w:sz w:val="24"/>
          <w:szCs w:val="24"/>
        </w:rPr>
        <w:t xml:space="preserve"> (Gievska, 2014)</w:t>
      </w:r>
      <w:r w:rsidRPr="00FF152E">
        <w:rPr>
          <w:sz w:val="24"/>
          <w:szCs w:val="24"/>
        </w:rPr>
        <w:t>.</w:t>
      </w:r>
      <w:r w:rsidR="006B07FB" w:rsidRPr="00FF152E">
        <w:rPr>
          <w:sz w:val="24"/>
          <w:szCs w:val="24"/>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w:t>
      </w:r>
      <w:r w:rsidR="006B07FB" w:rsidRPr="00FF152E">
        <w:rPr>
          <w:sz w:val="24"/>
          <w:szCs w:val="24"/>
        </w:rPr>
        <w:lastRenderedPageBreak/>
        <w:t>ontoloji kullan</w:t>
      </w:r>
      <w:r w:rsidR="00EA140C">
        <w:rPr>
          <w:sz w:val="24"/>
          <w:szCs w:val="24"/>
        </w:rPr>
        <w:t>mıştır</w:t>
      </w:r>
      <w:r w:rsidR="006B07FB" w:rsidRPr="00FF152E">
        <w:rPr>
          <w:sz w:val="24"/>
          <w:szCs w:val="24"/>
        </w:rPr>
        <w:t xml:space="preserve"> (Recupero, 2015).</w:t>
      </w:r>
    </w:p>
    <w:p w:rsidR="00C86075" w:rsidRPr="00FF152E" w:rsidRDefault="00DC44A3" w:rsidP="00C86075">
      <w:pPr>
        <w:pStyle w:val="GvdeMetni"/>
        <w:spacing w:before="258" w:line="384" w:lineRule="auto"/>
        <w:ind w:right="286"/>
        <w:jc w:val="both"/>
      </w:pPr>
      <w:r w:rsidRPr="00FF152E">
        <w:rPr>
          <w:w w:val="95"/>
        </w:rPr>
        <w:tab/>
      </w:r>
      <w:r w:rsidRPr="00FF152E">
        <w:t xml:space="preserve">Yu ve arkadaşları, önceden eğitilmiş kelime yerleştirmelerine </w:t>
      </w:r>
      <w:r w:rsidR="00EA140C">
        <w:t xml:space="preserve">GloVe </w:t>
      </w:r>
      <w:r w:rsidRPr="00FF152E">
        <w:t>uygulanabilecek bir v</w:t>
      </w:r>
      <w:r w:rsidR="0012528D">
        <w:t>ektör iyileştirme modeli önerdi. B</w:t>
      </w:r>
      <w:r w:rsidRPr="00FF152E">
        <w:t>urada mevcut kelime yerleştirmeleri, anlamsal ve duygusal olarak benzer kelimeler birbirine daha yakın olacak ve bunun tersi olacak şekilde ayarlandı. Bu, gerçek değerli duygu puanlarını içeren bir duygu sözlüğü kullanılarak yapıl</w:t>
      </w:r>
      <w:r w:rsidR="00EA140C">
        <w:t>mıştır.</w:t>
      </w:r>
      <w:r w:rsidRPr="00FF152E">
        <w:t xml:space="preserve"> (Yu, 2017).</w:t>
      </w:r>
      <w:r w:rsidR="00C86075" w:rsidRPr="00FF152E">
        <w:t xml:space="preserve"> </w:t>
      </w:r>
    </w:p>
    <w:p w:rsidR="00197BC8" w:rsidRPr="00375565" w:rsidRDefault="00197BC8" w:rsidP="00197BC8">
      <w:pPr>
        <w:spacing w:line="384" w:lineRule="auto"/>
        <w:ind w:right="2243"/>
        <w:jc w:val="both"/>
        <w:rPr>
          <w:w w:val="95"/>
        </w:rPr>
        <w:sectPr w:rsidR="00197BC8" w:rsidRPr="00375565" w:rsidSect="00DC44A3">
          <w:headerReference w:type="default" r:id="rId25"/>
          <w:pgSz w:w="11910" w:h="16840"/>
          <w:pgMar w:top="1701" w:right="1418" w:bottom="1701" w:left="2268" w:header="709" w:footer="709" w:gutter="0"/>
          <w:cols w:space="708"/>
        </w:sectPr>
      </w:pPr>
    </w:p>
    <w:p w:rsidR="00E06EB0" w:rsidRPr="00FF152E" w:rsidRDefault="007B534F" w:rsidP="00D54848">
      <w:pPr>
        <w:pStyle w:val="GvdeMetni"/>
        <w:spacing w:before="212" w:line="384" w:lineRule="auto"/>
        <w:ind w:right="2"/>
        <w:jc w:val="both"/>
        <w:rPr>
          <w:w w:val="95"/>
        </w:rPr>
      </w:pPr>
      <w:r w:rsidRPr="00FF152E">
        <w:rPr>
          <w:noProof/>
          <w:lang w:bidi="ar-SA"/>
        </w:rPr>
        <w:lastRenderedPageBreak/>
        <w:drawing>
          <wp:anchor distT="0" distB="0" distL="0" distR="0" simplePos="0" relativeHeight="251658752" behindDoc="0" locked="0" layoutInCell="1" allowOverlap="1" wp14:anchorId="315A6F08" wp14:editId="75624944">
            <wp:simplePos x="0" y="0"/>
            <wp:positionH relativeFrom="page">
              <wp:posOffset>1674125</wp:posOffset>
            </wp:positionH>
            <wp:positionV relativeFrom="page">
              <wp:posOffset>3542475</wp:posOffset>
            </wp:positionV>
            <wp:extent cx="4686300" cy="184150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C231DF" w:rsidP="00FF152E">
      <w:pPr>
        <w:pStyle w:val="Balk1"/>
        <w:numPr>
          <w:ilvl w:val="0"/>
          <w:numId w:val="3"/>
        </w:numPr>
        <w:tabs>
          <w:tab w:val="left" w:pos="0"/>
        </w:tabs>
        <w:spacing w:before="90"/>
        <w:ind w:left="284" w:hanging="284"/>
      </w:pPr>
      <w:bookmarkStart w:id="11" w:name="_bookmark20"/>
      <w:bookmarkEnd w:id="11"/>
      <w:r w:rsidRPr="00FF152E">
        <w:t>MATERYAL ve</w:t>
      </w:r>
      <w:r w:rsidRPr="00FF152E">
        <w:rPr>
          <w:spacing w:val="-1"/>
        </w:rPr>
        <w:t xml:space="preserve"> </w:t>
      </w:r>
      <w:r w:rsidRPr="00FF152E">
        <w:t>YÖNTEM</w:t>
      </w:r>
    </w:p>
    <w:p w:rsidR="00E06EB0" w:rsidRPr="00FF152E" w:rsidRDefault="00E06EB0">
      <w:pPr>
        <w:pStyle w:val="GvdeMetni"/>
        <w:rPr>
          <w:b/>
          <w:sz w:val="26"/>
        </w:rPr>
      </w:pPr>
    </w:p>
    <w:p w:rsidR="00E06EB0" w:rsidRPr="00FF152E" w:rsidRDefault="00E06EB0">
      <w:pPr>
        <w:pStyle w:val="GvdeMetni"/>
        <w:spacing w:before="10"/>
        <w:rPr>
          <w:b/>
          <w:sz w:val="31"/>
        </w:rPr>
      </w:pPr>
    </w:p>
    <w:p w:rsidR="00E06EB0" w:rsidRPr="00FF152E" w:rsidRDefault="00C231DF" w:rsidP="00FF152E">
      <w:pPr>
        <w:pStyle w:val="Balk1"/>
        <w:numPr>
          <w:ilvl w:val="1"/>
          <w:numId w:val="3"/>
        </w:numPr>
        <w:ind w:left="426" w:hanging="426"/>
      </w:pPr>
      <w:bookmarkStart w:id="12" w:name="_bookmark21"/>
      <w:bookmarkEnd w:id="12"/>
      <w:r w:rsidRPr="00FF152E">
        <w:t>Materyal</w:t>
      </w:r>
    </w:p>
    <w:p w:rsidR="00E06EB0" w:rsidRPr="00FF152E" w:rsidRDefault="00E06EB0">
      <w:pPr>
        <w:pStyle w:val="GvdeMetni"/>
        <w:rPr>
          <w:b/>
          <w:sz w:val="26"/>
        </w:rPr>
      </w:pPr>
    </w:p>
    <w:p w:rsidR="00E06EB0" w:rsidRPr="00FF152E" w:rsidRDefault="00E06EB0">
      <w:pPr>
        <w:pStyle w:val="GvdeMetni"/>
        <w:rPr>
          <w:b/>
          <w:sz w:val="22"/>
        </w:rPr>
      </w:pPr>
    </w:p>
    <w:p w:rsidR="00E06EB0" w:rsidRPr="00FF152E" w:rsidRDefault="00C231DF" w:rsidP="006D1015">
      <w:pPr>
        <w:pStyle w:val="Balk1"/>
        <w:numPr>
          <w:ilvl w:val="2"/>
          <w:numId w:val="3"/>
        </w:numPr>
        <w:tabs>
          <w:tab w:val="left" w:pos="709"/>
        </w:tabs>
        <w:ind w:left="567"/>
      </w:pPr>
      <w:bookmarkStart w:id="13" w:name="_bookmark22"/>
      <w:bookmarkEnd w:id="13"/>
      <w:r w:rsidRPr="00FF152E">
        <w:t>Veri</w:t>
      </w:r>
      <w:r w:rsidRPr="00FF152E">
        <w:rPr>
          <w:spacing w:val="-1"/>
        </w:rPr>
        <w:t xml:space="preserve"> </w:t>
      </w:r>
      <w:r w:rsidR="006332E0" w:rsidRPr="00FF152E">
        <w:t>Toplama</w:t>
      </w:r>
    </w:p>
    <w:p w:rsidR="00E06EB0" w:rsidRPr="00FF152E" w:rsidRDefault="00E06EB0">
      <w:pPr>
        <w:pStyle w:val="GvdeMetni"/>
        <w:rPr>
          <w:b/>
          <w:sz w:val="26"/>
        </w:rPr>
      </w:pPr>
    </w:p>
    <w:p w:rsidR="00E06EB0" w:rsidRPr="00FF152E" w:rsidRDefault="00E06EB0">
      <w:pPr>
        <w:pStyle w:val="GvdeMetni"/>
        <w:spacing w:before="7"/>
        <w:rPr>
          <w:b/>
          <w:sz w:val="21"/>
        </w:rPr>
      </w:pPr>
    </w:p>
    <w:p w:rsidR="00FD1B52" w:rsidRDefault="00850F6C" w:rsidP="00D86ED7">
      <w:pPr>
        <w:pStyle w:val="GvdeMetni"/>
        <w:spacing w:line="360" w:lineRule="auto"/>
        <w:ind w:right="2" w:firstLine="567"/>
        <w:jc w:val="both"/>
      </w:pPr>
      <w:r w:rsidRPr="00FF152E">
        <w:t>Sosyal medya kullanımı gün geçtikçe insanlar arasında daha önemli hale gelmektedir. Sosyal medyada insanların paylaşımları, yorumları vs. tüm etkileşimler birçok hayat problemine odaklanmak anlamında büyük önem arz etmektedir.</w:t>
      </w:r>
      <w:r w:rsidR="00D420BC" w:rsidRPr="00FF152E">
        <w:t xml:space="preserve"> Milyonlarca</w:t>
      </w:r>
      <w:r w:rsidRPr="00FF152E">
        <w:t xml:space="preserve"> </w:t>
      </w:r>
      <w:r w:rsidR="00D420BC" w:rsidRPr="00FF152E">
        <w:t>kullanıcısı olan sosyal medya platformlarındaki verilere erişmek artık daha zor hale gelmiştir. Twitter, Facebook, Instagram  gibi sosyal medya platformları</w:t>
      </w:r>
      <w:r w:rsidR="00710962" w:rsidRPr="00FF152E">
        <w:t xml:space="preserve"> kullanıcılarının kişisel haklarını korumak adına verilerin çekilmesi anlamında çok ciddi kısıtlamalar uygulamaktadır. R</w:t>
      </w:r>
      <w:r w:rsidR="002E3094" w:rsidRPr="00FF152E">
        <w:t>eddit sosyal medya platformu</w:t>
      </w:r>
      <w:r w:rsidR="00710962" w:rsidRPr="00FF152E">
        <w:t xml:space="preserve"> ise verilerin çekilmesi anlamında daha fazla kolaylık sağlamaktadır.</w:t>
      </w:r>
    </w:p>
    <w:p w:rsidR="00FD1B52" w:rsidRPr="00FF152E" w:rsidRDefault="00C418C4" w:rsidP="00D86ED7">
      <w:pPr>
        <w:pStyle w:val="GvdeMetni"/>
        <w:spacing w:line="360" w:lineRule="auto"/>
        <w:ind w:right="680"/>
        <w:jc w:val="both"/>
      </w:pPr>
      <w:r w:rsidRPr="00FF152E">
        <w:t xml:space="preserve"> </w:t>
      </w:r>
    </w:p>
    <w:p w:rsidR="00A11AD4" w:rsidRPr="00FF152E" w:rsidRDefault="00A11AD4" w:rsidP="00FF152E">
      <w:pPr>
        <w:pStyle w:val="GvdeMetni"/>
        <w:numPr>
          <w:ilvl w:val="3"/>
          <w:numId w:val="5"/>
        </w:numPr>
        <w:spacing w:line="360" w:lineRule="auto"/>
        <w:ind w:left="851" w:right="680" w:hanging="851"/>
        <w:jc w:val="both"/>
        <w:rPr>
          <w:b/>
        </w:rPr>
      </w:pPr>
      <w:r w:rsidRPr="00FF152E">
        <w:rPr>
          <w:b/>
        </w:rPr>
        <w:t>Reddit</w:t>
      </w:r>
    </w:p>
    <w:p w:rsidR="00A11AD4" w:rsidRPr="00FF152E" w:rsidRDefault="00A11AD4" w:rsidP="00D86ED7">
      <w:pPr>
        <w:pStyle w:val="GvdeMetni"/>
        <w:spacing w:line="360" w:lineRule="auto"/>
        <w:ind w:left="1154" w:right="2"/>
        <w:jc w:val="both"/>
        <w:rPr>
          <w:b/>
        </w:rPr>
      </w:pPr>
    </w:p>
    <w:p w:rsidR="00BC09DB" w:rsidRPr="00FF152E" w:rsidRDefault="00C71D4E" w:rsidP="00D86ED7">
      <w:pPr>
        <w:pStyle w:val="GvdeMetni"/>
        <w:spacing w:before="1" w:line="360" w:lineRule="auto"/>
        <w:ind w:right="2" w:firstLine="720"/>
        <w:jc w:val="both"/>
      </w:pPr>
      <w:r w:rsidRPr="00FF152E">
        <w:t xml:space="preserve">Web verileri, özellikle </w:t>
      </w:r>
      <w:r w:rsidR="006D1015">
        <w:t>API'lerden</w:t>
      </w:r>
      <w:r w:rsidRPr="00FF152E">
        <w:t xml:space="preserve"> gelen veriler, çevrimiçi sosyal platformların kullanıcı tarafından oluşturulan etkinlik ve içerik veritabanlarını kullanan araştırmacılar için muazzam bir nimet olmuştur. Pushshift Reddit veri kümesi ayrıca araştırmacı erişimi için bir API ve araştırmacıların toplanan verilerle kolayca etkileşim kurmasını sağlayan bir Slackbot içerir. Pushshift Reddit API, araştırmacıların aylık dökümleri indirmeye gerek kalmadan tüm veri setinde kolayca sorgu yürütmesini sağlar.</w:t>
      </w:r>
      <w:r w:rsidR="006107A6" w:rsidRPr="00FF152E">
        <w:t xml:space="preserve"> </w:t>
      </w:r>
    </w:p>
    <w:p w:rsidR="00C56276" w:rsidRPr="00FF152E" w:rsidRDefault="00C56276" w:rsidP="00D07700">
      <w:pPr>
        <w:pStyle w:val="GvdeMetni"/>
        <w:spacing w:before="1" w:line="360" w:lineRule="auto"/>
        <w:ind w:left="567" w:right="701"/>
        <w:jc w:val="both"/>
      </w:pPr>
    </w:p>
    <w:p w:rsidR="00C56276" w:rsidRDefault="00C56276" w:rsidP="00EE71E4">
      <w:pPr>
        <w:spacing w:line="360" w:lineRule="auto"/>
        <w:ind w:right="2" w:firstLine="567"/>
        <w:jc w:val="both"/>
        <w:rPr>
          <w:sz w:val="24"/>
          <w:szCs w:val="24"/>
        </w:rPr>
      </w:pPr>
      <w:r w:rsidRPr="00FF152E">
        <w:rPr>
          <w:sz w:val="24"/>
          <w:szCs w:val="24"/>
        </w:rPr>
        <w:t xml:space="preserve">Pushshift, verileri toplamak, depolamak, kataloglamak, indekslemek ve son kullanıcılara dağıtmak için birden çok arka uç yazılım bileşeni kullanır. Şekil </w:t>
      </w:r>
      <w:r w:rsidR="00E97F6A">
        <w:rPr>
          <w:sz w:val="24"/>
          <w:szCs w:val="24"/>
        </w:rPr>
        <w:t>3.1.</w:t>
      </w:r>
      <w:r w:rsidRPr="00FF152E">
        <w:rPr>
          <w:sz w:val="24"/>
          <w:szCs w:val="24"/>
        </w:rPr>
        <w:t>'de görüldüğü gibi, bu alt sistemler şunlardır:</w:t>
      </w:r>
    </w:p>
    <w:p w:rsidR="00EE71E4" w:rsidRDefault="00EE71E4" w:rsidP="00EE71E4">
      <w:pPr>
        <w:spacing w:line="360" w:lineRule="auto"/>
        <w:ind w:right="2" w:firstLine="567"/>
        <w:jc w:val="both"/>
        <w:rPr>
          <w:sz w:val="24"/>
          <w:szCs w:val="24"/>
        </w:rPr>
      </w:pPr>
    </w:p>
    <w:p w:rsidR="00EE71E4" w:rsidRPr="00FF152E" w:rsidRDefault="00EE71E4" w:rsidP="00EE71E4">
      <w:pPr>
        <w:spacing w:line="360" w:lineRule="auto"/>
        <w:ind w:right="2" w:firstLine="567"/>
        <w:jc w:val="both"/>
        <w:rPr>
          <w:sz w:val="24"/>
          <w:szCs w:val="24"/>
        </w:rPr>
      </w:pPr>
    </w:p>
    <w:p w:rsidR="00C56276" w:rsidRPr="00FF152E" w:rsidRDefault="00C56276" w:rsidP="00EE71E4">
      <w:pPr>
        <w:spacing w:line="360" w:lineRule="auto"/>
        <w:ind w:right="2"/>
        <w:jc w:val="both"/>
        <w:rPr>
          <w:sz w:val="24"/>
          <w:szCs w:val="24"/>
        </w:rPr>
      </w:pPr>
      <w:r w:rsidRPr="00FF152E">
        <w:rPr>
          <w:sz w:val="24"/>
          <w:szCs w:val="24"/>
        </w:rPr>
        <w:lastRenderedPageBreak/>
        <w:t>Ham verilerin toplanmasından ve depolanmasından sorumlu olan alma motoru.</w:t>
      </w:r>
    </w:p>
    <w:p w:rsidR="00FF152E" w:rsidRPr="00FF152E" w:rsidRDefault="00C56276" w:rsidP="00EE71E4">
      <w:pPr>
        <w:spacing w:line="360" w:lineRule="auto"/>
        <w:ind w:right="2"/>
        <w:jc w:val="both"/>
        <w:rPr>
          <w:sz w:val="24"/>
          <w:szCs w:val="24"/>
        </w:rPr>
      </w:pPr>
      <w:r w:rsidRPr="00FF152E">
        <w:rPr>
          <w:sz w:val="24"/>
          <w:szCs w:val="24"/>
        </w:rPr>
        <w:t>Gelişmiş veri sorgulamasına ve meta-veri depolamasına izin veren bir PostgreSQL veritabanı.</w:t>
      </w:r>
    </w:p>
    <w:p w:rsidR="00C56276" w:rsidRPr="00FF152E" w:rsidRDefault="00C56276" w:rsidP="005F5866">
      <w:pPr>
        <w:spacing w:line="360" w:lineRule="auto"/>
        <w:ind w:right="2"/>
        <w:rPr>
          <w:sz w:val="24"/>
          <w:szCs w:val="24"/>
        </w:rPr>
      </w:pPr>
      <w:r w:rsidRPr="00FF152E">
        <w:rPr>
          <w:sz w:val="24"/>
          <w:szCs w:val="24"/>
        </w:rPr>
        <w:t>Alınan verilerin indekslenmesini ve toplanmasını gerçekleştiren bir Elastic Search belge deposu kümesi</w:t>
      </w:r>
    </w:p>
    <w:p w:rsidR="00C56276" w:rsidRPr="00FF152E" w:rsidRDefault="00C56276" w:rsidP="00C56276">
      <w:pPr>
        <w:spacing w:line="360" w:lineRule="auto"/>
        <w:ind w:left="567" w:right="701"/>
        <w:rPr>
          <w:sz w:val="24"/>
          <w:szCs w:val="24"/>
        </w:rPr>
      </w:pPr>
    </w:p>
    <w:p w:rsidR="00C56276" w:rsidRPr="00FF152E" w:rsidRDefault="00C56276" w:rsidP="00C56276">
      <w:pPr>
        <w:spacing w:line="360" w:lineRule="auto"/>
        <w:ind w:left="567" w:right="701"/>
        <w:rPr>
          <w:sz w:val="24"/>
          <w:szCs w:val="24"/>
        </w:rPr>
      </w:pPr>
    </w:p>
    <w:p w:rsidR="00C56276" w:rsidRPr="00FF152E" w:rsidRDefault="001B2B9B" w:rsidP="00EE71E4">
      <w:pPr>
        <w:spacing w:line="360" w:lineRule="auto"/>
        <w:ind w:left="567" w:right="2" w:hanging="567"/>
        <w:rPr>
          <w:sz w:val="24"/>
          <w:szCs w:val="24"/>
        </w:rPr>
      </w:pPr>
      <w:r>
        <w:rPr>
          <w:sz w:val="24"/>
          <w:szCs w:val="24"/>
        </w:rPr>
      </w:r>
      <w:r>
        <w:rPr>
          <w:sz w:val="24"/>
          <w:szCs w:val="24"/>
        </w:rPr>
        <w:pict>
          <v:group id="docshapegroup9" o:spid="_x0000_s1107" style="width:394.75pt;height:184.7pt;mso-position-horizontal-relative:char;mso-position-vertical-relative:line" coordsize="4764,2863">
            <v:shape id="docshape10" o:spid="_x0000_s1108" style="position:absolute;left:1717;top:1369;width:3042;height:1488" coordorigin="1718,1370" coordsize="3042,1488" path="m4680,1370r-2884,l1766,1376r-25,17l1724,1418r-6,31l1718,2779r6,31l1741,2835r25,16l1796,2858r2884,l4711,2851r25,-16l4753,2810r6,-31l4759,1449r-6,-31l4736,1393r-25,-17l4680,1370xe" fillcolor="#95d0f0" stroked="f">
              <v:path arrowok="t"/>
            </v:shape>
            <v:shape id="docshape11" o:spid="_x0000_s1109" style="position:absolute;left:1717;top:1369;width:3042;height:1488" coordorigin="1718,1370" coordsize="3042,1488" path="m1796,1370r2884,l4711,1376r25,17l4753,1418r6,31l4759,2779r-6,31l4736,2835r-25,16l4680,2858r-2884,l1766,2851r-25,-16l1724,2810r-6,-31l1718,1449r6,-31l1741,1393r25,-17l1796,1370xe" filled="f" strokecolor="#231f20" strokeweight=".15453mm">
              <v:path arrowok="t"/>
            </v:shape>
            <v:shape id="docshape12" o:spid="_x0000_s1110" style="position:absolute;left:1916;top:1728;width:1206;height:1005" coordorigin="1917,1729" coordsize="1206,1005" path="m2519,1729r-121,2l2285,1736r-102,10l2093,1758r-73,15l1929,1809r-12,20l1917,2633r47,39l2093,2704r90,12l2285,2725r113,6l2519,2733r122,-2l2754,2725r102,-9l2945,2704r74,-15l3110,2653r12,-20l3122,1829r-47,-39l2945,1758r-89,-12l2754,1736r-113,-5l2519,1729xe" fillcolor="#f9bdbd" stroked="f">
              <v:path arrowok="t"/>
            </v:shape>
            <v:shape id="docshape13" o:spid="_x0000_s1111" style="position:absolute;left:1916;top:1728;width:1206;height:1005" coordorigin="1917,1729" coordsize="1206,1005" path="m1917,2633r,-804l1929,1809r91,-36l2093,1758r90,-12l2285,1736r113,-5l2519,1729r122,2l2754,1736r102,10l2945,1758r74,15l3110,1809r12,20l3122,2633r-47,39l2945,2704r-89,12l2754,2725r-113,6l2519,2733r-121,-2l2285,2725r-102,-9l2093,2704r-73,-15l1929,2653r-12,-20e" filled="f" strokecolor="#231f20" strokeweight=".67pt">
              <v:path arrowok="t"/>
            </v:shape>
            <v:shape id="docshape14" o:spid="_x0000_s1112" style="position:absolute;left:1916;top:1829;width:1206;height:101" coordorigin="1917,1829" coordsize="1206,101" path="m1917,1829r47,39l2093,1900r90,12l2285,1922r113,5l2519,1929r122,-2l2754,1922r102,-10l2945,1900r74,-15l3110,1849r12,-20e" filled="f" strokecolor="#231f20" strokeweight=".6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113" type="#_x0000_t75" style="position:absolute;left:3260;top:1646;width:1352;height:1169">
              <v:imagedata r:id="rId26" o:title=""/>
            </v:shape>
            <v:shape id="docshape16" o:spid="_x0000_s1114" style="position:absolute;left:1717;top:65;width:3042;height:963" coordorigin="1718,66" coordsize="3042,963" path="m4680,66r-2884,l1766,72r-25,17l1724,114r-6,30l1718,950r6,30l1741,1005r25,17l1796,1028r2884,l4711,1022r25,-17l4753,980r6,-30l4759,144r-6,-30l4736,89,4711,72r-31,-6xe" fillcolor="#95d0f0" stroked="f">
              <v:path arrowok="t"/>
            </v:shape>
            <v:shape id="docshape17" o:spid="_x0000_s1115" style="position:absolute;left:1717;top:65;width:3042;height:963" coordorigin="1718,66" coordsize="3042,963" path="m1796,66r2884,l4711,72r25,17l4753,114r6,30l4759,950r-6,30l4736,1005r-25,17l4680,1028r-2884,l1766,1022r-25,-17l1724,980r-6,-30l1718,144r6,-30l1741,89r25,-17l1796,66xe" filled="f" strokecolor="#231f20" strokeweight=".15453mm">
              <v:path arrowok="t"/>
            </v:shape>
            <v:line id="_x0000_s1116" style="position:absolute" from="3238,1028" to="3238,1257" strokecolor="#231f20" strokeweight=".30869mm"/>
            <v:shape id="docshape18" o:spid="_x0000_s1117" style="position:absolute;left:3206;top:1256;width:63;height:85" coordorigin="3207,1257" coordsize="63,85" path="m3270,1257r-63,l3238,1341r32,-84xe" fillcolor="#231f20" stroked="f">
              <v:path arrowok="t"/>
            </v:shape>
            <v:shape id="docshape19" o:spid="_x0000_s1118" style="position:absolute;left:3206;top:1256;width:63;height:85" coordorigin="3207,1257" coordsize="63,85" path="m3238,1341r32,-84l3207,1257r31,84xe" filled="f" strokecolor="#231f20" strokeweight=".30869mm">
              <v:path arrowok="t"/>
            </v:shape>
            <v:shape id="docshape20" o:spid="_x0000_s1119" style="position:absolute;left:1486;top:2113;width:231;height:453" coordorigin="1487,2114" coordsize="231,453" path="m1718,2114r-172,l1546,2567r-59,e" filled="f" strokecolor="#231f20" strokeweight=".30869mm">
              <v:path arrowok="t"/>
            </v:shape>
            <v:shape id="docshape21" o:spid="_x0000_s1120" style="position:absolute;left:22;top:2275;width:1352;height:583" coordorigin="23,2276" coordsize="1352,583" path="m1295,2276r-1193,l71,2282r-25,17l29,2324r-6,30l23,2779r6,31l46,2835r25,16l102,2858r1193,l1326,2851r25,-16l1368,2810r6,-31l1374,2354r-6,-30l1351,2299r-25,-17l1295,2276xe" fillcolor="#95d0f0" stroked="f">
              <v:path arrowok="t"/>
            </v:shape>
            <v:shape id="docshape22" o:spid="_x0000_s1121" style="position:absolute;left:22;top:2275;width:1352;height:583" coordorigin="23,2276" coordsize="1352,583" path="m102,2276r1193,l1326,2282r25,17l1368,2324r6,30l1374,2779r-6,31l1351,2835r-25,16l1295,2858r-1193,l71,2851,46,2835,29,2810r-6,-31l23,2354r6,-30l46,2299r25,-17l102,2276xe" filled="f" strokecolor="#231f20" strokeweight=".15453mm">
              <v:path arrowok="t"/>
            </v:shape>
            <v:shape id="docshape23" o:spid="_x0000_s1122" style="position:absolute;left:1402;top:2535;width:85;height:63" coordorigin="1403,2535" coordsize="85,63" path="m1487,2535r-84,32l1487,2598r,-63xe" fillcolor="#231f20" stroked="f">
              <v:path arrowok="t"/>
            </v:shape>
            <v:shape id="docshape24" o:spid="_x0000_s1123" style="position:absolute;left:1402;top:2535;width:85;height:63" coordorigin="1403,2535" coordsize="85,63" path="m1403,2567r84,31l1487,2535r-84,32xe" filled="f" strokecolor="#231f20" strokeweight=".30869mm">
              <v:path arrowok="t"/>
            </v:shape>
            <v:shape id="docshape25" o:spid="_x0000_s1124" style="position:absolute;left:1485;top:1682;width:232;height:432" coordorigin="1486,1683" coordsize="232,432" path="m1718,2114r-173,l1545,1683r-59,e" filled="f" strokecolor="#231f20" strokeweight=".30869mm">
              <v:path arrowok="t"/>
            </v:shape>
            <v:shape id="docshape26" o:spid="_x0000_s1125" style="position:absolute;left:22;top:1369;width:1351;height:626" coordorigin="23,1370" coordsize="1351,626" path="m1294,1370r-1192,l71,1376r-25,17l29,1418r-6,31l23,1917r6,30l46,1972r25,17l102,1996r1192,l1325,1989r25,-17l1367,1947r6,-30l1373,1449r-6,-31l1350,1393r-25,-17l1294,1370xe" fillcolor="#95d0f0" stroked="f">
              <v:path arrowok="t"/>
            </v:shape>
            <v:shape id="docshape27" o:spid="_x0000_s1126" style="position:absolute;left:22;top:1369;width:1351;height:626" coordorigin="23,1370" coordsize="1351,626" path="m102,1370r1192,l1325,1376r25,17l1367,1418r6,31l1373,1917r-6,30l1350,1972r-25,17l1294,1996r-1192,l71,1989,46,1972,29,1947r-6,-30l23,1449r6,-31l46,1393r25,-17l102,1370xe" filled="f" strokecolor="#231f20" strokeweight=".15453mm">
              <v:path arrowok="t"/>
            </v:shape>
            <v:shape id="docshape28" o:spid="_x0000_s1127" style="position:absolute;left:1401;top:1651;width:85;height:63" coordorigin="1402,1651" coordsize="85,63" path="m1486,1651r-84,32l1486,1714r,-63xe" fillcolor="#231f20" stroked="f">
              <v:path arrowok="t"/>
            </v:shape>
            <v:shape id="docshape29" o:spid="_x0000_s1128" style="position:absolute;left:1401;top:1651;width:85;height:63" coordorigin="1402,1651" coordsize="85,63" path="m1402,1683r84,31l1486,1651r-84,32xe" filled="f" strokecolor="#231f20" strokeweight=".30869mm">
              <v:path arrowok="t"/>
            </v:shape>
            <v:shape id="docshape30" o:spid="_x0000_s1129" style="position:absolute;left:21;top:21;width:1352;height:1051" coordorigin="22,22" coordsize="1352,1051" path="m892,22r-389,l425,28,351,46,282,76r-63,39l163,163r-48,56l76,282,46,351,28,425r-6,78l22,591r6,78l46,743r30,69l115,875r48,56l219,979r63,39l351,1048r74,18l503,1072r389,l970,1066r74,-18l1113,1018r63,-39l1232,931r48,-56l1319,812r29,-69l1367,669r6,-78l1373,503r-6,-78l1348,351r-29,-69l1280,219r-48,-56l1176,115,1113,76,1044,46,970,28,892,22xe" fillcolor="#95d0f1" stroked="f">
              <v:path arrowok="t"/>
            </v:shape>
            <v:shape id="docshape31" o:spid="_x0000_s1130" style="position:absolute;left:21;top:21;width:1352;height:1051" coordorigin="22,22" coordsize="1352,1051" path="m503,22r389,l970,28r74,18l1113,76r63,39l1232,163r48,56l1319,282r29,69l1367,425r6,78l1373,591r-6,78l1348,743r-29,69l1280,875r-48,56l1176,979r-63,39l1044,1048r-74,18l892,1072r-389,l425,1066r-74,-18l282,1018,219,979,163,931,115,875,76,812,46,743,28,669,22,591r,-88l28,425,46,351,76,282r39,-63l163,163r56,-48l282,76,351,46,425,28r78,-6xe" filled="f" strokecolor="#231f20" strokeweight=".77189mm">
              <v:path arrowok="t"/>
            </v:shape>
            <v:shape id="docshape32" o:spid="_x0000_s1131" type="#_x0000_t75" style="position:absolute;left:395;top:126;width:603;height:841">
              <v:imagedata r:id="rId27" o:title=""/>
            </v:shape>
            <v:line id="_x0000_s1132" style="position:absolute" from="1373,547" to="1605,547" strokecolor="#231f20" strokeweight=".30869mm"/>
            <v:shape id="docshape33" o:spid="_x0000_s1133" style="position:absolute;left:1604;top:515;width:85;height:63" coordorigin="1605,516" coordsize="85,63" path="m1605,516r,63l1689,547r-84,-31xe" fillcolor="#231f20" stroked="f">
              <v:path arrowok="t"/>
            </v:shape>
            <v:shape id="docshape34" o:spid="_x0000_s1134" style="position:absolute;left:1604;top:515;width:85;height:63" coordorigin="1605,516" coordsize="85,63" path="m1689,547r-84,-31l1605,579r84,-32xe" filled="f" strokecolor="#231f20" strokeweight=".30869mm">
              <v:path arrowok="t"/>
            </v:shape>
            <v:shapetype id="_x0000_t202" coordsize="21600,21600" o:spt="202" path="m,l,21600r21600,l21600,xe">
              <v:stroke joinstyle="miter"/>
              <v:path gradientshapeok="t" o:connecttype="rect"/>
            </v:shapetype>
            <v:shape id="docshape35" o:spid="_x0000_s1135" type="#_x0000_t202" style="position:absolute;left:2813;top:446;width:871;height:219" filled="f" stroked="f">
              <v:textbox style="mso-next-textbox:#docshape35" inset="0,0,0,0">
                <w:txbxContent>
                  <w:p w:rsidR="001B2B9B" w:rsidRDefault="001B2B9B" w:rsidP="00C56276">
                    <w:pPr>
                      <w:spacing w:before="19"/>
                      <w:rPr>
                        <w:rFonts w:ascii="Arial"/>
                        <w:sz w:val="14"/>
                      </w:rPr>
                    </w:pPr>
                    <w:r>
                      <w:rPr>
                        <w:rFonts w:ascii="Arial"/>
                        <w:color w:val="231F20"/>
                        <w:sz w:val="14"/>
                      </w:rPr>
                      <w:t xml:space="preserve">Alma Motoru </w:t>
                    </w:r>
                  </w:p>
                </w:txbxContent>
              </v:textbox>
            </v:shape>
            <v:shape id="docshape36" o:spid="_x0000_s1136" type="#_x0000_t202" style="position:absolute;left:2530;top:1393;width:1437;height:219" filled="f" stroked="f">
              <v:textbox style="mso-next-textbox:#docshape36" inset="0,0,0,0">
                <w:txbxContent>
                  <w:p w:rsidR="001B2B9B" w:rsidRDefault="001B2B9B" w:rsidP="00C56276">
                    <w:pPr>
                      <w:spacing w:before="19"/>
                      <w:rPr>
                        <w:rFonts w:ascii="Arial"/>
                        <w:sz w:val="14"/>
                      </w:rPr>
                    </w:pPr>
                    <w:r>
                      <w:rPr>
                        <w:rFonts w:ascii="Arial"/>
                        <w:color w:val="231F20"/>
                        <w:sz w:val="14"/>
                      </w:rPr>
                      <w:t>Sorgulanabilir Veri</w:t>
                    </w:r>
                  </w:p>
                </w:txbxContent>
              </v:textbox>
            </v:shape>
            <v:shape id="docshape37" o:spid="_x0000_s1137" type="#_x0000_t202" style="position:absolute;left:588;top:1582;width:238;height:219" filled="f" stroked="f">
              <v:textbox style="mso-next-textbox:#docshape37" inset="0,0,0,0">
                <w:txbxContent>
                  <w:p w:rsidR="001B2B9B" w:rsidRDefault="001B2B9B" w:rsidP="00C56276">
                    <w:pPr>
                      <w:spacing w:before="19"/>
                      <w:rPr>
                        <w:rFonts w:ascii="Arial"/>
                        <w:sz w:val="14"/>
                      </w:rPr>
                    </w:pPr>
                    <w:r>
                      <w:rPr>
                        <w:rFonts w:ascii="Arial"/>
                        <w:color w:val="231F20"/>
                        <w:sz w:val="14"/>
                      </w:rPr>
                      <w:t>API</w:t>
                    </w:r>
                  </w:p>
                </w:txbxContent>
              </v:textbox>
            </v:shape>
            <v:shape id="docshape38" o:spid="_x0000_s1138" type="#_x0000_t202" style="position:absolute;left:2177;top:2185;width:704;height:178" filled="f" stroked="f">
              <v:textbox style="mso-next-textbox:#docshape38" inset="0,0,0,0">
                <w:txbxContent>
                  <w:p w:rsidR="001B2B9B" w:rsidRDefault="001B2B9B" w:rsidP="00C56276">
                    <w:pPr>
                      <w:spacing w:before="29"/>
                      <w:rPr>
                        <w:rFonts w:ascii="Arial"/>
                        <w:sz w:val="12"/>
                      </w:rPr>
                    </w:pPr>
                    <w:r>
                      <w:rPr>
                        <w:rFonts w:ascii="Arial"/>
                        <w:color w:val="231F20"/>
                        <w:w w:val="105"/>
                        <w:sz w:val="12"/>
                      </w:rPr>
                      <w:t>PostgreSQL</w:t>
                    </w:r>
                  </w:p>
                </w:txbxContent>
              </v:textbox>
            </v:shape>
            <v:shape id="docshape39" o:spid="_x0000_s1139" type="#_x0000_t202" style="position:absolute;left:431;top:2466;width:555;height:219" filled="f" stroked="f">
              <v:textbox style="mso-next-textbox:#docshape39" inset="0,0,0,0">
                <w:txbxContent>
                  <w:p w:rsidR="001B2B9B" w:rsidRPr="00043125" w:rsidRDefault="001B2B9B" w:rsidP="00C56276">
                    <w:pPr>
                      <w:spacing w:before="19"/>
                      <w:rPr>
                        <w:sz w:val="16"/>
                      </w:rPr>
                    </w:pPr>
                    <w:r w:rsidRPr="00043125">
                      <w:rPr>
                        <w:color w:val="231F20"/>
                        <w:sz w:val="16"/>
                      </w:rPr>
                      <w:t>Arşiv</w:t>
                    </w:r>
                  </w:p>
                </w:txbxContent>
              </v:textbox>
            </v:shape>
            <w10:wrap type="none"/>
            <w10:anchorlock/>
          </v:group>
        </w:pict>
      </w:r>
    </w:p>
    <w:p w:rsidR="00DF577E" w:rsidRPr="00FF152E" w:rsidRDefault="00435BA3" w:rsidP="00FF152E">
      <w:pPr>
        <w:spacing w:line="360" w:lineRule="auto"/>
        <w:ind w:right="701"/>
        <w:rPr>
          <w:color w:val="231F20"/>
        </w:rPr>
      </w:pPr>
      <w:r>
        <w:rPr>
          <w:color w:val="231F20"/>
          <w:sz w:val="20"/>
        </w:rPr>
        <w:t xml:space="preserve">  </w:t>
      </w:r>
      <w:r w:rsidR="001B01AE">
        <w:rPr>
          <w:color w:val="231F20"/>
          <w:sz w:val="20"/>
        </w:rPr>
        <w:tab/>
      </w:r>
      <w:r w:rsidR="001B01AE">
        <w:rPr>
          <w:color w:val="231F20"/>
          <w:sz w:val="20"/>
        </w:rPr>
        <w:tab/>
      </w:r>
      <w:r w:rsidR="00C56276" w:rsidRPr="00FF152E">
        <w:rPr>
          <w:color w:val="231F20"/>
          <w:sz w:val="20"/>
        </w:rPr>
        <w:t>Şekil</w:t>
      </w:r>
      <w:r w:rsidR="00C56276" w:rsidRPr="00FF152E">
        <w:rPr>
          <w:color w:val="231F20"/>
          <w:spacing w:val="-5"/>
          <w:sz w:val="20"/>
        </w:rPr>
        <w:t xml:space="preserve"> </w:t>
      </w:r>
      <w:r w:rsidR="00375565">
        <w:rPr>
          <w:color w:val="231F20"/>
          <w:sz w:val="20"/>
        </w:rPr>
        <w:t>3.1.</w:t>
      </w:r>
      <w:r w:rsidR="00C56276" w:rsidRPr="00FF152E">
        <w:rPr>
          <w:color w:val="231F20"/>
          <w:spacing w:val="-4"/>
          <w:sz w:val="20"/>
        </w:rPr>
        <w:t xml:space="preserve"> </w:t>
      </w:r>
      <w:r w:rsidR="00C56276" w:rsidRPr="00FF152E">
        <w:rPr>
          <w:color w:val="231F20"/>
          <w:sz w:val="20"/>
        </w:rPr>
        <w:t>Reddit Pushshift Veri Toplama Platformu</w:t>
      </w:r>
      <w:r w:rsidR="00C56276" w:rsidRPr="00FF152E">
        <w:rPr>
          <w:color w:val="231F20"/>
        </w:rPr>
        <w:t>.</w:t>
      </w:r>
    </w:p>
    <w:p w:rsidR="00DF577E" w:rsidRPr="00FF152E" w:rsidRDefault="00DF577E" w:rsidP="00DF577E">
      <w:pPr>
        <w:spacing w:line="360" w:lineRule="auto"/>
        <w:ind w:left="567" w:right="701" w:firstLine="284"/>
        <w:jc w:val="both"/>
        <w:rPr>
          <w:color w:val="231F20"/>
          <w:sz w:val="24"/>
        </w:rPr>
      </w:pPr>
    </w:p>
    <w:p w:rsidR="00DF577E" w:rsidRPr="00C545B5" w:rsidRDefault="006332E0" w:rsidP="00C545B5">
      <w:pPr>
        <w:pStyle w:val="ListeParagraf"/>
        <w:numPr>
          <w:ilvl w:val="2"/>
          <w:numId w:val="5"/>
        </w:numPr>
        <w:spacing w:line="360" w:lineRule="auto"/>
        <w:ind w:left="567" w:right="701" w:hanging="567"/>
        <w:jc w:val="both"/>
        <w:rPr>
          <w:b/>
          <w:color w:val="231F20"/>
          <w:sz w:val="24"/>
        </w:rPr>
      </w:pPr>
      <w:r w:rsidRPr="00C545B5">
        <w:rPr>
          <w:b/>
          <w:color w:val="231F20"/>
          <w:sz w:val="24"/>
        </w:rPr>
        <w:t xml:space="preserve">Verilerin </w:t>
      </w:r>
      <w:r w:rsidR="00C545B5">
        <w:rPr>
          <w:b/>
          <w:color w:val="231F20"/>
          <w:sz w:val="24"/>
        </w:rPr>
        <w:t>Çekilmesi ve Temizlenmesi</w:t>
      </w:r>
    </w:p>
    <w:p w:rsidR="00D93249" w:rsidRPr="00FF152E" w:rsidRDefault="00D93249" w:rsidP="006332E0">
      <w:pPr>
        <w:pStyle w:val="ListeParagraf"/>
        <w:spacing w:line="360" w:lineRule="auto"/>
        <w:ind w:left="567" w:right="701" w:firstLine="153"/>
        <w:jc w:val="both"/>
        <w:rPr>
          <w:b/>
          <w:color w:val="231F20"/>
          <w:sz w:val="24"/>
        </w:rPr>
      </w:pPr>
    </w:p>
    <w:p w:rsidR="005239C4" w:rsidRDefault="006332E0" w:rsidP="00435BA3">
      <w:pPr>
        <w:pStyle w:val="ListeParagraf"/>
        <w:spacing w:line="360" w:lineRule="auto"/>
        <w:ind w:left="0" w:right="2" w:firstLine="585"/>
        <w:jc w:val="both"/>
        <w:rPr>
          <w:color w:val="231F20"/>
          <w:sz w:val="24"/>
        </w:rPr>
      </w:pPr>
      <w:r w:rsidRPr="00FF152E">
        <w:rPr>
          <w:color w:val="231F20"/>
          <w:sz w:val="24"/>
        </w:rPr>
        <w:t xml:space="preserve">Verileri çekmek için </w:t>
      </w:r>
      <w:r w:rsidR="003C4405" w:rsidRPr="00FF152E">
        <w:rPr>
          <w:color w:val="231F20"/>
          <w:sz w:val="24"/>
        </w:rPr>
        <w:t>DataExtract</w:t>
      </w:r>
      <w:r w:rsidRPr="00FF152E">
        <w:rPr>
          <w:color w:val="231F20"/>
          <w:sz w:val="24"/>
        </w:rPr>
        <w:t xml:space="preserve"> adında aylara göre belirlenen alt konu başlıklarında veri</w:t>
      </w:r>
      <w:r w:rsidR="0012528D">
        <w:rPr>
          <w:color w:val="231F20"/>
          <w:sz w:val="24"/>
        </w:rPr>
        <w:t>leri çekmemize olanak sağlayan P</w:t>
      </w:r>
      <w:r w:rsidRPr="00FF152E">
        <w:rPr>
          <w:color w:val="231F20"/>
          <w:sz w:val="24"/>
        </w:rPr>
        <w:t>ython programlama dilinde bir sınıf tanımlaması yaptık. Konu başlıkları, ay sayısı gibi verileri dışarıdan girmemize olanak sağlayan bu sınıf sayesinde farklı alanlarda da verilerin çok daha kolay bir şekilde çekilmesine olanak sağlandı.</w:t>
      </w:r>
      <w:r w:rsidR="00D93249" w:rsidRPr="00FF152E">
        <w:rPr>
          <w:color w:val="231F20"/>
          <w:sz w:val="24"/>
        </w:rPr>
        <w:t xml:space="preserve"> Ayrıca veriler çekilirken kullanıcılara ait yorumları ayrı bir json dosyasında </w:t>
      </w:r>
      <w:r w:rsidR="00F71511" w:rsidRPr="00FF152E">
        <w:rPr>
          <w:color w:val="231F20"/>
          <w:sz w:val="24"/>
        </w:rPr>
        <w:t>yedekledik. Bu şekilde kullanıcıların da tüm yorumlarının genel bir duygu sınıflandırmalarına ilişkin bilgi edinildi. Kullanıcı yorumlarından ortalama duygular çıkarılıp kullanıcıların aylara göre duygu değişimlerini görme fırsatı da elde edilmiş oldu.</w:t>
      </w:r>
      <w:r w:rsidR="003C4405" w:rsidRPr="00FF152E">
        <w:rPr>
          <w:color w:val="231F20"/>
          <w:sz w:val="24"/>
        </w:rPr>
        <w:t xml:space="preserve"> </w:t>
      </w:r>
      <w:r w:rsidR="00CB0CA1">
        <w:rPr>
          <w:color w:val="231F20"/>
          <w:sz w:val="24"/>
        </w:rPr>
        <w:t>Şekil 3.2 de 2020 yılına ait, Şekil 3.3. de ise 2021 yılına ait aylara göre çekilen veri miktarları gösterilmiştir.</w:t>
      </w:r>
      <w:r w:rsidR="000300B7">
        <w:rPr>
          <w:color w:val="231F20"/>
          <w:sz w:val="24"/>
        </w:rPr>
        <w:t xml:space="preserve"> 2020 yılı başlarında pandeminin hayatımıza yeni girmesinden dolayı çok fazla veri bulunamadığı için sonraki ayalara göre daha az olmuştur.</w:t>
      </w:r>
    </w:p>
    <w:p w:rsidR="006438E2" w:rsidRDefault="006438E2" w:rsidP="00A556C9">
      <w:pPr>
        <w:pStyle w:val="ListeParagraf"/>
        <w:spacing w:line="360" w:lineRule="auto"/>
        <w:ind w:left="0" w:right="701" w:firstLine="585"/>
        <w:jc w:val="both"/>
        <w:rPr>
          <w:color w:val="231F20"/>
          <w:sz w:val="24"/>
        </w:rPr>
      </w:pPr>
    </w:p>
    <w:p w:rsidR="006438E2" w:rsidRPr="00FF152E" w:rsidRDefault="004C5875" w:rsidP="00375565">
      <w:pPr>
        <w:pStyle w:val="ListeParagraf"/>
        <w:spacing w:line="360" w:lineRule="auto"/>
        <w:ind w:left="0" w:right="2" w:firstLine="0"/>
        <w:jc w:val="both"/>
        <w:rPr>
          <w:color w:val="231F20"/>
          <w:sz w:val="24"/>
        </w:rPr>
      </w:pPr>
      <w:r>
        <w:rPr>
          <w:noProof/>
          <w:lang w:bidi="ar-SA"/>
        </w:rPr>
        <w:drawing>
          <wp:inline distT="0" distB="0" distL="0" distR="0" wp14:anchorId="77D89ACF" wp14:editId="6C64331C">
            <wp:extent cx="5111126" cy="2743200"/>
            <wp:effectExtent l="0" t="0" r="0" b="0"/>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239C4" w:rsidRDefault="00375565" w:rsidP="001B01AE">
      <w:pPr>
        <w:spacing w:line="360" w:lineRule="auto"/>
        <w:ind w:left="720" w:right="701" w:firstLine="720"/>
        <w:jc w:val="both"/>
        <w:rPr>
          <w:color w:val="231F20"/>
          <w:sz w:val="20"/>
        </w:rPr>
      </w:pPr>
      <w:r w:rsidRPr="00375565">
        <w:rPr>
          <w:color w:val="231F20"/>
          <w:sz w:val="20"/>
        </w:rPr>
        <w:t>Şekil 3.2. 2020 Yılı Aylara Göre Çekilen Veri Sayıları</w:t>
      </w:r>
    </w:p>
    <w:p w:rsidR="000300B7" w:rsidRDefault="000300B7" w:rsidP="00375565">
      <w:pPr>
        <w:spacing w:line="360" w:lineRule="auto"/>
        <w:ind w:right="701"/>
        <w:jc w:val="both"/>
        <w:rPr>
          <w:color w:val="231F20"/>
          <w:sz w:val="20"/>
        </w:rPr>
      </w:pPr>
    </w:p>
    <w:p w:rsidR="000300B7" w:rsidRPr="000300B7" w:rsidRDefault="000300B7" w:rsidP="006D0EBA">
      <w:pPr>
        <w:spacing w:line="360" w:lineRule="auto"/>
        <w:ind w:right="2" w:firstLine="720"/>
        <w:jc w:val="both"/>
        <w:rPr>
          <w:color w:val="231F20"/>
          <w:sz w:val="24"/>
        </w:rPr>
      </w:pPr>
      <w:r w:rsidRPr="000300B7">
        <w:rPr>
          <w:color w:val="231F20"/>
          <w:sz w:val="24"/>
        </w:rPr>
        <w:t>2021 yılında ise pandemi adeta hayatın bir parçası haline gelmiştir. Aşı ve virüs ile ilgili farklı alt başlıklardan çok daha fazla veri çekilebilmiştir.</w:t>
      </w:r>
      <w:r>
        <w:rPr>
          <w:color w:val="231F20"/>
          <w:sz w:val="24"/>
        </w:rPr>
        <w:t xml:space="preserve"> Aylara göre benzer oranlarda veri çekilmesi duygu değişimlerinin daha gerçekçi izlenilebilmesi anlamında önem arz etmiştir.</w:t>
      </w:r>
    </w:p>
    <w:p w:rsidR="000300B7" w:rsidRPr="000300B7" w:rsidRDefault="000300B7" w:rsidP="00375565">
      <w:pPr>
        <w:spacing w:line="360" w:lineRule="auto"/>
        <w:ind w:right="701"/>
        <w:jc w:val="both"/>
        <w:rPr>
          <w:color w:val="231F20"/>
          <w:sz w:val="24"/>
        </w:rPr>
      </w:pPr>
    </w:p>
    <w:p w:rsidR="000300B7" w:rsidRPr="00375565" w:rsidRDefault="000300B7" w:rsidP="00375565">
      <w:pPr>
        <w:spacing w:line="360" w:lineRule="auto"/>
        <w:ind w:right="701"/>
        <w:jc w:val="both"/>
        <w:rPr>
          <w:color w:val="231F20"/>
          <w:sz w:val="20"/>
        </w:rPr>
      </w:pPr>
      <w:r>
        <w:rPr>
          <w:noProof/>
          <w:lang w:bidi="ar-SA"/>
        </w:rPr>
        <w:drawing>
          <wp:inline distT="0" distB="0" distL="0" distR="0" wp14:anchorId="5910105D" wp14:editId="2BB7377F">
            <wp:extent cx="5137554" cy="2743200"/>
            <wp:effectExtent l="0" t="0" r="0" b="0"/>
            <wp:docPr id="27" name="Grafi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56C9" w:rsidRDefault="000300B7" w:rsidP="001B01AE">
      <w:pPr>
        <w:spacing w:line="360" w:lineRule="auto"/>
        <w:ind w:left="720" w:right="701" w:firstLine="720"/>
        <w:jc w:val="both"/>
        <w:rPr>
          <w:color w:val="231F20"/>
          <w:sz w:val="20"/>
        </w:rPr>
      </w:pPr>
      <w:r w:rsidRPr="000300B7">
        <w:rPr>
          <w:color w:val="231F20"/>
          <w:sz w:val="20"/>
        </w:rPr>
        <w:t>Şekil 3.</w:t>
      </w:r>
      <w:r w:rsidR="0012528D">
        <w:rPr>
          <w:color w:val="231F20"/>
          <w:sz w:val="20"/>
        </w:rPr>
        <w:t>3</w:t>
      </w:r>
      <w:r w:rsidRPr="000300B7">
        <w:rPr>
          <w:color w:val="231F20"/>
          <w:sz w:val="20"/>
        </w:rPr>
        <w:t>. 202</w:t>
      </w:r>
      <w:r>
        <w:rPr>
          <w:color w:val="231F20"/>
          <w:sz w:val="20"/>
        </w:rPr>
        <w:t>1</w:t>
      </w:r>
      <w:r w:rsidRPr="000300B7">
        <w:rPr>
          <w:color w:val="231F20"/>
          <w:sz w:val="20"/>
        </w:rPr>
        <w:t xml:space="preserve"> Yılı Aylara Göre Çekilen Veri Sayıları</w:t>
      </w:r>
    </w:p>
    <w:p w:rsidR="000300B7" w:rsidRDefault="000300B7" w:rsidP="000300B7">
      <w:pPr>
        <w:spacing w:line="360" w:lineRule="auto"/>
        <w:ind w:right="701"/>
        <w:jc w:val="both"/>
        <w:rPr>
          <w:color w:val="231F20"/>
          <w:sz w:val="24"/>
        </w:rPr>
      </w:pPr>
    </w:p>
    <w:p w:rsidR="000300B7" w:rsidRPr="000300B7" w:rsidRDefault="000300B7" w:rsidP="000300B7">
      <w:pPr>
        <w:spacing w:line="360" w:lineRule="auto"/>
        <w:ind w:right="701"/>
        <w:jc w:val="both"/>
        <w:rPr>
          <w:color w:val="231F20"/>
          <w:sz w:val="24"/>
        </w:rPr>
      </w:pPr>
    </w:p>
    <w:p w:rsidR="003C4405" w:rsidRDefault="00375565" w:rsidP="00C545B5">
      <w:pPr>
        <w:pStyle w:val="ListeParagraf"/>
        <w:spacing w:line="360" w:lineRule="auto"/>
        <w:ind w:left="0" w:right="2" w:firstLine="585"/>
        <w:jc w:val="both"/>
        <w:rPr>
          <w:color w:val="231F20"/>
          <w:sz w:val="24"/>
        </w:rPr>
      </w:pPr>
      <w:r>
        <w:rPr>
          <w:color w:val="231F20"/>
          <w:sz w:val="24"/>
        </w:rPr>
        <w:lastRenderedPageBreak/>
        <w:t xml:space="preserve">Çizelge 3.1. </w:t>
      </w:r>
      <w:r w:rsidR="005239C4" w:rsidRPr="00FF152E">
        <w:rPr>
          <w:color w:val="231F20"/>
          <w:sz w:val="24"/>
        </w:rPr>
        <w:t>de PushShift API ile çekilen verilere ait bazı alanl</w:t>
      </w:r>
      <w:r w:rsidR="00111705" w:rsidRPr="00FF152E">
        <w:rPr>
          <w:color w:val="231F20"/>
          <w:sz w:val="24"/>
        </w:rPr>
        <w:t xml:space="preserve">ar ve açıklamaları verilmiştir. </w:t>
      </w:r>
      <w:r w:rsidR="005239C4" w:rsidRPr="00FF152E">
        <w:rPr>
          <w:color w:val="231F20"/>
          <w:sz w:val="24"/>
        </w:rPr>
        <w:t>Özellikle selftext alanındaki yorumlar üzerinde işlemler gerçekleştirilmiştir.</w:t>
      </w:r>
    </w:p>
    <w:p w:rsidR="00C545B5" w:rsidRDefault="00C545B5" w:rsidP="00C545B5">
      <w:pPr>
        <w:spacing w:line="360" w:lineRule="auto"/>
        <w:ind w:right="701"/>
        <w:jc w:val="both"/>
        <w:rPr>
          <w:color w:val="231F20"/>
          <w:sz w:val="20"/>
        </w:rPr>
      </w:pPr>
    </w:p>
    <w:p w:rsidR="00C545B5" w:rsidRPr="00C545B5" w:rsidRDefault="00C545B5" w:rsidP="00C545B5">
      <w:pPr>
        <w:spacing w:line="360" w:lineRule="auto"/>
        <w:ind w:right="701"/>
        <w:jc w:val="both"/>
        <w:rPr>
          <w:color w:val="231F20"/>
          <w:sz w:val="20"/>
        </w:rPr>
      </w:pPr>
      <w:r>
        <w:rPr>
          <w:color w:val="231F20"/>
          <w:sz w:val="20"/>
        </w:rPr>
        <w:t xml:space="preserve">                     Çizelge 3.</w:t>
      </w:r>
      <w:r w:rsidRPr="00A556C9">
        <w:rPr>
          <w:color w:val="231F20"/>
          <w:sz w:val="20"/>
        </w:rPr>
        <w:t>1</w:t>
      </w:r>
      <w:r w:rsidR="004D2BDC">
        <w:rPr>
          <w:color w:val="231F20"/>
          <w:sz w:val="20"/>
        </w:rPr>
        <w:t>. PushShift’den çekilen verilerin alanlarına</w:t>
      </w:r>
      <w:r w:rsidRPr="00A556C9">
        <w:rPr>
          <w:color w:val="231F20"/>
          <w:sz w:val="20"/>
        </w:rPr>
        <w:t xml:space="preserve"> ait bilgiler</w:t>
      </w:r>
    </w:p>
    <w:tbl>
      <w:tblPr>
        <w:tblStyle w:val="TableNormal"/>
        <w:tblW w:w="8159"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543"/>
        <w:gridCol w:w="6616"/>
      </w:tblGrid>
      <w:tr w:rsidR="003C4405" w:rsidRPr="00FF152E" w:rsidTr="00375565">
        <w:trPr>
          <w:trHeight w:val="394"/>
        </w:trPr>
        <w:tc>
          <w:tcPr>
            <w:tcW w:w="1543" w:type="dxa"/>
            <w:tcBorders>
              <w:bottom w:val="double" w:sz="4" w:space="0" w:color="231F20"/>
            </w:tcBorders>
          </w:tcPr>
          <w:p w:rsidR="003C4405" w:rsidRPr="00FF152E" w:rsidRDefault="003C4405" w:rsidP="00D01728">
            <w:pPr>
              <w:pStyle w:val="TableParagraph"/>
              <w:rPr>
                <w:b/>
                <w:sz w:val="20"/>
              </w:rPr>
            </w:pPr>
            <w:r w:rsidRPr="00FF152E">
              <w:rPr>
                <w:b/>
                <w:color w:val="231F20"/>
                <w:sz w:val="20"/>
              </w:rPr>
              <w:t>Alan</w:t>
            </w:r>
          </w:p>
        </w:tc>
        <w:tc>
          <w:tcPr>
            <w:tcW w:w="6616" w:type="dxa"/>
            <w:tcBorders>
              <w:bottom w:val="double" w:sz="4" w:space="0" w:color="231F20"/>
            </w:tcBorders>
          </w:tcPr>
          <w:p w:rsidR="003C4405" w:rsidRPr="00FF152E" w:rsidRDefault="003C4405" w:rsidP="00D01728">
            <w:pPr>
              <w:pStyle w:val="TableParagraph"/>
              <w:ind w:right="722"/>
              <w:rPr>
                <w:b/>
                <w:sz w:val="20"/>
              </w:rPr>
            </w:pPr>
            <w:r w:rsidRPr="00FF152E">
              <w:rPr>
                <w:b/>
                <w:color w:val="231F20"/>
                <w:sz w:val="20"/>
              </w:rPr>
              <w:t>Açıklama</w:t>
            </w:r>
          </w:p>
        </w:tc>
      </w:tr>
      <w:tr w:rsidR="003C4405" w:rsidRPr="00FF152E" w:rsidTr="00375565">
        <w:trPr>
          <w:trHeight w:val="394"/>
        </w:trPr>
        <w:tc>
          <w:tcPr>
            <w:tcW w:w="1543" w:type="dxa"/>
            <w:tcBorders>
              <w:top w:val="double" w:sz="4" w:space="0" w:color="231F20"/>
            </w:tcBorders>
          </w:tcPr>
          <w:p w:rsidR="003C4405" w:rsidRPr="00FF152E" w:rsidRDefault="003C4405" w:rsidP="00D01728">
            <w:pPr>
              <w:pStyle w:val="TableParagraph"/>
              <w:spacing w:line="206" w:lineRule="exact"/>
              <w:rPr>
                <w:b/>
                <w:sz w:val="20"/>
              </w:rPr>
            </w:pPr>
            <w:r w:rsidRPr="00FF152E">
              <w:rPr>
                <w:b/>
                <w:color w:val="231F20"/>
                <w:sz w:val="20"/>
              </w:rPr>
              <w:t>id</w:t>
            </w:r>
          </w:p>
        </w:tc>
        <w:tc>
          <w:tcPr>
            <w:tcW w:w="6616" w:type="dxa"/>
            <w:tcBorders>
              <w:top w:val="double" w:sz="4" w:space="0" w:color="231F20"/>
            </w:tcBorders>
          </w:tcPr>
          <w:p w:rsidR="003C4405" w:rsidRPr="00FF152E" w:rsidRDefault="003C4405" w:rsidP="00D01728">
            <w:pPr>
              <w:pStyle w:val="TableParagraph"/>
              <w:spacing w:line="206" w:lineRule="exact"/>
              <w:ind w:right="722"/>
              <w:rPr>
                <w:sz w:val="20"/>
              </w:rPr>
            </w:pPr>
            <w:r w:rsidRPr="00FF152E">
              <w:rPr>
                <w:color w:val="231F20"/>
                <w:sz w:val="20"/>
              </w:rPr>
              <w:t>The</w:t>
            </w:r>
            <w:r w:rsidRPr="00FF152E">
              <w:rPr>
                <w:color w:val="231F20"/>
                <w:spacing w:val="-7"/>
                <w:sz w:val="20"/>
              </w:rPr>
              <w:t xml:space="preserve"> </w:t>
            </w:r>
            <w:r w:rsidRPr="00FF152E">
              <w:rPr>
                <w:color w:val="231F20"/>
                <w:sz w:val="20"/>
              </w:rPr>
              <w:t>gönderiyi yapan,</w:t>
            </w:r>
            <w:r w:rsidRPr="00FF152E">
              <w:rPr>
                <w:color w:val="231F20"/>
                <w:spacing w:val="-6"/>
                <w:sz w:val="20"/>
              </w:rPr>
              <w:t xml:space="preserve"> </w:t>
            </w:r>
            <w:r w:rsidRPr="00FF152E">
              <w:rPr>
                <w:color w:val="231F20"/>
                <w:sz w:val="20"/>
              </w:rPr>
              <w:t>örneğin.,</w:t>
            </w:r>
            <w:r w:rsidRPr="00FF152E">
              <w:rPr>
                <w:color w:val="231F20"/>
                <w:spacing w:val="-6"/>
                <w:sz w:val="20"/>
              </w:rPr>
              <w:t xml:space="preserve"> </w:t>
            </w:r>
            <w:r w:rsidRPr="00FF152E">
              <w:rPr>
                <w:color w:val="231F20"/>
                <w:sz w:val="20"/>
              </w:rPr>
              <w:t>“3lhg2”</w:t>
            </w:r>
            <w:r w:rsidRPr="00FF152E">
              <w:rPr>
                <w:color w:val="231F20"/>
                <w:spacing w:val="-6"/>
                <w:sz w:val="20"/>
              </w:rPr>
              <w:t xml:space="preserve"> </w:t>
            </w:r>
          </w:p>
        </w:tc>
      </w:tr>
      <w:tr w:rsidR="003C4405" w:rsidRPr="00FF152E" w:rsidTr="005A0B71">
        <w:trPr>
          <w:trHeight w:val="501"/>
        </w:trPr>
        <w:tc>
          <w:tcPr>
            <w:tcW w:w="1543" w:type="dxa"/>
          </w:tcPr>
          <w:p w:rsidR="003C4405" w:rsidRPr="00FF152E" w:rsidRDefault="003C4405" w:rsidP="00D01728">
            <w:pPr>
              <w:pStyle w:val="TableParagraph"/>
              <w:rPr>
                <w:b/>
                <w:sz w:val="20"/>
              </w:rPr>
            </w:pPr>
            <w:r w:rsidRPr="00FF152E">
              <w:rPr>
                <w:b/>
                <w:color w:val="231F20"/>
                <w:sz w:val="20"/>
              </w:rPr>
              <w:t>url</w:t>
            </w:r>
          </w:p>
        </w:tc>
        <w:tc>
          <w:tcPr>
            <w:tcW w:w="6616" w:type="dxa"/>
          </w:tcPr>
          <w:p w:rsidR="003C4405" w:rsidRPr="00FF152E" w:rsidRDefault="003C4405" w:rsidP="00D01728">
            <w:pPr>
              <w:pStyle w:val="TableParagraph"/>
              <w:spacing w:line="190" w:lineRule="exact"/>
              <w:ind w:right="722"/>
              <w:rPr>
                <w:color w:val="231F20"/>
                <w:sz w:val="20"/>
              </w:rPr>
            </w:pPr>
            <w:r w:rsidRPr="00FF152E">
              <w:rPr>
                <w:color w:val="231F20"/>
                <w:sz w:val="20"/>
              </w:rPr>
              <w:t>Gönderinin gönderildiği internet adresi bilgisi.</w:t>
            </w:r>
          </w:p>
          <w:p w:rsidR="003C4405" w:rsidRPr="00FF152E" w:rsidRDefault="003C4405" w:rsidP="00D01728">
            <w:pPr>
              <w:pStyle w:val="TableParagraph"/>
              <w:spacing w:line="190" w:lineRule="exact"/>
              <w:ind w:right="722"/>
              <w:rPr>
                <w:sz w:val="20"/>
              </w:rPr>
            </w:pPr>
            <w:r w:rsidRPr="00FF152E">
              <w:rPr>
                <w:color w:val="231F20"/>
                <w:sz w:val="20"/>
              </w:rPr>
              <w:t>Örneğin,</w:t>
            </w:r>
            <w:r w:rsidRPr="00FF152E">
              <w:rPr>
                <w:color w:val="231F20"/>
                <w:spacing w:val="-6"/>
                <w:sz w:val="20"/>
              </w:rPr>
              <w:t xml:space="preserve"> </w:t>
            </w:r>
            <w:hyperlink r:id="rId30">
              <w:r w:rsidRPr="00FF152E">
                <w:rPr>
                  <w:color w:val="231F20"/>
                  <w:sz w:val="20"/>
                </w:rPr>
                <w:t>“https://www.reddit.com/r/Coronavirus/</w:t>
              </w:r>
            </w:hyperlink>
          </w:p>
        </w:tc>
      </w:tr>
      <w:tr w:rsidR="003C4405" w:rsidRPr="00FF152E" w:rsidTr="005A0B71">
        <w:trPr>
          <w:trHeight w:val="409"/>
        </w:trPr>
        <w:tc>
          <w:tcPr>
            <w:tcW w:w="1543" w:type="dxa"/>
          </w:tcPr>
          <w:p w:rsidR="003C4405" w:rsidRPr="00FF152E" w:rsidRDefault="003C4405" w:rsidP="00D01728">
            <w:pPr>
              <w:pStyle w:val="TableParagraph"/>
              <w:rPr>
                <w:b/>
                <w:sz w:val="20"/>
              </w:rPr>
            </w:pPr>
            <w:r w:rsidRPr="00FF152E">
              <w:rPr>
                <w:b/>
                <w:color w:val="231F20"/>
                <w:sz w:val="20"/>
              </w:rPr>
              <w:t>permalink</w:t>
            </w:r>
          </w:p>
        </w:tc>
        <w:tc>
          <w:tcPr>
            <w:tcW w:w="6616" w:type="dxa"/>
          </w:tcPr>
          <w:p w:rsidR="003C4405" w:rsidRPr="00FF152E" w:rsidRDefault="003C4405" w:rsidP="00D01728">
            <w:pPr>
              <w:pStyle w:val="TableParagraph"/>
              <w:spacing w:line="225" w:lineRule="exact"/>
              <w:ind w:right="722"/>
              <w:rPr>
                <w:sz w:val="20"/>
              </w:rPr>
            </w:pPr>
            <w:r w:rsidRPr="00FF152E">
              <w:rPr>
                <w:sz w:val="20"/>
              </w:rPr>
              <w:t>Gönderiye ait kalıcı bağlantı adresi</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author</w:t>
            </w:r>
          </w:p>
        </w:tc>
        <w:tc>
          <w:tcPr>
            <w:tcW w:w="6616" w:type="dxa"/>
          </w:tcPr>
          <w:p w:rsidR="003C4405" w:rsidRPr="00FF152E" w:rsidRDefault="003C4405" w:rsidP="00D01728">
            <w:pPr>
              <w:pStyle w:val="TableParagraph"/>
              <w:ind w:right="722"/>
              <w:rPr>
                <w:sz w:val="20"/>
              </w:rPr>
            </w:pPr>
            <w:r w:rsidRPr="00FF152E">
              <w:rPr>
                <w:color w:val="231F20"/>
                <w:sz w:val="20"/>
              </w:rPr>
              <w:t>Gönderiyi yapanın kullanıcı adı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created</w:t>
            </w:r>
            <w:r w:rsidRPr="00FF152E">
              <w:rPr>
                <w:b/>
                <w:color w:val="231F20"/>
                <w:spacing w:val="17"/>
                <w:sz w:val="20"/>
              </w:rPr>
              <w:t xml:space="preserve"> </w:t>
            </w:r>
            <w:r w:rsidRPr="00FF152E">
              <w:rPr>
                <w:b/>
                <w:color w:val="231F20"/>
                <w:sz w:val="20"/>
              </w:rPr>
              <w:t>utc</w:t>
            </w:r>
          </w:p>
        </w:tc>
        <w:tc>
          <w:tcPr>
            <w:tcW w:w="6616" w:type="dxa"/>
          </w:tcPr>
          <w:p w:rsidR="003C4405" w:rsidRPr="00FF152E" w:rsidRDefault="003C4405" w:rsidP="00D01728">
            <w:pPr>
              <w:pStyle w:val="TableParagraph"/>
              <w:ind w:right="722"/>
              <w:rPr>
                <w:sz w:val="20"/>
              </w:rPr>
            </w:pPr>
            <w:r w:rsidRPr="00FF152E">
              <w:rPr>
                <w:color w:val="231F20"/>
                <w:sz w:val="20"/>
              </w:rPr>
              <w:t>Gönderinin oluşturulma zamanı</w:t>
            </w:r>
          </w:p>
        </w:tc>
      </w:tr>
      <w:tr w:rsidR="003C4405" w:rsidRPr="00FF152E" w:rsidTr="00375565">
        <w:trPr>
          <w:trHeight w:val="362"/>
        </w:trPr>
        <w:tc>
          <w:tcPr>
            <w:tcW w:w="1543" w:type="dxa"/>
          </w:tcPr>
          <w:p w:rsidR="003C4405" w:rsidRPr="00FF152E" w:rsidRDefault="003C4405" w:rsidP="00D01728">
            <w:pPr>
              <w:pStyle w:val="TableParagraph"/>
              <w:rPr>
                <w:b/>
                <w:sz w:val="20"/>
              </w:rPr>
            </w:pPr>
            <w:r w:rsidRPr="00FF152E">
              <w:rPr>
                <w:b/>
                <w:color w:val="231F20"/>
                <w:sz w:val="20"/>
              </w:rPr>
              <w:t>subreddit</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Gönderinin gönderildiği konu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subreddit</w:t>
            </w:r>
            <w:r w:rsidRPr="00FF152E">
              <w:rPr>
                <w:b/>
                <w:color w:val="231F20"/>
                <w:spacing w:val="17"/>
                <w:sz w:val="20"/>
              </w:rPr>
              <w:t xml:space="preserve"> </w:t>
            </w:r>
            <w:r w:rsidRPr="00FF152E">
              <w:rPr>
                <w:b/>
                <w:color w:val="231F20"/>
                <w:sz w:val="20"/>
              </w:rPr>
              <w:t>id</w:t>
            </w:r>
          </w:p>
        </w:tc>
        <w:tc>
          <w:tcPr>
            <w:tcW w:w="6616" w:type="dxa"/>
          </w:tcPr>
          <w:p w:rsidR="003C4405" w:rsidRPr="00FF152E" w:rsidRDefault="003C4405" w:rsidP="00D01728">
            <w:pPr>
              <w:pStyle w:val="TableParagraph"/>
              <w:ind w:right="722"/>
              <w:rPr>
                <w:sz w:val="20"/>
              </w:rPr>
            </w:pPr>
            <w:r w:rsidRPr="00FF152E">
              <w:rPr>
                <w:color w:val="231F20"/>
                <w:sz w:val="20"/>
              </w:rPr>
              <w:t>Gönderinin gönderildiği konu başlığına ait id</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selftext</w:t>
            </w:r>
          </w:p>
        </w:tc>
        <w:tc>
          <w:tcPr>
            <w:tcW w:w="6616" w:type="dxa"/>
          </w:tcPr>
          <w:p w:rsidR="003C4405" w:rsidRPr="00FF152E" w:rsidRDefault="003C4405" w:rsidP="00D01728">
            <w:pPr>
              <w:pStyle w:val="TableParagraph"/>
              <w:ind w:right="722"/>
              <w:rPr>
                <w:sz w:val="20"/>
              </w:rPr>
            </w:pPr>
            <w:r w:rsidRPr="00FF152E">
              <w:rPr>
                <w:color w:val="231F20"/>
                <w:sz w:val="20"/>
              </w:rPr>
              <w:t>Gönderiye ait içeriğin olduğu alan</w:t>
            </w:r>
          </w:p>
        </w:tc>
      </w:tr>
      <w:tr w:rsidR="003C4405" w:rsidRPr="00FF152E" w:rsidTr="00375565">
        <w:trPr>
          <w:trHeight w:val="354"/>
        </w:trPr>
        <w:tc>
          <w:tcPr>
            <w:tcW w:w="1543" w:type="dxa"/>
          </w:tcPr>
          <w:p w:rsidR="003C4405" w:rsidRPr="00FF152E" w:rsidRDefault="003C4405" w:rsidP="00D01728">
            <w:pPr>
              <w:pStyle w:val="TableParagraph"/>
              <w:rPr>
                <w:b/>
                <w:sz w:val="20"/>
              </w:rPr>
            </w:pPr>
            <w:r w:rsidRPr="00FF152E">
              <w:rPr>
                <w:b/>
                <w:color w:val="231F20"/>
                <w:sz w:val="20"/>
              </w:rPr>
              <w:t>title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num</w:t>
            </w:r>
            <w:r w:rsidRPr="00FF152E">
              <w:rPr>
                <w:b/>
                <w:color w:val="231F20"/>
                <w:spacing w:val="18"/>
                <w:sz w:val="20"/>
              </w:rPr>
              <w:t xml:space="preserve"> </w:t>
            </w:r>
            <w:r w:rsidRPr="00FF152E">
              <w:rPr>
                <w:b/>
                <w:color w:val="231F20"/>
                <w:sz w:val="20"/>
              </w:rPr>
              <w:t>comments</w:t>
            </w:r>
          </w:p>
        </w:tc>
        <w:tc>
          <w:tcPr>
            <w:tcW w:w="6616" w:type="dxa"/>
          </w:tcPr>
          <w:p w:rsidR="003C4405" w:rsidRPr="00FF152E" w:rsidRDefault="003C4405" w:rsidP="00D01728">
            <w:pPr>
              <w:pStyle w:val="TableParagraph"/>
              <w:ind w:right="722"/>
              <w:rPr>
                <w:sz w:val="20"/>
              </w:rPr>
            </w:pPr>
            <w:r w:rsidRPr="00FF152E">
              <w:rPr>
                <w:color w:val="231F20"/>
                <w:sz w:val="20"/>
              </w:rPr>
              <w:t>Gönderiye yapılan yorum sayısı</w:t>
            </w:r>
          </w:p>
        </w:tc>
      </w:tr>
      <w:tr w:rsidR="003C4405" w:rsidRPr="00FF152E" w:rsidTr="0019530A">
        <w:trPr>
          <w:trHeight w:val="371"/>
        </w:trPr>
        <w:tc>
          <w:tcPr>
            <w:tcW w:w="1543" w:type="dxa"/>
          </w:tcPr>
          <w:p w:rsidR="003C4405" w:rsidRPr="00FF152E" w:rsidRDefault="003C4405" w:rsidP="00D01728">
            <w:pPr>
              <w:pStyle w:val="TableParagraph"/>
              <w:rPr>
                <w:b/>
                <w:sz w:val="20"/>
              </w:rPr>
            </w:pPr>
            <w:r w:rsidRPr="00FF152E">
              <w:rPr>
                <w:b/>
                <w:color w:val="231F20"/>
                <w:sz w:val="20"/>
              </w:rPr>
              <w:t>score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Gönderiye yapılan yorumlar ve beğeniler sonucu verilen puan</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is</w:t>
            </w:r>
            <w:r w:rsidRPr="00FF152E">
              <w:rPr>
                <w:b/>
                <w:color w:val="231F20"/>
                <w:spacing w:val="20"/>
                <w:sz w:val="20"/>
              </w:rPr>
              <w:t xml:space="preserve"> </w:t>
            </w:r>
            <w:r w:rsidRPr="00FF152E">
              <w:rPr>
                <w:b/>
                <w:color w:val="231F20"/>
                <w:sz w:val="20"/>
              </w:rPr>
              <w:t>self</w:t>
            </w:r>
          </w:p>
        </w:tc>
        <w:tc>
          <w:tcPr>
            <w:tcW w:w="6616" w:type="dxa"/>
          </w:tcPr>
          <w:p w:rsidR="003C4405" w:rsidRPr="00FF152E" w:rsidRDefault="003C4405" w:rsidP="00D01728">
            <w:pPr>
              <w:pStyle w:val="TableParagraph"/>
              <w:ind w:right="722"/>
              <w:rPr>
                <w:sz w:val="20"/>
              </w:rPr>
            </w:pPr>
            <w:r w:rsidRPr="00FF152E">
              <w:rPr>
                <w:color w:val="231F20"/>
                <w:sz w:val="20"/>
              </w:rPr>
              <w:t>Gönderinin kişiye ait olup olmadığını belirten kontrol durumu</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over</w:t>
            </w:r>
            <w:r w:rsidRPr="00FF152E">
              <w:rPr>
                <w:b/>
                <w:color w:val="231F20"/>
                <w:spacing w:val="17"/>
                <w:sz w:val="20"/>
              </w:rPr>
              <w:t xml:space="preserve"> </w:t>
            </w:r>
            <w:r w:rsidRPr="00FF152E">
              <w:rPr>
                <w:b/>
                <w:color w:val="231F20"/>
                <w:sz w:val="20"/>
              </w:rPr>
              <w:t>18</w:t>
            </w:r>
          </w:p>
        </w:tc>
        <w:tc>
          <w:tcPr>
            <w:tcW w:w="6616" w:type="dxa"/>
          </w:tcPr>
          <w:p w:rsidR="003C4405" w:rsidRPr="00FF152E" w:rsidRDefault="003C4405" w:rsidP="00D01728">
            <w:pPr>
              <w:pStyle w:val="TableParagraph"/>
              <w:ind w:right="722"/>
              <w:rPr>
                <w:sz w:val="20"/>
              </w:rPr>
            </w:pPr>
            <w:r w:rsidRPr="00FF152E">
              <w:rPr>
                <w:color w:val="231F20"/>
                <w:sz w:val="20"/>
              </w:rPr>
              <w:t>Gönderinin güvenli olup olmadığını belirten kısım</w:t>
            </w:r>
          </w:p>
        </w:tc>
      </w:tr>
    </w:tbl>
    <w:p w:rsidR="005D44AD" w:rsidRDefault="005D44AD" w:rsidP="003F13E0">
      <w:pPr>
        <w:pStyle w:val="ListeParagraf"/>
        <w:spacing w:line="360" w:lineRule="auto"/>
        <w:ind w:left="567" w:right="701" w:firstLine="0"/>
        <w:jc w:val="both"/>
        <w:rPr>
          <w:color w:val="231F20"/>
          <w:sz w:val="24"/>
        </w:rPr>
      </w:pPr>
    </w:p>
    <w:p w:rsidR="00375565" w:rsidRPr="00FF152E" w:rsidRDefault="00375565" w:rsidP="003F13E0">
      <w:pPr>
        <w:pStyle w:val="ListeParagraf"/>
        <w:spacing w:line="360" w:lineRule="auto"/>
        <w:ind w:left="567" w:right="701" w:firstLine="0"/>
        <w:jc w:val="both"/>
        <w:rPr>
          <w:color w:val="231F20"/>
          <w:sz w:val="24"/>
        </w:rPr>
      </w:pPr>
    </w:p>
    <w:p w:rsidR="005D44AD" w:rsidRPr="00FF152E" w:rsidRDefault="005D44AD" w:rsidP="005B24DE">
      <w:pPr>
        <w:pStyle w:val="ListeParagraf"/>
        <w:numPr>
          <w:ilvl w:val="2"/>
          <w:numId w:val="5"/>
        </w:numPr>
        <w:spacing w:line="360" w:lineRule="auto"/>
        <w:ind w:left="709" w:right="701"/>
        <w:jc w:val="both"/>
        <w:rPr>
          <w:b/>
          <w:color w:val="231F20"/>
          <w:sz w:val="24"/>
        </w:rPr>
      </w:pPr>
      <w:r w:rsidRPr="00FF152E">
        <w:rPr>
          <w:b/>
          <w:color w:val="231F20"/>
          <w:sz w:val="24"/>
        </w:rPr>
        <w:t>Verilerin Temizlenmesi</w:t>
      </w:r>
    </w:p>
    <w:p w:rsidR="002E2081" w:rsidRPr="00FF152E" w:rsidRDefault="002E2081" w:rsidP="002E2081">
      <w:pPr>
        <w:pStyle w:val="ListeParagraf"/>
        <w:spacing w:line="360" w:lineRule="auto"/>
        <w:ind w:left="1110" w:right="701" w:firstLine="0"/>
        <w:jc w:val="both"/>
        <w:rPr>
          <w:b/>
          <w:color w:val="231F20"/>
          <w:sz w:val="24"/>
        </w:rPr>
      </w:pPr>
    </w:p>
    <w:p w:rsidR="005D44AD" w:rsidRPr="00FF152E" w:rsidRDefault="002E2081" w:rsidP="00C545B5">
      <w:pPr>
        <w:pStyle w:val="ListeParagraf"/>
        <w:spacing w:line="360" w:lineRule="auto"/>
        <w:ind w:left="0" w:right="2" w:firstLine="567"/>
        <w:jc w:val="both"/>
        <w:rPr>
          <w:color w:val="231F20"/>
          <w:sz w:val="24"/>
        </w:rPr>
      </w:pPr>
      <w:r w:rsidRPr="00FF152E">
        <w:rPr>
          <w:color w:val="231F20"/>
          <w:sz w:val="24"/>
        </w:rPr>
        <w:t>Sosyal Ağ platformları, kullanıcıların gönderiler ve yorumlar gibi potansiyel olarak sonsuz miktarda metin içeriği oluşturmasına olanak tanır. Bu platformlarda kullanılan dil genellikle yapılandırılmamış veya yarı yapılandırılmıştır. Kullanıcılar, bir cümle kurarken, yazım veya dilbilgisi kurallarını dikkate almama eğilimindedir, genellikle kendilerini konuşma dili veya diyalektik ifadelerle ifade ederler. Bu sözdizimsel ve anlamsal belirsizlikler, yapılan yorumlar üzerinde gerçekleştirmek istediğimiz sınıflandırma işlemleri için olumsuzluklar oluşturacaktır.</w:t>
      </w:r>
    </w:p>
    <w:p w:rsidR="002E2081" w:rsidRPr="00FF152E" w:rsidRDefault="002E2081" w:rsidP="002E2081">
      <w:pPr>
        <w:pStyle w:val="ListeParagraf"/>
        <w:spacing w:line="360" w:lineRule="auto"/>
        <w:ind w:left="567" w:right="701" w:firstLine="567"/>
        <w:jc w:val="both"/>
        <w:rPr>
          <w:color w:val="231F20"/>
          <w:sz w:val="24"/>
        </w:rPr>
      </w:pPr>
    </w:p>
    <w:p w:rsidR="00C545B5" w:rsidRDefault="002E2081" w:rsidP="00073C9F">
      <w:pPr>
        <w:pStyle w:val="ListeParagraf"/>
        <w:spacing w:line="360" w:lineRule="auto"/>
        <w:ind w:left="0" w:right="2" w:firstLine="567"/>
        <w:jc w:val="both"/>
        <w:rPr>
          <w:color w:val="231F20"/>
          <w:sz w:val="24"/>
        </w:rPr>
      </w:pPr>
      <w:r w:rsidRPr="00FF152E">
        <w:rPr>
          <w:color w:val="231F20"/>
          <w:sz w:val="24"/>
        </w:rPr>
        <w:t xml:space="preserve">NLP ve Metin Madenciliği araştırma alanları, bu sorunları azaltmak için teknikler ve metodolojiler sunar. NLP ifadesi, doğal dilin bilgisayar ortamında </w:t>
      </w:r>
      <w:r w:rsidRPr="00FF152E">
        <w:rPr>
          <w:color w:val="231F20"/>
          <w:sz w:val="24"/>
        </w:rPr>
        <w:lastRenderedPageBreak/>
        <w:t>işlenmesini amaçlayan teknikleri tanımlar. Metin madenciliği terminolojisi, metin içeriğinden otomatik olarak bilgi çıkarmak için teknolojiler</w:t>
      </w:r>
      <w:r w:rsidR="00CA2E81" w:rsidRPr="00FF152E">
        <w:rPr>
          <w:color w:val="231F20"/>
          <w:sz w:val="24"/>
        </w:rPr>
        <w:t>in kullanılması anlamına gelir.</w:t>
      </w:r>
    </w:p>
    <w:p w:rsidR="00073C9F" w:rsidRPr="00073C9F" w:rsidRDefault="00073C9F" w:rsidP="00073C9F">
      <w:pPr>
        <w:pStyle w:val="ListeParagraf"/>
        <w:spacing w:line="360" w:lineRule="auto"/>
        <w:ind w:left="0" w:right="2" w:firstLine="567"/>
        <w:jc w:val="both"/>
        <w:rPr>
          <w:color w:val="231F20"/>
          <w:sz w:val="24"/>
        </w:rPr>
      </w:pPr>
    </w:p>
    <w:p w:rsidR="002F2A81" w:rsidRDefault="002E2081" w:rsidP="00C545B5">
      <w:pPr>
        <w:pStyle w:val="ListeParagraf"/>
        <w:spacing w:line="360" w:lineRule="auto"/>
        <w:ind w:left="0" w:right="2" w:firstLine="567"/>
        <w:jc w:val="both"/>
        <w:rPr>
          <w:color w:val="231F20"/>
          <w:sz w:val="24"/>
        </w:rPr>
      </w:pPr>
      <w:r w:rsidRPr="00FF152E">
        <w:rPr>
          <w:color w:val="231F20"/>
          <w:sz w:val="24"/>
        </w:rPr>
        <w:t>Bu çalışmada, ilk adım metin ön işleme ile ilgilidir. Bu kavram, hem anormallikleri tespit etmeyi ve kaldırmayı hem de analiz edilen metnin boyutunu küçültmeyi amaçlayan yapılandırılmamış metinsel verilerin tüm ön işleme ve temizleme işlemlerini ifade eder. Geleneksel metin ön işleme ardışık düzeni aşağıdaki işlemleri içerir:</w:t>
      </w:r>
    </w:p>
    <w:p w:rsidR="00073C9F" w:rsidRPr="005B24DE" w:rsidRDefault="00073C9F" w:rsidP="00C545B5">
      <w:pPr>
        <w:pStyle w:val="ListeParagraf"/>
        <w:spacing w:line="360" w:lineRule="auto"/>
        <w:ind w:left="0" w:right="2" w:firstLine="567"/>
        <w:jc w:val="both"/>
        <w:rPr>
          <w:color w:val="231F20"/>
          <w:sz w:val="24"/>
        </w:rPr>
      </w:pPr>
    </w:p>
    <w:p w:rsidR="002E2081" w:rsidRDefault="002E2081" w:rsidP="00073C9F">
      <w:pPr>
        <w:pStyle w:val="ListeParagraf"/>
        <w:spacing w:line="360" w:lineRule="auto"/>
        <w:ind w:left="0" w:right="2" w:firstLine="0"/>
        <w:jc w:val="both"/>
        <w:rPr>
          <w:color w:val="231F20"/>
          <w:sz w:val="24"/>
        </w:rPr>
      </w:pPr>
      <w:r w:rsidRPr="00073C9F">
        <w:rPr>
          <w:b/>
          <w:color w:val="231F20"/>
          <w:sz w:val="24"/>
        </w:rPr>
        <w:t>Durdurulan sözcüklerin ortadan kaldırılması</w:t>
      </w:r>
      <w:r w:rsidR="00375565">
        <w:rPr>
          <w:b/>
          <w:color w:val="231F20"/>
          <w:sz w:val="24"/>
        </w:rPr>
        <w:t xml:space="preserve"> ( Stopwords ) </w:t>
      </w:r>
      <w:r w:rsidRPr="00073C9F">
        <w:rPr>
          <w:b/>
          <w:color w:val="231F20"/>
          <w:sz w:val="24"/>
        </w:rPr>
        <w:t>:</w:t>
      </w:r>
      <w:r w:rsidRPr="00073C9F">
        <w:rPr>
          <w:color w:val="231F20"/>
          <w:sz w:val="24"/>
        </w:rPr>
        <w:t xml:space="preserve"> Durdurulan sözcükler, bir dilde sıklıkları göz önüne alındığında, ilgili bilgilerin çıkarılması amacıyla genellikle çok az öneme sahip olduğu düşünülen sözcüksel olarak boş sözcüklerdir (örneğin, İngilizce'de the, a, be). </w:t>
      </w:r>
      <w:r w:rsidR="00E91B5B" w:rsidRPr="00073C9F">
        <w:rPr>
          <w:color w:val="231F20"/>
          <w:sz w:val="24"/>
        </w:rPr>
        <w:t>B</w:t>
      </w:r>
      <w:r w:rsidRPr="00073C9F">
        <w:rPr>
          <w:color w:val="231F20"/>
          <w:sz w:val="24"/>
        </w:rPr>
        <w:t>u kelimelerin kaldırılması, metnin boyutunu önemli ölçüde küçülttüğü için, metnin ön işlemesinin verimliliğini ve etkililiğini artırır.</w:t>
      </w:r>
    </w:p>
    <w:p w:rsidR="00073C9F" w:rsidRPr="00073C9F" w:rsidRDefault="00073C9F" w:rsidP="00073C9F">
      <w:pPr>
        <w:pStyle w:val="ListeParagraf"/>
        <w:spacing w:line="360" w:lineRule="auto"/>
        <w:ind w:left="0" w:right="2" w:firstLine="567"/>
        <w:jc w:val="both"/>
        <w:rPr>
          <w:color w:val="231F20"/>
          <w:sz w:val="24"/>
        </w:rPr>
      </w:pPr>
    </w:p>
    <w:p w:rsidR="00073C9F" w:rsidRDefault="00E91B5B" w:rsidP="00073C9F">
      <w:pPr>
        <w:pStyle w:val="ListeParagraf"/>
        <w:spacing w:line="360" w:lineRule="auto"/>
        <w:ind w:left="0" w:right="2" w:firstLine="0"/>
        <w:jc w:val="both"/>
        <w:rPr>
          <w:color w:val="231F20"/>
          <w:sz w:val="24"/>
        </w:rPr>
      </w:pPr>
      <w:r w:rsidRPr="00073C9F">
        <w:rPr>
          <w:b/>
          <w:color w:val="231F20"/>
          <w:sz w:val="24"/>
        </w:rPr>
        <w:t>Küçük harf</w:t>
      </w:r>
      <w:r w:rsidR="00375565">
        <w:rPr>
          <w:b/>
          <w:color w:val="231F20"/>
          <w:sz w:val="24"/>
        </w:rPr>
        <w:t xml:space="preserve"> Dönüştürme ( Lowercase ) </w:t>
      </w:r>
      <w:r w:rsidRPr="00073C9F">
        <w:rPr>
          <w:b/>
          <w:color w:val="231F20"/>
          <w:sz w:val="24"/>
        </w:rPr>
        <w:t>:</w:t>
      </w:r>
      <w:r w:rsidRPr="00FF152E">
        <w:rPr>
          <w:color w:val="231F20"/>
          <w:sz w:val="24"/>
        </w:rPr>
        <w:t xml:space="preserve"> Bu terminoloji, bir metindeki tüm kelimelerin küçük harfe dönüştürülmesini ifade eder. Esas olarak girdinin tutarlılığı ve uyumu nedenleriyle benimsenmiştir.</w:t>
      </w:r>
    </w:p>
    <w:p w:rsidR="0012528D" w:rsidRPr="00FF152E" w:rsidRDefault="0012528D" w:rsidP="00073C9F">
      <w:pPr>
        <w:pStyle w:val="ListeParagraf"/>
        <w:spacing w:line="360" w:lineRule="auto"/>
        <w:ind w:left="0" w:right="2" w:firstLine="0"/>
        <w:jc w:val="both"/>
        <w:rPr>
          <w:color w:val="231F20"/>
          <w:sz w:val="24"/>
        </w:rPr>
      </w:pPr>
    </w:p>
    <w:p w:rsidR="00E91B5B" w:rsidRDefault="0012528D" w:rsidP="00073C9F">
      <w:pPr>
        <w:pStyle w:val="ListeParagraf"/>
        <w:spacing w:line="360" w:lineRule="auto"/>
        <w:ind w:left="0" w:right="2" w:firstLine="0"/>
        <w:jc w:val="both"/>
        <w:rPr>
          <w:color w:val="231F20"/>
          <w:sz w:val="24"/>
        </w:rPr>
      </w:pPr>
      <w:r>
        <w:rPr>
          <w:b/>
          <w:color w:val="231F20"/>
          <w:sz w:val="24"/>
        </w:rPr>
        <w:t>Köklerine Ayırma</w:t>
      </w:r>
      <w:r w:rsidR="00375565">
        <w:rPr>
          <w:b/>
          <w:color w:val="231F20"/>
          <w:sz w:val="24"/>
        </w:rPr>
        <w:t xml:space="preserve"> ( Tokenization ) </w:t>
      </w:r>
      <w:r w:rsidR="00E91B5B" w:rsidRPr="00073C9F">
        <w:rPr>
          <w:b/>
          <w:color w:val="231F20"/>
          <w:sz w:val="24"/>
        </w:rPr>
        <w:t>:</w:t>
      </w:r>
      <w:r w:rsidR="00E91B5B" w:rsidRPr="00073C9F">
        <w:rPr>
          <w:color w:val="231F20"/>
          <w:sz w:val="24"/>
        </w:rPr>
        <w:t xml:space="preserve"> Bu ifade, bir metnin, </w:t>
      </w:r>
      <w:r>
        <w:rPr>
          <w:color w:val="231F20"/>
          <w:sz w:val="24"/>
        </w:rPr>
        <w:t>köken</w:t>
      </w:r>
      <w:r w:rsidR="00E91B5B" w:rsidRPr="00073C9F">
        <w:rPr>
          <w:color w:val="231F20"/>
          <w:sz w:val="24"/>
        </w:rPr>
        <w:t xml:space="preserve"> adı verilen, onu oluşturan sözcüklere bölünmesi sürecini tanımlar. Genellikle noktalama işaretleri bu aşamada kaldırılır.</w:t>
      </w:r>
    </w:p>
    <w:p w:rsidR="00073C9F" w:rsidRPr="00073C9F" w:rsidRDefault="00073C9F" w:rsidP="00073C9F">
      <w:pPr>
        <w:pStyle w:val="ListeParagraf"/>
        <w:spacing w:line="360" w:lineRule="auto"/>
        <w:ind w:left="0" w:right="2" w:firstLine="0"/>
        <w:jc w:val="both"/>
        <w:rPr>
          <w:color w:val="231F20"/>
          <w:sz w:val="24"/>
        </w:rPr>
      </w:pPr>
    </w:p>
    <w:p w:rsidR="00E91B5B" w:rsidRPr="00073C9F" w:rsidRDefault="00E91B5B" w:rsidP="00073C9F">
      <w:pPr>
        <w:pStyle w:val="ListeParagraf"/>
        <w:spacing w:line="360" w:lineRule="auto"/>
        <w:ind w:left="0" w:right="2" w:firstLine="0"/>
        <w:jc w:val="both"/>
        <w:rPr>
          <w:color w:val="231F20"/>
          <w:sz w:val="24"/>
        </w:rPr>
      </w:pPr>
      <w:r w:rsidRPr="00073C9F">
        <w:rPr>
          <w:b/>
          <w:color w:val="231F20"/>
          <w:sz w:val="24"/>
        </w:rPr>
        <w:t xml:space="preserve">Lemmatization: </w:t>
      </w:r>
      <w:r w:rsidR="00375565">
        <w:rPr>
          <w:color w:val="231F20"/>
          <w:sz w:val="24"/>
        </w:rPr>
        <w:t>L</w:t>
      </w:r>
      <w:r w:rsidRPr="00073C9F">
        <w:rPr>
          <w:color w:val="231F20"/>
          <w:sz w:val="24"/>
        </w:rPr>
        <w:t>emmatization, bir kelimenin çekimli formunun lemma adı verilen kanonik formuna indirgeme sürecini ifade eder. Bu aşama, çıktının seyrekliğini azaltmayı amaçlar.</w:t>
      </w:r>
    </w:p>
    <w:p w:rsidR="00E91B5B" w:rsidRPr="00FF152E" w:rsidRDefault="00E91B5B" w:rsidP="00375565">
      <w:pPr>
        <w:spacing w:before="192" w:line="321" w:lineRule="auto"/>
        <w:ind w:right="2" w:firstLine="567"/>
        <w:jc w:val="both"/>
        <w:rPr>
          <w:color w:val="231F20"/>
          <w:sz w:val="24"/>
        </w:rPr>
      </w:pPr>
      <w:r w:rsidRPr="00FF152E">
        <w:rPr>
          <w:sz w:val="24"/>
        </w:rPr>
        <w:t>Veri Çekilmesi kısmında belirttiğimiz DataExtract isimli sınıf içerisinde yukarıda tanımlanan veri temizleme işlemlerini dataProcessing isimli fonksiyon ile tanımladık.</w:t>
      </w:r>
      <w:r w:rsidRPr="00FF152E">
        <w:rPr>
          <w:color w:val="231F20"/>
          <w:sz w:val="24"/>
        </w:rPr>
        <w:t xml:space="preserve"> Böylece veriler çekilirken aynı zamanda temizleme işlemi de gerçekleştirilmiştir.</w:t>
      </w:r>
    </w:p>
    <w:p w:rsidR="00077F66" w:rsidRPr="00FF152E" w:rsidRDefault="00077F66" w:rsidP="00375565">
      <w:pPr>
        <w:spacing w:before="192" w:line="321" w:lineRule="auto"/>
        <w:ind w:right="2"/>
        <w:jc w:val="both"/>
        <w:rPr>
          <w:color w:val="231F20"/>
          <w:sz w:val="24"/>
        </w:rPr>
      </w:pPr>
      <w:r w:rsidRPr="00FF152E">
        <w:rPr>
          <w:noProof/>
          <w:color w:val="231F20"/>
          <w:sz w:val="24"/>
          <w:lang w:bidi="ar-SA"/>
        </w:rPr>
        <w:lastRenderedPageBreak/>
        <w:drawing>
          <wp:inline distT="0" distB="0" distL="0" distR="0" wp14:anchorId="246E9626" wp14:editId="4182E3E1">
            <wp:extent cx="5174553" cy="262108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172" cy="2627481"/>
                    </a:xfrm>
                    <a:prstGeom prst="rect">
                      <a:avLst/>
                    </a:prstGeom>
                    <a:noFill/>
                  </pic:spPr>
                </pic:pic>
              </a:graphicData>
            </a:graphic>
          </wp:inline>
        </w:drawing>
      </w:r>
    </w:p>
    <w:p w:rsidR="00077F66" w:rsidRPr="00870E98" w:rsidRDefault="00077F66" w:rsidP="0012528D">
      <w:pPr>
        <w:spacing w:line="360" w:lineRule="auto"/>
        <w:ind w:left="1440" w:right="701" w:firstLine="720"/>
        <w:jc w:val="both"/>
        <w:rPr>
          <w:color w:val="231F20"/>
          <w:sz w:val="20"/>
        </w:rPr>
      </w:pPr>
      <w:r w:rsidRPr="00870E98">
        <w:rPr>
          <w:color w:val="231F20"/>
          <w:sz w:val="20"/>
        </w:rPr>
        <w:t xml:space="preserve">Şekil </w:t>
      </w:r>
      <w:r w:rsidR="00375565">
        <w:rPr>
          <w:color w:val="231F20"/>
          <w:sz w:val="20"/>
        </w:rPr>
        <w:t>3.</w:t>
      </w:r>
      <w:r w:rsidR="0012528D">
        <w:rPr>
          <w:color w:val="231F20"/>
          <w:sz w:val="20"/>
        </w:rPr>
        <w:t>4</w:t>
      </w:r>
      <w:r w:rsidRPr="00870E98">
        <w:rPr>
          <w:color w:val="231F20"/>
          <w:sz w:val="20"/>
        </w:rPr>
        <w:t>. Veri Temizleme Aşamaları</w:t>
      </w:r>
    </w:p>
    <w:p w:rsidR="002E2081" w:rsidRPr="00FF152E" w:rsidRDefault="002E2081" w:rsidP="00E91B5B">
      <w:pPr>
        <w:spacing w:line="360" w:lineRule="auto"/>
        <w:ind w:right="701"/>
        <w:jc w:val="both"/>
        <w:rPr>
          <w:color w:val="231F20"/>
          <w:sz w:val="24"/>
        </w:rPr>
      </w:pPr>
    </w:p>
    <w:p w:rsidR="00287D4D" w:rsidRPr="00870E98" w:rsidRDefault="00287D4D" w:rsidP="00375565">
      <w:pPr>
        <w:pStyle w:val="ListeParagraf"/>
        <w:spacing w:line="360" w:lineRule="auto"/>
        <w:ind w:left="0" w:right="2" w:firstLine="567"/>
        <w:jc w:val="both"/>
        <w:rPr>
          <w:color w:val="231F20"/>
          <w:sz w:val="24"/>
        </w:rPr>
      </w:pPr>
      <w:r w:rsidRPr="00FF152E">
        <w:rPr>
          <w:color w:val="231F20"/>
          <w:sz w:val="24"/>
        </w:rPr>
        <w:t xml:space="preserve">Konu başlıkları belirlenirken ise çalışmanın ana konusu olan koronavirüs salgını ve koronavirüs aşısı ile ilgili en çok etkileşim içeren konu başlıklarına odaklandık. antivaxx, </w:t>
      </w:r>
      <w:r w:rsidR="00D56B2C" w:rsidRPr="00FF152E">
        <w:rPr>
          <w:color w:val="231F20"/>
          <w:sz w:val="24"/>
        </w:rPr>
        <w:t>DebateVaccines</w:t>
      </w:r>
      <w:r w:rsidRPr="00FF152E">
        <w:rPr>
          <w:color w:val="231F20"/>
          <w:sz w:val="24"/>
        </w:rPr>
        <w:t xml:space="preserve">, vaxxhappened, </w:t>
      </w:r>
      <w:r w:rsidR="00D56B2C" w:rsidRPr="00FF152E">
        <w:rPr>
          <w:color w:val="231F20"/>
          <w:sz w:val="24"/>
        </w:rPr>
        <w:t>V</w:t>
      </w:r>
      <w:r w:rsidRPr="00FF152E">
        <w:rPr>
          <w:color w:val="231F20"/>
          <w:sz w:val="24"/>
        </w:rPr>
        <w:t>accines, CovidVaccinated</w:t>
      </w:r>
      <w:r w:rsidR="009375C3" w:rsidRPr="00FF152E">
        <w:rPr>
          <w:color w:val="231F20"/>
          <w:sz w:val="24"/>
        </w:rPr>
        <w:t xml:space="preserve"> </w:t>
      </w:r>
      <w:r w:rsidRPr="00870E98">
        <w:rPr>
          <w:color w:val="231F20"/>
          <w:sz w:val="24"/>
        </w:rPr>
        <w:t>gibi en çok etkileşim alan konu başlıklarından veriler çekilmiştir.</w:t>
      </w:r>
    </w:p>
    <w:p w:rsidR="00E91B5B" w:rsidRPr="00FF152E" w:rsidRDefault="00E91B5B" w:rsidP="00870E98">
      <w:pPr>
        <w:pStyle w:val="ListeParagraf"/>
        <w:spacing w:line="360" w:lineRule="auto"/>
        <w:ind w:left="0" w:right="701" w:firstLine="567"/>
        <w:jc w:val="both"/>
        <w:rPr>
          <w:color w:val="231F20"/>
          <w:sz w:val="24"/>
        </w:rPr>
      </w:pPr>
    </w:p>
    <w:p w:rsidR="00E91B5B" w:rsidRDefault="00E91B5B" w:rsidP="00375565">
      <w:pPr>
        <w:pStyle w:val="ListeParagraf"/>
        <w:spacing w:line="360" w:lineRule="auto"/>
        <w:ind w:left="0" w:right="2" w:firstLine="567"/>
        <w:jc w:val="both"/>
        <w:rPr>
          <w:color w:val="231F20"/>
          <w:sz w:val="24"/>
        </w:rPr>
      </w:pPr>
      <w:r w:rsidRPr="00FF152E">
        <w:rPr>
          <w:color w:val="231F20"/>
          <w:sz w:val="24"/>
        </w:rPr>
        <w:t>Veriler çekilip temizlendikten sonra üzerinde hızlıca sınıflandırma ve eğitim işlemleri yapabilmek için clean_data.db isminde bir veritabanında veriler tablo olarak tutulmuştur. Bütün bu işlemler sonrasında ise artık veriler sınıflandırma işlemleri için hazır hale gelmiştir.</w:t>
      </w:r>
    </w:p>
    <w:p w:rsidR="00C118B1" w:rsidRPr="00375565" w:rsidRDefault="00C118B1" w:rsidP="00375565">
      <w:pPr>
        <w:pStyle w:val="ListeParagraf"/>
        <w:spacing w:line="360" w:lineRule="auto"/>
        <w:ind w:left="0" w:right="2" w:firstLine="567"/>
        <w:jc w:val="both"/>
        <w:rPr>
          <w:color w:val="231F20"/>
          <w:sz w:val="24"/>
        </w:rPr>
      </w:pPr>
    </w:p>
    <w:p w:rsidR="00E91B5B" w:rsidRPr="00FF152E" w:rsidRDefault="00375565" w:rsidP="00375565">
      <w:pPr>
        <w:pStyle w:val="ListeParagraf"/>
        <w:spacing w:line="360" w:lineRule="auto"/>
        <w:ind w:left="0" w:right="2" w:firstLine="567"/>
        <w:jc w:val="both"/>
        <w:rPr>
          <w:color w:val="231F20"/>
          <w:sz w:val="24"/>
        </w:rPr>
      </w:pPr>
      <w:r>
        <w:rPr>
          <w:color w:val="231F20"/>
          <w:sz w:val="24"/>
        </w:rPr>
        <w:t>Çizelge</w:t>
      </w:r>
      <w:r w:rsidR="00E91B5B" w:rsidRPr="00FF152E">
        <w:rPr>
          <w:color w:val="231F20"/>
          <w:sz w:val="24"/>
        </w:rPr>
        <w:t xml:space="preserve"> </w:t>
      </w:r>
      <w:r>
        <w:rPr>
          <w:color w:val="231F20"/>
          <w:sz w:val="24"/>
        </w:rPr>
        <w:t>3.2.</w:t>
      </w:r>
      <w:r w:rsidR="00E91B5B" w:rsidRPr="00FF152E">
        <w:rPr>
          <w:color w:val="231F20"/>
          <w:sz w:val="24"/>
        </w:rPr>
        <w:t xml:space="preserve"> de temizlenmiş verilere ilişkin farklı tarihlerde farklı subreddit içerisinden bazı örnekler verilmiştir.</w:t>
      </w:r>
      <w:r w:rsidR="00126A6C" w:rsidRPr="00FF152E">
        <w:rPr>
          <w:color w:val="231F20"/>
          <w:sz w:val="24"/>
        </w:rPr>
        <w:t xml:space="preserve"> </w:t>
      </w:r>
      <w:r w:rsidR="00173E1F">
        <w:rPr>
          <w:color w:val="231F20"/>
          <w:sz w:val="24"/>
        </w:rPr>
        <w:t>Çalışma</w:t>
      </w:r>
      <w:r w:rsidR="00126A6C" w:rsidRPr="00FF152E">
        <w:rPr>
          <w:color w:val="231F20"/>
          <w:sz w:val="24"/>
        </w:rPr>
        <w:t xml:space="preserve"> İngilizce veriler üzerinde etkili olduğu için </w:t>
      </w:r>
      <w:r w:rsidR="00CA2E81" w:rsidRPr="00FF152E">
        <w:rPr>
          <w:color w:val="231F20"/>
          <w:sz w:val="24"/>
        </w:rPr>
        <w:t>i</w:t>
      </w:r>
      <w:r w:rsidR="00126A6C" w:rsidRPr="00FF152E">
        <w:rPr>
          <w:color w:val="231F20"/>
          <w:sz w:val="24"/>
        </w:rPr>
        <w:t>ngilizce örnekler seçilmiştir.</w:t>
      </w:r>
      <w:r w:rsidR="00173E1F">
        <w:rPr>
          <w:color w:val="231F20"/>
          <w:sz w:val="24"/>
        </w:rPr>
        <w:t xml:space="preserve"> Çizelge 3.2. de clean_text sütununda verilerin eğitim işlemlerine hazır hale getirilmiş birkaç örneği görülmektedir. Üstelik </w:t>
      </w:r>
      <w:r w:rsidR="00FE5B64">
        <w:rPr>
          <w:color w:val="231F20"/>
          <w:sz w:val="24"/>
        </w:rPr>
        <w:t>farklı zamanlara ait bazı yorumlar eklenmiştir.</w:t>
      </w:r>
    </w:p>
    <w:p w:rsidR="00870E98" w:rsidRDefault="00870E98"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375565" w:rsidRDefault="00073C9F" w:rsidP="00375565">
      <w:pPr>
        <w:spacing w:line="360" w:lineRule="auto"/>
        <w:ind w:left="1440" w:right="2" w:firstLine="720"/>
        <w:jc w:val="both"/>
        <w:rPr>
          <w:color w:val="231F20"/>
          <w:sz w:val="20"/>
        </w:rPr>
      </w:pPr>
      <w:r>
        <w:rPr>
          <w:color w:val="231F20"/>
          <w:sz w:val="20"/>
        </w:rPr>
        <w:t>Çizelge</w:t>
      </w:r>
      <w:r w:rsidRPr="00870E98">
        <w:rPr>
          <w:color w:val="231F20"/>
          <w:sz w:val="20"/>
        </w:rPr>
        <w:t xml:space="preserve"> </w:t>
      </w:r>
      <w:r w:rsidR="00375565">
        <w:rPr>
          <w:color w:val="231F20"/>
          <w:sz w:val="20"/>
        </w:rPr>
        <w:t>3.</w:t>
      </w:r>
      <w:r w:rsidRPr="00870E98">
        <w:rPr>
          <w:color w:val="231F20"/>
          <w:sz w:val="20"/>
        </w:rPr>
        <w:t>2. Temizlenmiş verilere ait bazı örnekler</w:t>
      </w:r>
    </w:p>
    <w:p w:rsidR="002E5F0F" w:rsidRPr="00073C9F" w:rsidRDefault="002E5F0F" w:rsidP="00375565">
      <w:pPr>
        <w:spacing w:line="360" w:lineRule="auto"/>
        <w:ind w:left="1440" w:right="2" w:firstLine="720"/>
        <w:jc w:val="both"/>
        <w:rPr>
          <w:color w:val="231F20"/>
          <w:sz w:val="20"/>
        </w:rPr>
      </w:pPr>
    </w:p>
    <w:tbl>
      <w:tblPr>
        <w:tblStyle w:val="TableNormal"/>
        <w:tblW w:w="8200" w:type="dxa"/>
        <w:tblInd w:w="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703"/>
        <w:gridCol w:w="1545"/>
        <w:gridCol w:w="1702"/>
        <w:gridCol w:w="3250"/>
      </w:tblGrid>
      <w:tr w:rsidR="00777E7A" w:rsidRPr="00FF152E" w:rsidTr="00375565">
        <w:trPr>
          <w:trHeight w:val="614"/>
        </w:trPr>
        <w:tc>
          <w:tcPr>
            <w:tcW w:w="1703" w:type="dxa"/>
            <w:tcBorders>
              <w:top w:val="single" w:sz="12" w:space="0" w:color="C8C8C8"/>
            </w:tcBorders>
            <w:shd w:val="clear" w:color="auto" w:fill="auto"/>
          </w:tcPr>
          <w:p w:rsidR="00777E7A" w:rsidRPr="00FF152E" w:rsidRDefault="006C0F2D" w:rsidP="00375565">
            <w:pPr>
              <w:pStyle w:val="TableParagraph"/>
              <w:spacing w:before="91"/>
              <w:jc w:val="center"/>
              <w:rPr>
                <w:b/>
                <w:sz w:val="20"/>
              </w:rPr>
            </w:pPr>
            <w:r w:rsidRPr="00FF152E">
              <w:rPr>
                <w:b/>
                <w:sz w:val="20"/>
              </w:rPr>
              <w:t>subreddit</w:t>
            </w:r>
          </w:p>
        </w:tc>
        <w:tc>
          <w:tcPr>
            <w:tcW w:w="1545" w:type="dxa"/>
            <w:tcBorders>
              <w:top w:val="single" w:sz="12" w:space="0" w:color="C8C8C8"/>
            </w:tcBorders>
          </w:tcPr>
          <w:p w:rsidR="00777E7A" w:rsidRPr="00FF152E" w:rsidRDefault="00777E7A" w:rsidP="001B561F">
            <w:pPr>
              <w:pStyle w:val="TableParagraph"/>
              <w:spacing w:before="91"/>
              <w:ind w:left="311" w:right="301"/>
              <w:jc w:val="center"/>
              <w:rPr>
                <w:b/>
                <w:sz w:val="20"/>
              </w:rPr>
            </w:pPr>
            <w:r w:rsidRPr="00FF152E">
              <w:rPr>
                <w:b/>
                <w:sz w:val="20"/>
              </w:rPr>
              <w:t>id</w:t>
            </w:r>
          </w:p>
        </w:tc>
        <w:tc>
          <w:tcPr>
            <w:tcW w:w="1702" w:type="dxa"/>
            <w:tcBorders>
              <w:top w:val="single" w:sz="12" w:space="0" w:color="C8C8C8"/>
            </w:tcBorders>
            <w:shd w:val="clear" w:color="auto" w:fill="auto"/>
          </w:tcPr>
          <w:p w:rsidR="00777E7A" w:rsidRPr="00FF152E" w:rsidRDefault="00777E7A" w:rsidP="001B561F">
            <w:pPr>
              <w:pStyle w:val="TableParagraph"/>
              <w:spacing w:before="91"/>
              <w:ind w:left="311" w:right="301"/>
              <w:jc w:val="center"/>
              <w:rPr>
                <w:b/>
                <w:sz w:val="20"/>
              </w:rPr>
            </w:pPr>
            <w:r w:rsidRPr="00FF152E">
              <w:rPr>
                <w:b/>
                <w:sz w:val="20"/>
              </w:rPr>
              <w:t>date</w:t>
            </w:r>
          </w:p>
        </w:tc>
        <w:tc>
          <w:tcPr>
            <w:tcW w:w="3250" w:type="dxa"/>
            <w:tcBorders>
              <w:top w:val="single" w:sz="12" w:space="0" w:color="C8C8C8"/>
            </w:tcBorders>
            <w:shd w:val="clear" w:color="auto" w:fill="auto"/>
          </w:tcPr>
          <w:p w:rsidR="00777E7A" w:rsidRPr="00FF152E" w:rsidRDefault="00777E7A" w:rsidP="001B561F">
            <w:pPr>
              <w:pStyle w:val="TableParagraph"/>
              <w:spacing w:before="91"/>
              <w:ind w:left="824"/>
              <w:jc w:val="center"/>
              <w:rPr>
                <w:b/>
                <w:sz w:val="20"/>
              </w:rPr>
            </w:pPr>
            <w:r w:rsidRPr="00FF152E">
              <w:rPr>
                <w:b/>
                <w:sz w:val="20"/>
              </w:rPr>
              <w:t>clean_text</w:t>
            </w:r>
          </w:p>
        </w:tc>
      </w:tr>
      <w:tr w:rsidR="006C0F2D" w:rsidRPr="00FF152E" w:rsidTr="00375565">
        <w:trPr>
          <w:trHeight w:val="677"/>
        </w:trPr>
        <w:tc>
          <w:tcPr>
            <w:tcW w:w="1703" w:type="dxa"/>
            <w:tcBorders>
              <w:top w:val="single" w:sz="12" w:space="0" w:color="C8C8C8"/>
            </w:tcBorders>
            <w:shd w:val="clear" w:color="auto" w:fill="ECECEC"/>
          </w:tcPr>
          <w:p w:rsidR="006C0F2D" w:rsidRPr="00FF152E" w:rsidRDefault="006C0F2D" w:rsidP="006C0F2D">
            <w:pPr>
              <w:pStyle w:val="TableParagraph"/>
              <w:spacing w:before="91"/>
              <w:ind w:left="107"/>
              <w:rPr>
                <w:sz w:val="20"/>
              </w:rPr>
            </w:pPr>
            <w:r w:rsidRPr="00FF152E">
              <w:rPr>
                <w:sz w:val="20"/>
              </w:rPr>
              <w:t>vaxxhappened</w:t>
            </w:r>
          </w:p>
        </w:tc>
        <w:tc>
          <w:tcPr>
            <w:tcW w:w="1545"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fco8iq6</w:t>
            </w:r>
          </w:p>
        </w:tc>
        <w:tc>
          <w:tcPr>
            <w:tcW w:w="1702"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01/01/2020</w:t>
            </w:r>
          </w:p>
        </w:tc>
        <w:tc>
          <w:tcPr>
            <w:tcW w:w="3250" w:type="dxa"/>
            <w:tcBorders>
              <w:top w:val="single" w:sz="12" w:space="0" w:color="C8C8C8"/>
            </w:tcBorders>
            <w:shd w:val="clear" w:color="auto" w:fill="ECECEC"/>
          </w:tcPr>
          <w:p w:rsidR="006C0F2D" w:rsidRPr="00FF152E" w:rsidRDefault="006C0F2D" w:rsidP="00870E98">
            <w:pPr>
              <w:pStyle w:val="TableParagraph"/>
              <w:spacing w:before="105"/>
              <w:rPr>
                <w:sz w:val="20"/>
              </w:rPr>
            </w:pPr>
            <w:r w:rsidRPr="00FF152E">
              <w:rPr>
                <w:sz w:val="20"/>
              </w:rPr>
              <w:t>you think that after seeing him suffer tetanus theyd at least give him the tetanus shot</w:t>
            </w:r>
          </w:p>
        </w:tc>
      </w:tr>
      <w:tr w:rsidR="006C0F2D" w:rsidRPr="00FF152E" w:rsidTr="00375565">
        <w:trPr>
          <w:trHeight w:val="643"/>
        </w:trPr>
        <w:tc>
          <w:tcPr>
            <w:tcW w:w="1703" w:type="dxa"/>
          </w:tcPr>
          <w:p w:rsidR="006C0F2D" w:rsidRPr="00FF152E" w:rsidRDefault="006C0F2D" w:rsidP="006C0F2D">
            <w:pPr>
              <w:pStyle w:val="TableParagraph"/>
              <w:spacing w:before="91"/>
              <w:ind w:left="107"/>
              <w:rPr>
                <w:sz w:val="20"/>
              </w:rPr>
            </w:pPr>
            <w:r w:rsidRPr="00FF152E">
              <w:rPr>
                <w:sz w:val="20"/>
              </w:rPr>
              <w:t>Vaccines</w:t>
            </w:r>
          </w:p>
        </w:tc>
        <w:tc>
          <w:tcPr>
            <w:tcW w:w="1545" w:type="dxa"/>
          </w:tcPr>
          <w:p w:rsidR="006C0F2D" w:rsidRPr="00FF152E" w:rsidRDefault="006C0F2D" w:rsidP="006C0F2D">
            <w:pPr>
              <w:pStyle w:val="TableParagraph"/>
              <w:spacing w:before="91"/>
              <w:ind w:left="311" w:right="301"/>
              <w:jc w:val="center"/>
              <w:rPr>
                <w:sz w:val="20"/>
              </w:rPr>
            </w:pPr>
            <w:r w:rsidRPr="00FF152E">
              <w:rPr>
                <w:sz w:val="20"/>
              </w:rPr>
              <w:t>feh</w:t>
            </w:r>
            <w:r w:rsidR="001B561F" w:rsidRPr="00FF152E">
              <w:rPr>
                <w:sz w:val="20"/>
              </w:rPr>
              <w:t>pvnq</w:t>
            </w:r>
          </w:p>
        </w:tc>
        <w:tc>
          <w:tcPr>
            <w:tcW w:w="1702" w:type="dxa"/>
          </w:tcPr>
          <w:p w:rsidR="006C0F2D" w:rsidRPr="00FF152E" w:rsidRDefault="001B561F" w:rsidP="001B561F">
            <w:pPr>
              <w:pStyle w:val="TableParagraph"/>
              <w:spacing w:before="91"/>
              <w:ind w:left="311" w:right="301"/>
              <w:jc w:val="center"/>
              <w:rPr>
                <w:sz w:val="20"/>
              </w:rPr>
            </w:pPr>
            <w:r w:rsidRPr="00FF152E">
              <w:rPr>
                <w:sz w:val="20"/>
              </w:rPr>
              <w:t>15</w:t>
            </w:r>
            <w:r w:rsidR="006C0F2D" w:rsidRPr="00FF152E">
              <w:rPr>
                <w:sz w:val="20"/>
              </w:rPr>
              <w:t>/0</w:t>
            </w:r>
            <w:r w:rsidRPr="00FF152E">
              <w:rPr>
                <w:sz w:val="20"/>
              </w:rPr>
              <w:t>1</w:t>
            </w:r>
            <w:r w:rsidR="006C0F2D" w:rsidRPr="00FF152E">
              <w:rPr>
                <w:sz w:val="20"/>
              </w:rPr>
              <w:t>/2020</w:t>
            </w:r>
          </w:p>
        </w:tc>
        <w:tc>
          <w:tcPr>
            <w:tcW w:w="3250" w:type="dxa"/>
          </w:tcPr>
          <w:p w:rsidR="006C0F2D" w:rsidRPr="00FF152E" w:rsidRDefault="001B561F" w:rsidP="006C0F2D">
            <w:pPr>
              <w:pStyle w:val="TableParagraph"/>
              <w:spacing w:before="91"/>
              <w:rPr>
                <w:sz w:val="20"/>
              </w:rPr>
            </w:pPr>
            <w:r w:rsidRPr="00FF152E">
              <w:rPr>
                <w:sz w:val="20"/>
              </w:rPr>
              <w:t>thank you i know its the best choice for me baby and others around me</w:t>
            </w:r>
          </w:p>
        </w:tc>
      </w:tr>
      <w:tr w:rsidR="006C0F2D" w:rsidRPr="00FF152E" w:rsidTr="00375565">
        <w:trPr>
          <w:trHeight w:val="643"/>
        </w:trPr>
        <w:tc>
          <w:tcPr>
            <w:tcW w:w="1703" w:type="dxa"/>
            <w:shd w:val="clear" w:color="auto" w:fill="ECECEC"/>
          </w:tcPr>
          <w:p w:rsidR="001B561F" w:rsidRPr="00FF152E" w:rsidRDefault="001B561F"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CovidVaccinated</w:t>
            </w:r>
          </w:p>
        </w:tc>
        <w:tc>
          <w:tcPr>
            <w:tcW w:w="1545" w:type="dxa"/>
            <w:shd w:val="clear" w:color="auto" w:fill="ECECEC"/>
          </w:tcPr>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hqh7srg</w:t>
            </w:r>
          </w:p>
        </w:tc>
        <w:tc>
          <w:tcPr>
            <w:tcW w:w="1702" w:type="dxa"/>
            <w:shd w:val="clear" w:color="auto" w:fill="ECECEC"/>
          </w:tcPr>
          <w:p w:rsidR="001B561F" w:rsidRPr="00FF152E" w:rsidRDefault="001B561F" w:rsidP="001B561F">
            <w:pPr>
              <w:pStyle w:val="TableParagraph"/>
              <w:spacing w:before="91"/>
              <w:ind w:left="311" w:right="301"/>
              <w:jc w:val="center"/>
              <w:rPr>
                <w:sz w:val="20"/>
              </w:rPr>
            </w:pPr>
          </w:p>
          <w:p w:rsidR="006C0F2D" w:rsidRPr="00FF152E" w:rsidRDefault="001B561F" w:rsidP="001B561F">
            <w:pPr>
              <w:pStyle w:val="TableParagraph"/>
              <w:spacing w:before="91"/>
              <w:ind w:left="311" w:right="301"/>
              <w:jc w:val="center"/>
              <w:rPr>
                <w:sz w:val="20"/>
              </w:rPr>
            </w:pPr>
            <w:r w:rsidRPr="00FF152E">
              <w:rPr>
                <w:sz w:val="20"/>
              </w:rPr>
              <w:t>29</w:t>
            </w:r>
            <w:r w:rsidR="006C0F2D" w:rsidRPr="00FF152E">
              <w:rPr>
                <w:sz w:val="20"/>
              </w:rPr>
              <w:t>/1</w:t>
            </w:r>
            <w:r w:rsidRPr="00FF152E">
              <w:rPr>
                <w:sz w:val="20"/>
              </w:rPr>
              <w:t>2</w:t>
            </w:r>
            <w:r w:rsidR="006C0F2D" w:rsidRPr="00FF152E">
              <w:rPr>
                <w:sz w:val="20"/>
              </w:rPr>
              <w:t>/202</w:t>
            </w:r>
            <w:r w:rsidRPr="00FF152E">
              <w:rPr>
                <w:sz w:val="20"/>
              </w:rPr>
              <w:t>0</w:t>
            </w:r>
          </w:p>
        </w:tc>
        <w:tc>
          <w:tcPr>
            <w:tcW w:w="3250" w:type="dxa"/>
            <w:shd w:val="clear" w:color="auto" w:fill="ECECEC"/>
          </w:tcPr>
          <w:p w:rsidR="006C0F2D" w:rsidRPr="00FF152E" w:rsidRDefault="001B561F" w:rsidP="001B561F">
            <w:pPr>
              <w:pStyle w:val="TableParagraph"/>
              <w:spacing w:before="91"/>
              <w:rPr>
                <w:sz w:val="20"/>
              </w:rPr>
            </w:pPr>
            <w:r w:rsidRPr="00FF152E">
              <w:rPr>
                <w:sz w:val="20"/>
              </w:rPr>
              <w:t>im in the states in a region where none of those restrictions apply i want to be protected but if pfizer shots only get me to protected like wtf</w:t>
            </w:r>
          </w:p>
        </w:tc>
      </w:tr>
      <w:tr w:rsidR="006C0F2D" w:rsidRPr="00FF152E" w:rsidTr="00375565">
        <w:trPr>
          <w:trHeight w:val="639"/>
        </w:trPr>
        <w:tc>
          <w:tcPr>
            <w:tcW w:w="1703" w:type="dxa"/>
          </w:tcPr>
          <w:p w:rsidR="001B561F" w:rsidRPr="00FF152E" w:rsidRDefault="001B561F" w:rsidP="006C0F2D">
            <w:pPr>
              <w:pStyle w:val="TableParagraph"/>
              <w:spacing w:before="91"/>
              <w:ind w:left="107"/>
              <w:rPr>
                <w:sz w:val="20"/>
              </w:rPr>
            </w:pPr>
          </w:p>
          <w:p w:rsidR="001B561F" w:rsidRPr="00FF152E" w:rsidRDefault="001B561F" w:rsidP="006C0F2D">
            <w:pPr>
              <w:pStyle w:val="TableParagraph"/>
              <w:spacing w:before="91"/>
              <w:ind w:left="107"/>
              <w:rPr>
                <w:sz w:val="20"/>
              </w:rPr>
            </w:pPr>
          </w:p>
          <w:p w:rsidR="006C0F2D" w:rsidRPr="00FF152E" w:rsidRDefault="001B561F" w:rsidP="001B561F">
            <w:pPr>
              <w:pStyle w:val="TableParagraph"/>
              <w:spacing w:before="91"/>
              <w:rPr>
                <w:sz w:val="20"/>
              </w:rPr>
            </w:pPr>
            <w:r w:rsidRPr="00FF152E">
              <w:rPr>
                <w:sz w:val="20"/>
              </w:rPr>
              <w:t>antivaxx</w:t>
            </w:r>
          </w:p>
        </w:tc>
        <w:tc>
          <w:tcPr>
            <w:tcW w:w="1545"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gho2jvl</w:t>
            </w:r>
          </w:p>
        </w:tc>
        <w:tc>
          <w:tcPr>
            <w:tcW w:w="1702"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01/01/2021</w:t>
            </w:r>
          </w:p>
        </w:tc>
        <w:tc>
          <w:tcPr>
            <w:tcW w:w="3250" w:type="dxa"/>
          </w:tcPr>
          <w:p w:rsidR="006C0F2D" w:rsidRPr="00FF152E" w:rsidRDefault="001B561F" w:rsidP="001B561F">
            <w:pPr>
              <w:pStyle w:val="TableParagraph"/>
              <w:spacing w:before="91"/>
              <w:rPr>
                <w:sz w:val="20"/>
              </w:rPr>
            </w:pPr>
            <w:r w:rsidRPr="00FF152E">
              <w:rPr>
                <w:sz w:val="20"/>
              </w:rPr>
              <w:t>every vaccine has destroyed portions of my brain to a point i can no longer give a damn about anything people say its just my attitude but i know better its vaccines eating away at my brain i reckon i will wake up a zombie soonoh damn i just realized this is how it all begins</w:t>
            </w:r>
          </w:p>
        </w:tc>
      </w:tr>
      <w:tr w:rsidR="006C0F2D" w:rsidRPr="00FF152E" w:rsidTr="00375565">
        <w:trPr>
          <w:trHeight w:val="639"/>
        </w:trPr>
        <w:tc>
          <w:tcPr>
            <w:tcW w:w="1703" w:type="dxa"/>
            <w:shd w:val="clear" w:color="auto" w:fill="F2F2F2" w:themeFill="background1" w:themeFillShade="F2"/>
          </w:tcPr>
          <w:p w:rsidR="004E7410" w:rsidRPr="00FF152E" w:rsidRDefault="004E7410" w:rsidP="006C0F2D">
            <w:pPr>
              <w:pStyle w:val="TableParagraph"/>
              <w:spacing w:before="91"/>
              <w:ind w:left="107"/>
              <w:rPr>
                <w:sz w:val="20"/>
              </w:rPr>
            </w:pPr>
          </w:p>
          <w:p w:rsidR="004E7410" w:rsidRPr="00FF152E" w:rsidRDefault="004E7410"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DebateVaccines</w:t>
            </w:r>
          </w:p>
        </w:tc>
        <w:tc>
          <w:tcPr>
            <w:tcW w:w="1545"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frvf51n</w:t>
            </w:r>
          </w:p>
        </w:tc>
        <w:tc>
          <w:tcPr>
            <w:tcW w:w="1702"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26/05/2020</w:t>
            </w:r>
          </w:p>
        </w:tc>
        <w:tc>
          <w:tcPr>
            <w:tcW w:w="3250" w:type="dxa"/>
            <w:shd w:val="clear" w:color="auto" w:fill="F2F2F2" w:themeFill="background1" w:themeFillShade="F2"/>
          </w:tcPr>
          <w:p w:rsidR="006C0F2D" w:rsidRPr="00FF152E" w:rsidRDefault="004E7410" w:rsidP="004E7410">
            <w:pPr>
              <w:pStyle w:val="TableParagraph"/>
              <w:spacing w:before="91"/>
              <w:rPr>
                <w:sz w:val="20"/>
              </w:rPr>
            </w:pPr>
            <w:r w:rsidRPr="00FF152E">
              <w:rPr>
                <w:sz w:val="20"/>
              </w:rPr>
              <w:t>example see postmarketing experience because these events are reported voluntarily from a population of uncertain size it is not always possible to reliably estimate their frequency or establish a causal relationship to vaccination</w:t>
            </w:r>
          </w:p>
        </w:tc>
      </w:tr>
    </w:tbl>
    <w:p w:rsidR="00286466" w:rsidRDefault="00286466" w:rsidP="003F13E0">
      <w:pPr>
        <w:pStyle w:val="ListeParagraf"/>
        <w:spacing w:line="360" w:lineRule="auto"/>
        <w:ind w:left="567" w:right="701" w:firstLine="0"/>
        <w:jc w:val="both"/>
        <w:rPr>
          <w:color w:val="231F20"/>
          <w:sz w:val="24"/>
        </w:rPr>
      </w:pPr>
    </w:p>
    <w:p w:rsidR="002E5F0F" w:rsidRDefault="002E5F0F" w:rsidP="003F13E0">
      <w:pPr>
        <w:pStyle w:val="ListeParagraf"/>
        <w:spacing w:line="360" w:lineRule="auto"/>
        <w:ind w:left="567" w:right="701" w:firstLine="0"/>
        <w:jc w:val="both"/>
        <w:rPr>
          <w:color w:val="231F20"/>
          <w:sz w:val="24"/>
        </w:rPr>
      </w:pPr>
    </w:p>
    <w:p w:rsidR="00286466" w:rsidRPr="00FF152E" w:rsidRDefault="00286466" w:rsidP="00370505">
      <w:pPr>
        <w:pStyle w:val="ListeParagraf"/>
        <w:spacing w:line="360" w:lineRule="auto"/>
        <w:ind w:left="0" w:right="2" w:firstLine="720"/>
        <w:jc w:val="both"/>
        <w:rPr>
          <w:color w:val="231F20"/>
          <w:sz w:val="24"/>
        </w:rPr>
      </w:pPr>
      <w:r>
        <w:rPr>
          <w:color w:val="231F20"/>
          <w:sz w:val="24"/>
        </w:rPr>
        <w:t>Veriler çekilip ön işleme sokulduktan so</w:t>
      </w:r>
      <w:r w:rsidR="002E5F0F">
        <w:rPr>
          <w:color w:val="231F20"/>
          <w:sz w:val="24"/>
        </w:rPr>
        <w:t>nra en çok kullanılan kelimeler</w:t>
      </w:r>
      <w:r>
        <w:rPr>
          <w:color w:val="231F20"/>
          <w:sz w:val="24"/>
        </w:rPr>
        <w:t xml:space="preserve"> Şekil 3.</w:t>
      </w:r>
      <w:r w:rsidR="002E5F0F">
        <w:rPr>
          <w:color w:val="231F20"/>
          <w:sz w:val="24"/>
        </w:rPr>
        <w:t>5</w:t>
      </w:r>
      <w:r>
        <w:rPr>
          <w:color w:val="231F20"/>
          <w:sz w:val="24"/>
        </w:rPr>
        <w:t>. te göster</w:t>
      </w:r>
      <w:r w:rsidR="002E5F0F">
        <w:rPr>
          <w:color w:val="231F20"/>
          <w:sz w:val="24"/>
        </w:rPr>
        <w:t>ilmiştir.</w:t>
      </w:r>
      <w:r>
        <w:rPr>
          <w:color w:val="231F20"/>
          <w:sz w:val="24"/>
        </w:rPr>
        <w:t xml:space="preserve"> </w:t>
      </w:r>
      <w:r w:rsidR="002E5F0F">
        <w:rPr>
          <w:color w:val="231F20"/>
          <w:sz w:val="24"/>
        </w:rPr>
        <w:t>İngilizce içerikler üzerinden hareket edildiği için</w:t>
      </w:r>
      <w:r w:rsidR="00370505">
        <w:rPr>
          <w:color w:val="231F20"/>
          <w:sz w:val="24"/>
        </w:rPr>
        <w:t xml:space="preserve"> en çok çıkan kelimelerde aşı ile ilgili birçok kelimenin İngilizce olarak </w:t>
      </w:r>
      <w:r w:rsidR="002E5F0F">
        <w:rPr>
          <w:color w:val="231F20"/>
          <w:sz w:val="24"/>
        </w:rPr>
        <w:t>görülmektedir. Şekil 3.5 e göre vaccine (aşı), people(insanlar), virüs(virüs), china(çin) gibi kelimelerin de bu aralıkta olduğu dikkat çekmektedir. Bu durum da aslında çekilen verilerin ilgili konuyla paralel yönde seyrettiğini göstermektedir.</w:t>
      </w:r>
    </w:p>
    <w:p w:rsidR="00BF7C0A" w:rsidRDefault="00A63865" w:rsidP="00A63865">
      <w:pPr>
        <w:pStyle w:val="ListeParagraf"/>
        <w:spacing w:line="360" w:lineRule="auto"/>
        <w:ind w:left="0" w:right="701" w:firstLine="0"/>
        <w:jc w:val="both"/>
        <w:rPr>
          <w:color w:val="231F20"/>
          <w:sz w:val="24"/>
        </w:rPr>
      </w:pPr>
      <w:r>
        <w:rPr>
          <w:noProof/>
          <w:color w:val="231F20"/>
          <w:sz w:val="24"/>
          <w:lang w:bidi="ar-SA"/>
        </w:rPr>
        <w:lastRenderedPageBreak/>
        <w:drawing>
          <wp:inline distT="0" distB="0" distL="0" distR="0">
            <wp:extent cx="5078549" cy="340917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_most_words.png"/>
                    <pic:cNvPicPr/>
                  </pic:nvPicPr>
                  <pic:blipFill>
                    <a:blip r:embed="rId32">
                      <a:extLst>
                        <a:ext uri="{28A0092B-C50C-407E-A947-70E740481C1C}">
                          <a14:useLocalDpi xmlns:a14="http://schemas.microsoft.com/office/drawing/2010/main" val="0"/>
                        </a:ext>
                      </a:extLst>
                    </a:blip>
                    <a:stretch>
                      <a:fillRect/>
                    </a:stretch>
                  </pic:blipFill>
                  <pic:spPr>
                    <a:xfrm>
                      <a:off x="0" y="0"/>
                      <a:ext cx="5104095" cy="3426328"/>
                    </a:xfrm>
                    <a:prstGeom prst="rect">
                      <a:avLst/>
                    </a:prstGeom>
                  </pic:spPr>
                </pic:pic>
              </a:graphicData>
            </a:graphic>
          </wp:inline>
        </w:drawing>
      </w:r>
    </w:p>
    <w:p w:rsidR="00364C80" w:rsidRPr="00870E98" w:rsidRDefault="00364C80" w:rsidP="002E5F0F">
      <w:pPr>
        <w:spacing w:line="360" w:lineRule="auto"/>
        <w:ind w:left="1440" w:right="701" w:firstLine="720"/>
        <w:jc w:val="both"/>
        <w:rPr>
          <w:color w:val="231F20"/>
          <w:sz w:val="20"/>
        </w:rPr>
      </w:pPr>
      <w:r w:rsidRPr="00870E98">
        <w:rPr>
          <w:color w:val="231F20"/>
          <w:sz w:val="20"/>
        </w:rPr>
        <w:t xml:space="preserve">Şekil </w:t>
      </w:r>
      <w:r w:rsidR="00453FC6">
        <w:rPr>
          <w:color w:val="231F20"/>
          <w:sz w:val="20"/>
        </w:rPr>
        <w:t>3.</w:t>
      </w:r>
      <w:r w:rsidR="002E5F0F">
        <w:rPr>
          <w:color w:val="231F20"/>
          <w:sz w:val="20"/>
        </w:rPr>
        <w:t>5</w:t>
      </w:r>
      <w:r w:rsidRPr="00870E98">
        <w:rPr>
          <w:color w:val="231F20"/>
          <w:sz w:val="20"/>
        </w:rPr>
        <w:t xml:space="preserve">. </w:t>
      </w:r>
      <w:r w:rsidR="00375565">
        <w:rPr>
          <w:color w:val="231F20"/>
          <w:sz w:val="20"/>
        </w:rPr>
        <w:t>Verisetinde En Çok Bulunan 50 Kelime</w:t>
      </w:r>
    </w:p>
    <w:p w:rsidR="00870E98" w:rsidRPr="00870E98" w:rsidRDefault="00870E98" w:rsidP="00870E98">
      <w:pPr>
        <w:spacing w:line="360" w:lineRule="auto"/>
        <w:ind w:right="701"/>
        <w:jc w:val="both"/>
        <w:rPr>
          <w:color w:val="231F20"/>
          <w:sz w:val="24"/>
        </w:rPr>
      </w:pPr>
    </w:p>
    <w:p w:rsidR="00111705" w:rsidRPr="00FF152E" w:rsidRDefault="00111705" w:rsidP="00870E98">
      <w:pPr>
        <w:pStyle w:val="ListeParagraf"/>
        <w:numPr>
          <w:ilvl w:val="1"/>
          <w:numId w:val="5"/>
        </w:numPr>
        <w:spacing w:line="360" w:lineRule="auto"/>
        <w:ind w:left="426" w:right="701" w:hanging="490"/>
        <w:jc w:val="both"/>
        <w:rPr>
          <w:b/>
          <w:color w:val="231F20"/>
          <w:sz w:val="24"/>
        </w:rPr>
      </w:pPr>
      <w:r w:rsidRPr="00FF152E">
        <w:rPr>
          <w:b/>
          <w:color w:val="231F20"/>
          <w:sz w:val="24"/>
        </w:rPr>
        <w:t>Yöntem</w:t>
      </w:r>
    </w:p>
    <w:p w:rsidR="00111705" w:rsidRPr="00FF152E" w:rsidRDefault="00111705" w:rsidP="00111705">
      <w:pPr>
        <w:pStyle w:val="ListeParagraf"/>
        <w:spacing w:line="360" w:lineRule="auto"/>
        <w:ind w:left="567" w:right="701" w:firstLine="0"/>
        <w:jc w:val="both"/>
        <w:rPr>
          <w:color w:val="231F20"/>
          <w:sz w:val="24"/>
        </w:rPr>
      </w:pPr>
    </w:p>
    <w:p w:rsidR="00111705" w:rsidRDefault="00111705" w:rsidP="005C0C68">
      <w:pPr>
        <w:pStyle w:val="ListeParagraf"/>
        <w:spacing w:line="360" w:lineRule="auto"/>
        <w:ind w:left="0" w:right="2" w:firstLine="426"/>
        <w:jc w:val="both"/>
        <w:rPr>
          <w:color w:val="231F20"/>
          <w:sz w:val="24"/>
        </w:rPr>
      </w:pPr>
      <w:r w:rsidRPr="00FF152E">
        <w:rPr>
          <w:color w:val="231F20"/>
          <w:sz w:val="24"/>
        </w:rPr>
        <w:t xml:space="preserve">Bu bölümde </w:t>
      </w:r>
      <w:r w:rsidR="007E349F">
        <w:rPr>
          <w:color w:val="231F20"/>
          <w:sz w:val="24"/>
        </w:rPr>
        <w:t>verilerin etiketlenmesi, eğitilmesi gibi bir takım işlemler hakkında bazı bilgiler verilmiştir. Bu işlemler sonrası veriler artık üzerinde analiz işlemleri yapılabilecek hale gelmiş olacaktır. Aşağıda uygulanan yöntemler ile ilgili bilgiler yer almaktadır.</w:t>
      </w:r>
    </w:p>
    <w:p w:rsidR="000146CF" w:rsidRDefault="000146CF" w:rsidP="00870E98">
      <w:pPr>
        <w:pStyle w:val="ListeParagraf"/>
        <w:spacing w:line="360" w:lineRule="auto"/>
        <w:ind w:left="0" w:right="701" w:firstLine="426"/>
        <w:jc w:val="both"/>
        <w:rPr>
          <w:color w:val="231F20"/>
          <w:sz w:val="24"/>
        </w:rPr>
      </w:pPr>
    </w:p>
    <w:p w:rsidR="000146CF" w:rsidRPr="000146CF" w:rsidRDefault="000146CF" w:rsidP="005C0C68">
      <w:pPr>
        <w:pStyle w:val="ListeParagraf"/>
        <w:numPr>
          <w:ilvl w:val="2"/>
          <w:numId w:val="5"/>
        </w:numPr>
        <w:spacing w:line="360" w:lineRule="auto"/>
        <w:ind w:left="709" w:right="2"/>
        <w:jc w:val="both"/>
        <w:rPr>
          <w:b/>
          <w:color w:val="231F20"/>
          <w:sz w:val="24"/>
        </w:rPr>
      </w:pPr>
      <w:r w:rsidRPr="000146CF">
        <w:rPr>
          <w:b/>
          <w:color w:val="231F20"/>
          <w:sz w:val="24"/>
        </w:rPr>
        <w:t>Duygu Polarite Sınıflandırması</w:t>
      </w:r>
    </w:p>
    <w:p w:rsidR="000146CF" w:rsidRPr="000146CF" w:rsidRDefault="000146CF" w:rsidP="005C0C68">
      <w:pPr>
        <w:pStyle w:val="ListeParagraf"/>
        <w:spacing w:line="360" w:lineRule="auto"/>
        <w:ind w:left="709" w:right="2" w:firstLine="0"/>
        <w:jc w:val="both"/>
        <w:rPr>
          <w:color w:val="231F20"/>
          <w:sz w:val="24"/>
        </w:rPr>
      </w:pPr>
    </w:p>
    <w:p w:rsidR="000146CF" w:rsidRDefault="000146CF" w:rsidP="005C0C68">
      <w:pPr>
        <w:pStyle w:val="GvdeMetni"/>
        <w:spacing w:before="14" w:line="360" w:lineRule="auto"/>
        <w:ind w:right="2" w:firstLine="709"/>
        <w:jc w:val="both"/>
      </w:pPr>
      <w:r w:rsidRPr="000146CF">
        <w:t xml:space="preserve">Duygu polarite sınıflandırması, duygu analizi alanında en çok çalışılan problemdir. Subjektif bir metin verildiğinde amaç, metnin genel tonunun olumlu, olumsuz veya nötr olup olmadığını belirlemektir. </w:t>
      </w:r>
      <w:r w:rsidR="008C7BF0">
        <w:t>S</w:t>
      </w:r>
      <w:r w:rsidRPr="000146CF">
        <w:t>özcüklerin ve ifadelerin duygu kutupluluğu ilişkilendirmelerinden, cümlelerin, SMS mesajlarının, sohbet mesajlarının ve tweet'lerin duyarlılığına, ürün incelemelerinde, blog gönderilerinde ve büt</w:t>
      </w:r>
      <w:r w:rsidR="008C7BF0">
        <w:t>ünlükteki duygu analizine kadar</w:t>
      </w:r>
      <w:r w:rsidRPr="000146CF">
        <w:t xml:space="preserve"> </w:t>
      </w:r>
      <w:r w:rsidR="007E349F">
        <w:t>tüm düzeylerde gerçekleştirilir.</w:t>
      </w:r>
    </w:p>
    <w:p w:rsidR="000146CF" w:rsidRDefault="000146CF" w:rsidP="006A12F0">
      <w:pPr>
        <w:pStyle w:val="GvdeMetni"/>
        <w:spacing w:before="14" w:line="360" w:lineRule="auto"/>
        <w:ind w:right="814" w:firstLine="351"/>
        <w:jc w:val="both"/>
      </w:pPr>
    </w:p>
    <w:p w:rsidR="007E349F" w:rsidRPr="000146CF" w:rsidRDefault="007E349F" w:rsidP="006A12F0">
      <w:pPr>
        <w:pStyle w:val="GvdeMetni"/>
        <w:spacing w:before="14" w:line="360" w:lineRule="auto"/>
        <w:ind w:right="814" w:firstLine="351"/>
        <w:jc w:val="both"/>
      </w:pPr>
    </w:p>
    <w:p w:rsidR="000146CF" w:rsidRPr="000146CF" w:rsidRDefault="000146CF" w:rsidP="005C0C68">
      <w:pPr>
        <w:pStyle w:val="GvdeMetni"/>
        <w:spacing w:before="14" w:line="360" w:lineRule="auto"/>
        <w:ind w:right="2"/>
        <w:jc w:val="both"/>
      </w:pPr>
      <w:r w:rsidRPr="006A12F0">
        <w:rPr>
          <w:b/>
        </w:rPr>
        <w:lastRenderedPageBreak/>
        <w:t>Kelime Düzeyi:</w:t>
      </w:r>
      <w:r w:rsidRPr="000146CF">
        <w:t xml:space="preserve"> Bu analiz seviyesinin fikri, bir kelimeye bir duygu değeri atamaktır. Girişler adı verilen bir sözcük-duygu ilişkileri topluluğu, bir duygu sözlüğü oluşturur. Her giriş, kelime olan bir anahtar ve pozitif veya negatif olabilen bir değer veya kelime ile duygu kategorisi arasındaki ilişkinin gücünü gösteren gerçek bir değerden oluşur. Bu tür sözlükler ya manuel açıklama ile ya da otomatik olarak oluşturulabilir </w:t>
      </w:r>
      <w:r w:rsidR="00144AB7">
        <w:t>(Kiritchenko, 2014)</w:t>
      </w:r>
      <w:r w:rsidRPr="000146CF">
        <w:t>. El ile oluşturulan sözlükler genellikle birkaç bin girdi içerir. Buna karşılık, otomatik olarak oluşturulan sözlükler, yüz binlerce kelime veya kelime dizisi için duygu ilişkilerini yakalayabilir.</w:t>
      </w:r>
    </w:p>
    <w:p w:rsidR="000146CF" w:rsidRPr="000146CF" w:rsidRDefault="000146CF" w:rsidP="006A12F0">
      <w:pPr>
        <w:pStyle w:val="GvdeMetni"/>
        <w:spacing w:before="14" w:line="360" w:lineRule="auto"/>
        <w:ind w:right="814" w:firstLine="351"/>
        <w:jc w:val="both"/>
      </w:pPr>
    </w:p>
    <w:p w:rsidR="000146CF" w:rsidRPr="005C0C68" w:rsidRDefault="000146CF" w:rsidP="005C0C68">
      <w:pPr>
        <w:pStyle w:val="GvdeMetni"/>
        <w:spacing w:before="14" w:line="360" w:lineRule="auto"/>
        <w:ind w:right="2"/>
        <w:jc w:val="both"/>
      </w:pPr>
      <w:r w:rsidRPr="005C0C68">
        <w:rPr>
          <w:b/>
        </w:rPr>
        <w:t>Cümle Düzeyi:</w:t>
      </w:r>
      <w:r w:rsidRPr="005C0C68">
        <w:t xml:space="preserve"> Cümle düzeyindeki duygu analiz sistemleri, tüm cümlelere olumlu, olumsuz veya nötr gibi etiketler atamayı amaçlar. Şunu belirtmekte fayda var ki, bir cümlenin duygu düzeyi, sadece kelimelerinin kutuplarını bir araya getirerek elde edilemez. Bu nedenle, bağlamı anlayan ve cümlelerde ifade edilen doğru duyguyu çıkaran Makine Öğrenimi tabanlı sistemler geliştirmek gerekir. Bu tür sistemler, metinden ve/veya dış kaynaklardan, örneğin duygu sözlüklerinden çıkarılan çok sayıda özelliği kullanarak etiketlenmiş eğitim verilerinden (zaten olumlu, olumsuz veya nötr olarak işaretlenmiş cümleler) bir eşleme öğrenir.</w:t>
      </w:r>
    </w:p>
    <w:p w:rsidR="00BF0E8C" w:rsidRPr="005C0C68" w:rsidRDefault="00BF0E8C" w:rsidP="005C0C68">
      <w:pPr>
        <w:pStyle w:val="GvdeMetni"/>
        <w:spacing w:before="14" w:line="360" w:lineRule="auto"/>
        <w:ind w:right="2"/>
        <w:jc w:val="both"/>
      </w:pPr>
    </w:p>
    <w:p w:rsidR="000146CF" w:rsidRPr="005C0C68" w:rsidRDefault="000146CF" w:rsidP="005C0C68">
      <w:pPr>
        <w:pStyle w:val="GvdeMetni"/>
        <w:spacing w:before="14" w:line="360" w:lineRule="auto"/>
        <w:ind w:right="2"/>
        <w:jc w:val="both"/>
      </w:pPr>
      <w:r w:rsidRPr="005C0C68">
        <w:rPr>
          <w:b/>
        </w:rPr>
        <w:t>Belge Düzeyi:</w:t>
      </w:r>
      <w:r w:rsidRPr="005C0C68">
        <w:t xml:space="preserve"> Belge düzeyinde duygu analizi genellikle bileşen cümlelerin duygu analizine ayrıştırılır. Ancak, duyguyu tüm belgelerde özetlemeyi öneren bazı çalışmalar vardır </w:t>
      </w:r>
      <w:r w:rsidR="00144AB7" w:rsidRPr="005C0C68">
        <w:t>(Liu, 2011).</w:t>
      </w:r>
    </w:p>
    <w:p w:rsidR="00D66C3C" w:rsidRDefault="00D66C3C" w:rsidP="008C7BF0">
      <w:pPr>
        <w:pStyle w:val="GvdeMetni"/>
        <w:spacing w:before="14" w:line="360" w:lineRule="auto"/>
        <w:ind w:right="814"/>
        <w:jc w:val="both"/>
      </w:pPr>
    </w:p>
    <w:p w:rsidR="009E53FE" w:rsidRDefault="009E53FE" w:rsidP="009E53FE">
      <w:pPr>
        <w:pStyle w:val="ListeParagraf"/>
        <w:numPr>
          <w:ilvl w:val="2"/>
          <w:numId w:val="5"/>
        </w:numPr>
        <w:spacing w:line="360" w:lineRule="auto"/>
        <w:ind w:left="709" w:right="701"/>
        <w:jc w:val="both"/>
        <w:rPr>
          <w:b/>
          <w:color w:val="231F20"/>
          <w:sz w:val="24"/>
        </w:rPr>
      </w:pPr>
      <w:r>
        <w:rPr>
          <w:b/>
          <w:color w:val="231F20"/>
          <w:sz w:val="24"/>
        </w:rPr>
        <w:t>VADER</w:t>
      </w:r>
    </w:p>
    <w:p w:rsidR="009E53FE" w:rsidRDefault="009E53FE" w:rsidP="009E53FE">
      <w:pPr>
        <w:pStyle w:val="ListeParagraf"/>
        <w:spacing w:line="360" w:lineRule="auto"/>
        <w:ind w:left="709" w:right="701" w:firstLine="0"/>
        <w:jc w:val="both"/>
        <w:rPr>
          <w:b/>
          <w:color w:val="231F20"/>
          <w:sz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 xml:space="preserve">VADER (Valence Aware Dictionary ve sEntimentReasoner), sözlük ve kural tabanlı bir duygu analizi aracıdır. George Berry, Ewan Klein ve Pier Paolo tarafından geliştirilen MIT lisansı altında bir açık kaynaktır. </w:t>
      </w:r>
      <w:r w:rsidR="00FD7C89">
        <w:rPr>
          <w:sz w:val="24"/>
          <w:szCs w:val="24"/>
        </w:rPr>
        <w:t>VADER</w:t>
      </w:r>
      <w:r w:rsidRPr="009E53FE">
        <w:rPr>
          <w:sz w:val="24"/>
          <w:szCs w:val="24"/>
        </w:rPr>
        <w:t xml:space="preserve"> sözlüğü, sosyal medya alanında son derece iyi bir performans sergil</w:t>
      </w:r>
      <w:r w:rsidR="00FD7C89">
        <w:rPr>
          <w:sz w:val="24"/>
          <w:szCs w:val="24"/>
        </w:rPr>
        <w:t>er</w:t>
      </w:r>
      <w:r w:rsidRPr="009E53FE">
        <w:rPr>
          <w:sz w:val="24"/>
          <w:szCs w:val="24"/>
        </w:rPr>
        <w:t xml:space="preserve">. VADER, </w:t>
      </w:r>
      <w:r w:rsidR="00FD7C89" w:rsidRPr="00FD7C89">
        <w:rPr>
          <w:sz w:val="24"/>
          <w:szCs w:val="24"/>
        </w:rPr>
        <w:t>Dilbilimsel Sorgulama Kelime Sayısı</w:t>
      </w:r>
      <w:r w:rsidRPr="009E53FE">
        <w:rPr>
          <w:sz w:val="24"/>
          <w:szCs w:val="24"/>
        </w:rPr>
        <w:t xml:space="preserve"> (Linguistic Inquiry Word Count</w:t>
      </w:r>
      <w:r w:rsidR="00FD7C89">
        <w:rPr>
          <w:sz w:val="24"/>
          <w:szCs w:val="24"/>
        </w:rPr>
        <w:t>-LIWC</w:t>
      </w:r>
      <w:r w:rsidRPr="009E53FE">
        <w:rPr>
          <w:sz w:val="24"/>
          <w:szCs w:val="24"/>
        </w:rPr>
        <w:t xml:space="preserve">) gibi geleneksel duygu sözlüklerinin faydalarını korur. Daha büyüktür, basitçe incelenir, anlaşılır, hızlı uygulanır ve kolayca genişletilir. VADER duygu sözlüğü altın standart kalitedir ve insanlar tarafından onaylanmıştır. </w:t>
      </w:r>
    </w:p>
    <w:p w:rsidR="009E53FE" w:rsidRDefault="009E53FE" w:rsidP="009E53FE">
      <w:pPr>
        <w:pStyle w:val="ListeParagraf"/>
        <w:spacing w:line="360" w:lineRule="auto"/>
        <w:ind w:left="0"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Genellikle anlamsal yönelimlerine göre ya olumlu ya da olumsuz olarak etiketlenen sözcüksel özelliklerin bir listesi olan duygu sözlüğünün bir kombinasyonunu kullanır. VADER, sosyal medya metinleri, film incelemeleri ve ürün incelemeleriyle uğraşırken oldukça başarılı olmuştur. Bunun nedeni, VADER'in yalnızca olumluluk ve olumsuzluk puanını değil, aynı zamanda bir duygunun ne kadar olumlu veya olumsuz olduğunu da söylemesidir. VADER geliştiricileri, derecelendirmelerinin çoğunu almak için Amazon'un Mechanical Turk'ünü kullandı.</w:t>
      </w:r>
    </w:p>
    <w:p w:rsidR="009E53FE" w:rsidRDefault="009E53FE"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metindeki kelimelerden herhangi birinin VADER sözlüğünde olup olmadığını görmek için bir metin parçasını analiz eder. polarity_scores() fonksiyonunu kullanarak polarite indekslerini bulabilir. Bu, belirli bir cümle için negatif, nötr, pozitif ve bileşiğin metrik değerlerini döndürür. Bileşik puan, -1 ile +1 arasında normalleştirilmiş tüm sözlük derecelendirmelerinin toplamını hesaplayan bir ölçümdür; burada -1 en aşırı olumsuzu ve +1 en aşırı olumluyu belirtir. Cümleleri olumlu, tarafsız veya olumsuz olarak sınıflandırmak için standartlaştırılmış eşikler belirlemek yararlıdır. Tipik eşik değerleri aşağıda verilmiştir</w:t>
      </w:r>
      <w:r>
        <w:rPr>
          <w:sz w:val="24"/>
          <w:szCs w:val="24"/>
        </w:rPr>
        <w:t>.</w:t>
      </w:r>
    </w:p>
    <w:p w:rsidR="009E53FE" w:rsidRDefault="009E53FE"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Olumlu Duygu: bileşik puan &gt;= 0.05</w:t>
      </w: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Tarafsız Duygu: bileşik puan &gt; -0.05 ve &lt;0.05</w:t>
      </w:r>
    </w:p>
    <w:p w:rsidR="009E53FE" w:rsidRDefault="009E53FE" w:rsidP="009E53FE">
      <w:pPr>
        <w:pStyle w:val="ListeParagraf"/>
        <w:spacing w:line="360" w:lineRule="auto"/>
        <w:ind w:left="-709" w:right="701" w:firstLine="709"/>
        <w:jc w:val="both"/>
        <w:rPr>
          <w:sz w:val="24"/>
          <w:szCs w:val="24"/>
        </w:rPr>
      </w:pPr>
      <w:r w:rsidRPr="009E53FE">
        <w:rPr>
          <w:sz w:val="24"/>
          <w:szCs w:val="24"/>
        </w:rPr>
        <w:t>Negatif Duygu: bileşik puan &lt;= -0.05</w:t>
      </w:r>
    </w:p>
    <w:p w:rsidR="009E53FE" w:rsidRDefault="009E53FE" w:rsidP="009E53FE">
      <w:pPr>
        <w:pStyle w:val="ListeParagraf"/>
        <w:spacing w:line="360" w:lineRule="auto"/>
        <w:ind w:left="-709"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 xml:space="preserve">Bunlar, belirli bir metin incelemesi için çok boyutlu duyarlılık ölçümleri için en yararlı ölçümlerdir. </w:t>
      </w:r>
    </w:p>
    <w:p w:rsidR="00770B5D" w:rsidRDefault="00770B5D"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duyguları öncelikle Noktalama İşaretleri, Büyük Harfler, Derece değiştiriciler, Bağlaçlar, Önceki Tri-gram gibi belirli kilit noktalara dayalı olarak analiz eder.</w:t>
      </w:r>
    </w:p>
    <w:p w:rsidR="00AC7B9E" w:rsidRDefault="00AC7B9E" w:rsidP="00C17BAF">
      <w:pPr>
        <w:pStyle w:val="ListeParagraf"/>
        <w:spacing w:line="360" w:lineRule="auto"/>
        <w:ind w:left="0" w:right="2" w:firstLine="709"/>
        <w:jc w:val="both"/>
        <w:rPr>
          <w:sz w:val="24"/>
          <w:szCs w:val="24"/>
        </w:rPr>
      </w:pPr>
    </w:p>
    <w:p w:rsidR="00BA21D8" w:rsidRPr="00C17BAF" w:rsidRDefault="00AC7B9E" w:rsidP="00C17BAF">
      <w:pPr>
        <w:pStyle w:val="ListeParagraf"/>
        <w:spacing w:line="360" w:lineRule="auto"/>
        <w:ind w:left="0" w:right="2" w:firstLine="709"/>
        <w:jc w:val="both"/>
        <w:rPr>
          <w:sz w:val="24"/>
          <w:szCs w:val="24"/>
        </w:rPr>
      </w:pPr>
      <w:r w:rsidRPr="00AC7B9E">
        <w:rPr>
          <w:sz w:val="24"/>
          <w:szCs w:val="24"/>
        </w:rPr>
        <w:t>Hem duygu polaritesini hem de -4 ila +4 arasında değişen duygu yoğunluğunu gösteren doğrulanmış değerlik puanlarına sahip 7.500'den</w:t>
      </w:r>
      <w:r w:rsidR="00D82AD1">
        <w:rPr>
          <w:sz w:val="24"/>
          <w:szCs w:val="24"/>
        </w:rPr>
        <w:t xml:space="preserve"> fazla sözcüksel özellik vardır (Hutto, 2014).</w:t>
      </w:r>
    </w:p>
    <w:p w:rsidR="00BA21D8" w:rsidRDefault="00BA21D8" w:rsidP="00BA21D8">
      <w:pPr>
        <w:pStyle w:val="ListeParagraf"/>
        <w:numPr>
          <w:ilvl w:val="2"/>
          <w:numId w:val="5"/>
        </w:numPr>
        <w:spacing w:line="360" w:lineRule="auto"/>
        <w:ind w:left="709" w:right="701"/>
        <w:jc w:val="both"/>
        <w:rPr>
          <w:b/>
          <w:color w:val="231F20"/>
          <w:sz w:val="24"/>
        </w:rPr>
      </w:pPr>
      <w:r>
        <w:rPr>
          <w:b/>
          <w:color w:val="231F20"/>
          <w:sz w:val="24"/>
        </w:rPr>
        <w:lastRenderedPageBreak/>
        <w:t>sparkNLP</w:t>
      </w:r>
    </w:p>
    <w:p w:rsidR="00A84459" w:rsidRDefault="00A84459" w:rsidP="00A84459">
      <w:pPr>
        <w:spacing w:line="360" w:lineRule="auto"/>
        <w:ind w:right="701"/>
        <w:jc w:val="both"/>
        <w:rPr>
          <w:b/>
          <w:color w:val="231F20"/>
          <w:sz w:val="24"/>
        </w:rPr>
      </w:pPr>
    </w:p>
    <w:p w:rsidR="00A84459" w:rsidRDefault="00A84459" w:rsidP="00C17BAF">
      <w:pPr>
        <w:spacing w:line="360" w:lineRule="auto"/>
        <w:ind w:right="2"/>
        <w:jc w:val="both"/>
        <w:rPr>
          <w:b/>
          <w:color w:val="231F20"/>
          <w:sz w:val="24"/>
        </w:rPr>
      </w:pPr>
      <w:r>
        <w:rPr>
          <w:b/>
          <w:noProof/>
          <w:color w:val="231F20"/>
          <w:sz w:val="24"/>
          <w:lang w:bidi="ar-SA"/>
        </w:rPr>
        <w:drawing>
          <wp:inline distT="0" distB="0" distL="0" distR="0">
            <wp:extent cx="5068842" cy="245471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arkNLPthesis2.jpg"/>
                    <pic:cNvPicPr/>
                  </pic:nvPicPr>
                  <pic:blipFill>
                    <a:blip r:embed="rId33">
                      <a:extLst>
                        <a:ext uri="{28A0092B-C50C-407E-A947-70E740481C1C}">
                          <a14:useLocalDpi xmlns:a14="http://schemas.microsoft.com/office/drawing/2010/main" val="0"/>
                        </a:ext>
                      </a:extLst>
                    </a:blip>
                    <a:stretch>
                      <a:fillRect/>
                    </a:stretch>
                  </pic:blipFill>
                  <pic:spPr>
                    <a:xfrm>
                      <a:off x="0" y="0"/>
                      <a:ext cx="5083844" cy="2461975"/>
                    </a:xfrm>
                    <a:prstGeom prst="rect">
                      <a:avLst/>
                    </a:prstGeom>
                  </pic:spPr>
                </pic:pic>
              </a:graphicData>
            </a:graphic>
          </wp:inline>
        </w:drawing>
      </w:r>
    </w:p>
    <w:p w:rsidR="00453FC6" w:rsidRPr="00453FC6" w:rsidRDefault="00453FC6" w:rsidP="00770B5D">
      <w:pPr>
        <w:spacing w:line="360" w:lineRule="auto"/>
        <w:ind w:left="1440" w:right="2" w:firstLine="720"/>
        <w:jc w:val="both"/>
        <w:rPr>
          <w:color w:val="231F20"/>
          <w:sz w:val="20"/>
        </w:rPr>
      </w:pPr>
      <w:r w:rsidRPr="00453FC6">
        <w:rPr>
          <w:color w:val="231F20"/>
          <w:sz w:val="20"/>
        </w:rPr>
        <w:t>Şekil 3.</w:t>
      </w:r>
      <w:r w:rsidR="00770B5D">
        <w:rPr>
          <w:color w:val="231F20"/>
          <w:sz w:val="20"/>
        </w:rPr>
        <w:t>6</w:t>
      </w:r>
      <w:r w:rsidRPr="00453FC6">
        <w:rPr>
          <w:color w:val="231F20"/>
          <w:sz w:val="20"/>
        </w:rPr>
        <w:t>. sparkNLP Çalışma Yapısı</w:t>
      </w:r>
    </w:p>
    <w:p w:rsidR="00BA21D8" w:rsidRDefault="00BA21D8" w:rsidP="00BA21D8">
      <w:pPr>
        <w:spacing w:line="360" w:lineRule="auto"/>
        <w:ind w:right="701"/>
        <w:jc w:val="both"/>
        <w:rPr>
          <w:b/>
          <w:color w:val="231F20"/>
          <w:sz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Spark NLP, Apache Spark ve SparkML üzerine inşa edilmiş açık kaynaklı bir metin işleme kitaplığıdır. Doğal Dil İşleme ardışık düzenleriyle kullanılabilecek bir API sağlar. Kitaplık, özel modeller oluşturmanın yanı sıra eğitimli modeller ve işlem hatları kullanmak için destek sağlar.</w:t>
      </w:r>
    </w:p>
    <w:p w:rsidR="00BA21D8" w:rsidRPr="00453FC6" w:rsidRDefault="00BA21D8" w:rsidP="00453FC6">
      <w:pPr>
        <w:spacing w:line="360" w:lineRule="auto"/>
        <w:ind w:right="2"/>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Çerçeve, farklı dil temsil modelleri sağlar. Desteklenen modeller, çeşitli metin sınıflandırma görevlerini gerçekleştirmek için yeniden kullanılabilir. Spark NLP, iki tahminci kullanarak duyarlılık analizinin uygulanmasını mümkün kılar: SentimentDLApproach ve ClassifierDLApproach.</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SentimentDLApproach, pozitif veya negatif olarak etiketlenmiş metni kullanarak sınıflandırmayı öğrenir. Olumlu veya olumsuz olarak sınıflandırılıp sınıflandırılmayacağı çok büyükse, metni nötr olarak sınıflandırır. Kesinlik düzeyi, sınıflandırıcı tarafından kabul edilen bir sınıflandırmaya ait metnin olasılığı olarak tanımlanır. Belirsizlik, ayarlanabilir bir eşiğin altındaki bir olasılıktır.</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 xml:space="preserve">ClassifierDLApproach, etiketli metin içeren bir veri kümesini kullanarak sınıflandırmayı öğrenir. Veri kümesi tarafından kullanılan tüm benzersiz etiketler olası sonuçları temsil edecektir. </w:t>
      </w:r>
    </w:p>
    <w:p w:rsidR="00675616" w:rsidRDefault="00675616" w:rsidP="00BA21D8">
      <w:pPr>
        <w:pStyle w:val="ListeParagraf"/>
        <w:spacing w:line="360" w:lineRule="auto"/>
        <w:ind w:left="0" w:right="701" w:firstLine="709"/>
        <w:jc w:val="both"/>
        <w:rPr>
          <w:sz w:val="24"/>
          <w:szCs w:val="24"/>
        </w:rPr>
      </w:pPr>
    </w:p>
    <w:p w:rsidR="00675616" w:rsidRDefault="00675616" w:rsidP="00675616">
      <w:pPr>
        <w:pStyle w:val="ListeParagraf"/>
        <w:numPr>
          <w:ilvl w:val="2"/>
          <w:numId w:val="5"/>
        </w:numPr>
        <w:spacing w:line="360" w:lineRule="auto"/>
        <w:ind w:left="709" w:right="701"/>
        <w:jc w:val="both"/>
        <w:rPr>
          <w:b/>
          <w:color w:val="231F20"/>
          <w:sz w:val="24"/>
        </w:rPr>
      </w:pPr>
      <w:r>
        <w:rPr>
          <w:b/>
          <w:color w:val="231F20"/>
          <w:sz w:val="24"/>
        </w:rPr>
        <w:t>BERT</w:t>
      </w:r>
    </w:p>
    <w:p w:rsidR="00675616" w:rsidRPr="00675616" w:rsidRDefault="00675616" w:rsidP="00675616">
      <w:pPr>
        <w:spacing w:line="360" w:lineRule="auto"/>
        <w:ind w:right="701"/>
        <w:jc w:val="both"/>
        <w:rPr>
          <w:sz w:val="24"/>
          <w:szCs w:val="24"/>
        </w:rPr>
      </w:pPr>
    </w:p>
    <w:p w:rsidR="00675616" w:rsidRDefault="00675616" w:rsidP="002939ED">
      <w:pPr>
        <w:pStyle w:val="ListeParagraf"/>
        <w:spacing w:line="360" w:lineRule="auto"/>
        <w:ind w:left="0" w:right="2" w:firstLine="709"/>
        <w:jc w:val="both"/>
        <w:rPr>
          <w:sz w:val="24"/>
          <w:szCs w:val="24"/>
        </w:rPr>
      </w:pPr>
      <w:r w:rsidRPr="00675616">
        <w:rPr>
          <w:sz w:val="24"/>
          <w:szCs w:val="24"/>
        </w:rPr>
        <w:t xml:space="preserve"> </w:t>
      </w:r>
      <w:r w:rsidR="00922C23">
        <w:rPr>
          <w:sz w:val="24"/>
          <w:szCs w:val="24"/>
        </w:rPr>
        <w:t>BERT</w:t>
      </w:r>
      <w:r w:rsidRPr="00675616">
        <w:rPr>
          <w:sz w:val="24"/>
          <w:szCs w:val="24"/>
        </w:rPr>
        <w:t>, Google AI ekibi tarafından 2018'de derin öğrenme tekniklerine dayalı olarak önerilen önceden eğitilmiş bir dil temsil modelidir (Devlin,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2018).</w:t>
      </w:r>
    </w:p>
    <w:p w:rsidR="00675616" w:rsidRDefault="00675616" w:rsidP="00675616">
      <w:pPr>
        <w:pStyle w:val="ListeParagraf"/>
        <w:spacing w:line="360" w:lineRule="auto"/>
        <w:ind w:left="0" w:right="701" w:firstLine="709"/>
        <w:jc w:val="both"/>
        <w:rPr>
          <w:sz w:val="24"/>
          <w:szCs w:val="24"/>
        </w:rPr>
      </w:pPr>
    </w:p>
    <w:p w:rsidR="002939ED" w:rsidRDefault="00675616" w:rsidP="00E62735">
      <w:pPr>
        <w:pStyle w:val="ListeParagraf"/>
        <w:spacing w:line="360" w:lineRule="auto"/>
        <w:ind w:left="0" w:right="2" w:firstLine="709"/>
        <w:jc w:val="both"/>
        <w:rPr>
          <w:sz w:val="24"/>
          <w:szCs w:val="24"/>
        </w:rPr>
      </w:pPr>
      <w:r w:rsidRPr="00675616">
        <w:rPr>
          <w:sz w:val="24"/>
          <w:szCs w:val="24"/>
        </w:rPr>
        <w:t>Benimsenen ince ayar yaklaşımı nedeniyle, BERT kullandığımızda aşağı akış NLP görevleri için belirli bir mimari yoktur. Akıllı bir etmen olarak, model tasarımında önceki insan bilgisinin kullanımını en aza indirmeli ve bu bilgileri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bağımlılıkları daha iyi öğrenmesini sağlar</w:t>
      </w:r>
      <w:r>
        <w:rPr>
          <w:sz w:val="24"/>
          <w:szCs w:val="24"/>
        </w:rPr>
        <w:t>.</w:t>
      </w:r>
    </w:p>
    <w:p w:rsidR="00E62735" w:rsidRPr="00E62735" w:rsidRDefault="00E62735" w:rsidP="00E62735">
      <w:pPr>
        <w:pStyle w:val="ListeParagraf"/>
        <w:spacing w:line="360" w:lineRule="auto"/>
        <w:ind w:left="0" w:right="2" w:firstLine="709"/>
        <w:jc w:val="both"/>
        <w:rPr>
          <w:sz w:val="24"/>
          <w:szCs w:val="24"/>
        </w:rPr>
      </w:pPr>
    </w:p>
    <w:p w:rsidR="00E62735" w:rsidRPr="00675616" w:rsidRDefault="00675616" w:rsidP="002939ED">
      <w:pPr>
        <w:pStyle w:val="ListeParagraf"/>
        <w:spacing w:line="360" w:lineRule="auto"/>
        <w:ind w:left="0" w:right="2" w:firstLine="0"/>
        <w:jc w:val="both"/>
        <w:rPr>
          <w:sz w:val="24"/>
          <w:szCs w:val="24"/>
        </w:rPr>
      </w:pPr>
      <w:r w:rsidRPr="002939ED">
        <w:rPr>
          <w:b/>
          <w:sz w:val="24"/>
          <w:szCs w:val="24"/>
        </w:rPr>
        <w:t>Maskeli Dil Modeli Amaç:</w:t>
      </w:r>
      <w:r w:rsidRPr="00675616">
        <w:rPr>
          <w:sz w:val="24"/>
          <w:szCs w:val="24"/>
        </w:rPr>
        <w:t xml:space="preserve"> Model, A dizisi ve B dizisinde rastgele maskelenen belirteçleri tahmin etmeyi öğrenir.</w:t>
      </w:r>
    </w:p>
    <w:p w:rsidR="00E62735" w:rsidRPr="00E62735" w:rsidRDefault="00675616" w:rsidP="00E62735">
      <w:pPr>
        <w:tabs>
          <w:tab w:val="left" w:pos="2069"/>
        </w:tabs>
        <w:spacing w:before="122" w:line="340" w:lineRule="auto"/>
        <w:ind w:right="2"/>
        <w:jc w:val="both"/>
        <w:rPr>
          <w:sz w:val="24"/>
          <w:szCs w:val="24"/>
        </w:rPr>
      </w:pPr>
      <w:r w:rsidRPr="002939ED">
        <w:rPr>
          <w:b/>
          <w:sz w:val="24"/>
          <w:szCs w:val="24"/>
        </w:rPr>
        <w:t>Sonraki Cümle Tahmini:</w:t>
      </w:r>
      <w:r w:rsidR="00E62735">
        <w:rPr>
          <w:sz w:val="24"/>
          <w:szCs w:val="24"/>
        </w:rPr>
        <w:t xml:space="preserve"> BERT'</w:t>
      </w:r>
      <w:r w:rsidRPr="00675616">
        <w:rPr>
          <w:sz w:val="24"/>
          <w:szCs w:val="24"/>
        </w:rPr>
        <w:t>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2B4DEF" w:rsidRDefault="00675616" w:rsidP="002939ED">
      <w:pPr>
        <w:pStyle w:val="GvdeMetni"/>
        <w:spacing w:before="123" w:line="360" w:lineRule="auto"/>
        <w:ind w:right="2" w:firstLine="720"/>
        <w:jc w:val="both"/>
      </w:pPr>
      <w:r w:rsidRPr="00675616">
        <w:t xml:space="preserve">BERT'de, </w:t>
      </w:r>
      <w:r w:rsidR="00E62735">
        <w:t>transformatör</w:t>
      </w:r>
      <w:r w:rsidRPr="00675616">
        <w:t xml:space="preserve"> tekrarlayan veya evrişimli sinir ağları yerine temel bileşenler </w:t>
      </w:r>
      <w:r w:rsidR="00E62735">
        <w:t xml:space="preserve">olarak </w:t>
      </w:r>
      <w:r w:rsidRPr="00675616">
        <w:t>kullanı</w:t>
      </w:r>
      <w:r w:rsidR="00E62735">
        <w:t>lır</w:t>
      </w:r>
      <w:r w:rsidRPr="00675616">
        <w:t>. Transformatör yalnızca kendi kendine dikkat mekanizmasına dayanmaktadır. Tekrarlayan Sinir Ağı (</w:t>
      </w:r>
      <w:r w:rsidR="00E62735" w:rsidRPr="00E62735">
        <w:t>Recurrent Neural Network</w:t>
      </w:r>
      <w:r w:rsidR="00403AAD">
        <w:t>-</w:t>
      </w:r>
      <w:r w:rsidRPr="00675616">
        <w:t xml:space="preserve">RNN) veya </w:t>
      </w:r>
      <w:r w:rsidR="002B4DEF">
        <w:t>CNN</w:t>
      </w:r>
      <w:r w:rsidRPr="00675616">
        <w:t xml:space="preserve"> ile karşılaştırıldığında,</w:t>
      </w:r>
      <w:r>
        <w:t xml:space="preserve"> </w:t>
      </w:r>
      <w:r w:rsidRPr="00675616">
        <w:t>transformatörün üç avantajı vardır.</w:t>
      </w:r>
    </w:p>
    <w:p w:rsidR="002939ED" w:rsidRDefault="00675616" w:rsidP="002B4DEF">
      <w:pPr>
        <w:pStyle w:val="GvdeMetni"/>
        <w:spacing w:before="123" w:line="360" w:lineRule="auto"/>
        <w:ind w:right="2" w:firstLine="720"/>
        <w:jc w:val="both"/>
      </w:pPr>
      <w:r w:rsidRPr="00675616">
        <w:t xml:space="preserve"> İlk olarak, hesaplama kaynağını ve hesaplama hızını azaltabilir. İkinci olarak, RNN'de imkansız olan hesaplama paralelleştirilebilir. Aksi takdirde, </w:t>
      </w:r>
      <w:r w:rsidRPr="00675616">
        <w:lastRenderedPageBreak/>
        <w:t>transformatör uzun menzilli bağımlılıklar</w:t>
      </w:r>
      <w:r>
        <w:t xml:space="preserve">ı öğrenmede iyi bir performansa </w:t>
      </w:r>
      <w:r w:rsidRPr="00675616">
        <w:t>sahiptir.</w:t>
      </w:r>
    </w:p>
    <w:p w:rsidR="00675616" w:rsidRDefault="00675616" w:rsidP="002939ED">
      <w:pPr>
        <w:pStyle w:val="GvdeMetni"/>
        <w:spacing w:before="123" w:line="340" w:lineRule="auto"/>
        <w:ind w:right="2" w:firstLine="720"/>
        <w:jc w:val="both"/>
      </w:pPr>
      <w:r w:rsidRPr="00675616">
        <w:t>Pratikte, metin sınıflandırma ve soru yanıtlama gibi çeşitli NLP görevleri için çok fazla önemli göreve özgü mimari değişiklik yapmadan BERT'e bir ek çıktı katmanıyla ince ayar yaparak mükemmel bir performans modeli oluşturmak kolaydır (Devlin, 2019).</w:t>
      </w:r>
    </w:p>
    <w:p w:rsidR="005549EF" w:rsidRDefault="005549EF" w:rsidP="002939ED">
      <w:pPr>
        <w:pStyle w:val="GvdeMetni"/>
        <w:spacing w:before="123" w:line="340" w:lineRule="auto"/>
        <w:ind w:right="2" w:firstLine="720"/>
        <w:jc w:val="both"/>
      </w:pPr>
    </w:p>
    <w:p w:rsidR="00675616" w:rsidRDefault="00675616" w:rsidP="00675616">
      <w:pPr>
        <w:pStyle w:val="GvdeMetni"/>
        <w:spacing w:before="126" w:line="340" w:lineRule="auto"/>
        <w:ind w:right="281"/>
      </w:pPr>
      <w:r>
        <w:rPr>
          <w:noProof/>
          <w:sz w:val="20"/>
          <w:lang w:bidi="ar-SA"/>
        </w:rPr>
        <w:drawing>
          <wp:inline distT="0" distB="0" distL="0" distR="0" wp14:anchorId="5A7AFF5F" wp14:editId="3BA3D3FD">
            <wp:extent cx="5269693" cy="2009775"/>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4" cstate="print"/>
                    <a:stretch>
                      <a:fillRect/>
                    </a:stretch>
                  </pic:blipFill>
                  <pic:spPr>
                    <a:xfrm>
                      <a:off x="0" y="0"/>
                      <a:ext cx="5275242" cy="2011891"/>
                    </a:xfrm>
                    <a:prstGeom prst="rect">
                      <a:avLst/>
                    </a:prstGeom>
                  </pic:spPr>
                </pic:pic>
              </a:graphicData>
            </a:graphic>
          </wp:inline>
        </w:drawing>
      </w:r>
    </w:p>
    <w:p w:rsidR="00C51703" w:rsidRPr="00453FC6" w:rsidRDefault="00C51703" w:rsidP="00C51703">
      <w:pPr>
        <w:spacing w:line="360" w:lineRule="auto"/>
        <w:ind w:right="2"/>
        <w:jc w:val="both"/>
        <w:rPr>
          <w:color w:val="231F20"/>
          <w:sz w:val="20"/>
        </w:rPr>
      </w:pPr>
      <w:r w:rsidRPr="00453FC6">
        <w:rPr>
          <w:color w:val="231F20"/>
          <w:sz w:val="20"/>
        </w:rPr>
        <w:t>Şekil 3.</w:t>
      </w:r>
      <w:r w:rsidR="002B4DEF">
        <w:rPr>
          <w:color w:val="231F20"/>
          <w:sz w:val="20"/>
        </w:rPr>
        <w:t>7</w:t>
      </w:r>
      <w:r w:rsidRPr="00453FC6">
        <w:rPr>
          <w:color w:val="231F20"/>
          <w:sz w:val="20"/>
        </w:rPr>
        <w:t xml:space="preserve">. </w:t>
      </w:r>
      <w:r>
        <w:rPr>
          <w:color w:val="231F20"/>
          <w:sz w:val="20"/>
        </w:rPr>
        <w:t>BERT Girdi Katmanı ( Devlin, 2019)</w:t>
      </w:r>
    </w:p>
    <w:p w:rsidR="00675616" w:rsidRDefault="00675616" w:rsidP="00675616">
      <w:pPr>
        <w:pStyle w:val="GvdeMetni"/>
        <w:spacing w:before="55"/>
      </w:pPr>
    </w:p>
    <w:p w:rsidR="00675616" w:rsidRDefault="00675616" w:rsidP="00C51703">
      <w:pPr>
        <w:pStyle w:val="GvdeMetni"/>
        <w:spacing w:before="123" w:line="340" w:lineRule="auto"/>
        <w:ind w:right="2" w:firstLine="720"/>
        <w:jc w:val="both"/>
      </w:pPr>
      <w:r w:rsidRPr="00675616">
        <w:t xml:space="preserve">Google, Github'da önceden eğitilmiş BERT'i farklı boyutlarda </w:t>
      </w:r>
      <w:r w:rsidR="005549EF">
        <w:t>güncelledi</w:t>
      </w:r>
      <w:r w:rsidRPr="00675616">
        <w:t xml:space="preserve">. </w:t>
      </w:r>
      <w:r w:rsidR="002B4DEF">
        <w:t>Çalışmalar</w:t>
      </w:r>
      <w:r w:rsidRPr="00675616">
        <w:t xml:space="preserve"> için bir temel olarak, Google araştırma ekibi tarafından önceden eğitilmiş, 12 katman ve belirteç başına 768 gizli boyut ile BERT tabanı kullanılmıştır. Toplam 110 milyon parametreye sahiptir. Modelin mimarisi Şekil </w:t>
      </w:r>
      <w:r w:rsidR="002B4DEF">
        <w:t>3.8.</w:t>
      </w:r>
      <w:r w:rsidRPr="00675616">
        <w:t>'de aşağıdaki üç parça ile sunulmaktadır.</w:t>
      </w:r>
    </w:p>
    <w:p w:rsidR="00C51703" w:rsidRDefault="00C51703" w:rsidP="00C51703">
      <w:pPr>
        <w:pStyle w:val="GvdeMetni"/>
        <w:spacing w:before="123" w:line="340" w:lineRule="auto"/>
        <w:ind w:right="2" w:firstLine="720"/>
        <w:jc w:val="both"/>
      </w:pPr>
    </w:p>
    <w:p w:rsidR="00675616" w:rsidRPr="00675616" w:rsidRDefault="00675616" w:rsidP="00C51703">
      <w:pPr>
        <w:pStyle w:val="GvdeMetni"/>
        <w:spacing w:before="123" w:line="340" w:lineRule="auto"/>
        <w:ind w:right="2" w:firstLine="720"/>
        <w:jc w:val="both"/>
      </w:pPr>
      <w:r w:rsidRPr="00C51703">
        <w:rPr>
          <w:b/>
        </w:rPr>
        <w:t>Giriş:</w:t>
      </w:r>
      <w:r w:rsidRPr="00675616">
        <w:t xml:space="preserve"> İlk kısım giriş katmanıdır. Sorumluluğu, ilk gömme kelimesini kabul etmek ve onu BERT'e teslim etmektir. </w:t>
      </w:r>
    </w:p>
    <w:p w:rsidR="00675616" w:rsidRDefault="00675616" w:rsidP="00FA5D57">
      <w:pPr>
        <w:pStyle w:val="GvdeMetni"/>
        <w:spacing w:before="123" w:line="340" w:lineRule="auto"/>
        <w:ind w:right="2" w:firstLine="720"/>
        <w:jc w:val="both"/>
      </w:pPr>
      <w:r w:rsidRPr="00FA5D57">
        <w:rPr>
          <w:b/>
        </w:rPr>
        <w:t>BERT:</w:t>
      </w:r>
      <w:r w:rsidRPr="00675616">
        <w:t xml:space="preserve"> </w:t>
      </w:r>
      <w:r w:rsidRPr="00675616">
        <w:rPr>
          <w:rFonts w:ascii="Cambria Math" w:hAnsi="Cambria Math" w:cs="Cambria Math"/>
        </w:rPr>
        <w:t>𝐵𝐸𝑅𝑇</w:t>
      </w:r>
      <w:r w:rsidRPr="00675616">
        <w:t xml:space="preserve">(·) önceden eğitilmiş BERT modeli olsun, x giriş kısmından ilk gömme olsun. Önce gizli gösterimi </w:t>
      </w:r>
      <w:r w:rsidRPr="00675616">
        <w:rPr>
          <w:rFonts w:ascii="Cambria Math" w:hAnsi="Cambria Math" w:cs="Cambria Math"/>
        </w:rPr>
        <w:t>𝑍</w:t>
      </w:r>
      <w:r w:rsidRPr="00675616">
        <w:t xml:space="preserve"> = </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ℎ</w:t>
      </w:r>
      <w:r w:rsidRPr="00675616">
        <w:rPr>
          <w:rFonts w:ascii="Cambria Math" w:hAnsi="Cambria Math" w:cs="Cambria Math"/>
        </w:rPr>
        <w:t>∗</w:t>
      </w:r>
      <w:r w:rsidRPr="00675616">
        <w:t>|</w:t>
      </w:r>
      <w:r w:rsidRPr="00675616">
        <w:rPr>
          <w:rFonts w:ascii="Cambria Math" w:hAnsi="Cambria Math" w:cs="Cambria Math"/>
        </w:rPr>
        <w:t>𝑥</w:t>
      </w:r>
      <w:r w:rsidRPr="00675616">
        <w:t>| olarak elde ederiz, burada |</w:t>
      </w:r>
      <w:r w:rsidRPr="00675616">
        <w:rPr>
          <w:rFonts w:ascii="Cambria Math" w:hAnsi="Cambria Math" w:cs="Cambria Math"/>
        </w:rPr>
        <w:t>𝑥</w:t>
      </w:r>
      <w:r w:rsidRPr="00675616">
        <w:t xml:space="preserve">| giriş dizisinin uzunluğu ve </w:t>
      </w:r>
      <w:r w:rsidRPr="00675616">
        <w:rPr>
          <w:rFonts w:ascii="Cambria Math" w:hAnsi="Cambria Math" w:cs="Cambria Math"/>
        </w:rPr>
        <w:t>𝑟</w:t>
      </w:r>
      <w:r w:rsidRPr="00675616">
        <w:t>ℎ gizli boyutun boyutudur. Bu bölümün çıktısı, her bir girdi belirtecinin son sözcük gömmesidir.</w:t>
      </w:r>
    </w:p>
    <w:p w:rsidR="00FA5D57" w:rsidRPr="00675616" w:rsidRDefault="00FA5D57" w:rsidP="00FA5D57">
      <w:pPr>
        <w:pStyle w:val="GvdeMetni"/>
        <w:spacing w:before="123" w:line="340" w:lineRule="auto"/>
        <w:ind w:right="2" w:firstLine="720"/>
        <w:jc w:val="both"/>
      </w:pPr>
    </w:p>
    <w:p w:rsidR="00675616" w:rsidRDefault="00675616" w:rsidP="00FA5D57">
      <w:pPr>
        <w:pStyle w:val="GvdeMetni"/>
        <w:spacing w:before="123" w:line="340" w:lineRule="auto"/>
        <w:ind w:right="2" w:firstLine="720"/>
        <w:jc w:val="both"/>
      </w:pPr>
      <w:r w:rsidRPr="00FA5D57">
        <w:rPr>
          <w:b/>
        </w:rPr>
        <w:t>Tahmin:</w:t>
      </w:r>
      <w:r w:rsidRPr="00675616">
        <w:t xml:space="preserve"> Gizli gösterim yoğun bir katmana ve ardından </w:t>
      </w:r>
      <w:r w:rsidRPr="00675616">
        <w:rPr>
          <w:rFonts w:ascii="Cambria Math" w:hAnsi="Cambria Math" w:cs="Cambria Math"/>
        </w:rPr>
        <w:t>𝑠𝑜𝑓𝑡𝑚𝑎𝑥</w:t>
      </w:r>
      <w:r w:rsidRPr="00675616">
        <w:t xml:space="preserve"> fonksiyonlarına iletilir: </w:t>
      </w:r>
      <w:r w:rsidRPr="00675616">
        <w:rPr>
          <w:rFonts w:ascii="Cambria Math" w:hAnsi="Cambria Math" w:cs="Cambria Math"/>
        </w:rPr>
        <w:t>𝑔</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𝑤</w:t>
      </w:r>
      <w:r w:rsidRPr="00675616">
        <w:t xml:space="preserve"> · </w:t>
      </w:r>
      <w:r w:rsidRPr="00675616">
        <w:rPr>
          <w:rFonts w:ascii="Cambria Math" w:hAnsi="Cambria Math" w:cs="Cambria Math"/>
        </w:rPr>
        <w:t>𝑍</w:t>
      </w:r>
      <w:r w:rsidRPr="00675616">
        <w:t xml:space="preserve"> + </w:t>
      </w:r>
      <w:r w:rsidRPr="00675616">
        <w:rPr>
          <w:rFonts w:ascii="Cambria Math" w:hAnsi="Cambria Math" w:cs="Cambria Math"/>
        </w:rPr>
        <w:t>𝑏</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 burada </w:t>
      </w:r>
      <w:r w:rsidRPr="00675616">
        <w:rPr>
          <w:rFonts w:ascii="Cambria Math" w:hAnsi="Cambria Math" w:cs="Cambria Math"/>
        </w:rPr>
        <w:t>𝑊</w:t>
      </w:r>
      <w:r w:rsidRPr="00675616">
        <w:t xml:space="preserve"> </w:t>
      </w:r>
      <w:r w:rsidRPr="00675616">
        <w:rPr>
          <w:rFonts w:ascii="Cambria Math" w:hAnsi="Cambria Math" w:cs="Cambria Math"/>
        </w:rPr>
        <w:lastRenderedPageBreak/>
        <w:t>∈</w:t>
      </w:r>
      <w:r w:rsidRPr="00675616">
        <w:t xml:space="preserve"> </w:t>
      </w:r>
      <w:r w:rsidRPr="00675616">
        <w:rPr>
          <w:rFonts w:ascii="Cambria Math" w:hAnsi="Cambria Math" w:cs="Cambria Math"/>
        </w:rPr>
        <w:t>𝑅𝑟</w:t>
      </w:r>
      <w:r w:rsidRPr="00675616">
        <w:t xml:space="preserve">ℎ </w:t>
      </w:r>
      <w:r w:rsidRPr="00675616">
        <w:rPr>
          <w:rFonts w:ascii="Cambria Math" w:hAnsi="Cambria Math" w:cs="Cambria Math"/>
        </w:rPr>
        <w:t>𝑎𝑛𝑑</w:t>
      </w:r>
      <w:r w:rsidRPr="00675616">
        <w:t xml:space="preserve"> </w:t>
      </w:r>
      <w:r w:rsidRPr="00675616">
        <w:rPr>
          <w:rFonts w:ascii="Cambria Math" w:hAnsi="Cambria Math" w:cs="Cambria Math"/>
        </w:rPr>
        <w:t>𝑏</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w:t>
      </w:r>
      <w:r w:rsidRPr="00675616">
        <w:t xml:space="preserve"> . </w:t>
      </w:r>
      <w:r w:rsidRPr="00675616">
        <w:rPr>
          <w:rFonts w:ascii="Cambria Math" w:hAnsi="Cambria Math" w:cs="Cambria Math"/>
        </w:rPr>
        <w:t>𝑠𝑜𝑓𝑡𝑚𝑎𝑥</w:t>
      </w:r>
      <w:r w:rsidRPr="00675616">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675616">
        <w:rPr>
          <w:rFonts w:ascii="Cambria Math" w:hAnsi="Cambria Math" w:cs="Cambria Math"/>
        </w:rPr>
        <w:t>𝑝𝑟𝑒𝑑𝑖𝑐𝑡</w:t>
      </w:r>
      <w:r w:rsidRPr="00675616">
        <w:t>_</w:t>
      </w:r>
      <w:r w:rsidRPr="00675616">
        <w:rPr>
          <w:rFonts w:ascii="Cambria Math" w:hAnsi="Cambria Math" w:cs="Cambria Math"/>
        </w:rPr>
        <w:t>𝑙𝑎𝑏𝑒𝑙</w:t>
      </w:r>
      <w:r w:rsidRPr="00675616">
        <w:t xml:space="preserve"> = </w:t>
      </w:r>
      <w:r w:rsidRPr="00675616">
        <w:rPr>
          <w:rFonts w:ascii="Cambria Math" w:hAnsi="Cambria Math" w:cs="Cambria Math"/>
        </w:rPr>
        <w:t>𝑎𝑟𝑔</w:t>
      </w:r>
      <w:r w:rsidRPr="00675616">
        <w:t xml:space="preserve"> </w:t>
      </w:r>
      <w:r w:rsidRPr="00675616">
        <w:rPr>
          <w:rFonts w:ascii="Cambria Math" w:hAnsi="Cambria Math" w:cs="Cambria Math"/>
        </w:rPr>
        <w:t>𝑚𝑎𝑥</w:t>
      </w:r>
      <w:r w:rsidRPr="00675616">
        <w:t>(</w:t>
      </w:r>
      <w:r w:rsidRPr="00675616">
        <w:rPr>
          <w:rFonts w:ascii="Cambria Math" w:hAnsi="Cambria Math" w:cs="Cambria Math"/>
        </w:rPr>
        <w:t>𝑔</w:t>
      </w:r>
      <w:r w:rsidRPr="00675616">
        <w:t xml:space="preserve">), burada çıktı </w:t>
      </w:r>
      <w:r w:rsidRPr="00675616">
        <w:rPr>
          <w:rFonts w:ascii="Cambria Math" w:hAnsi="Cambria Math" w:cs="Cambria Math"/>
        </w:rPr>
        <w:t>∈</w:t>
      </w:r>
      <w:r w:rsidRPr="00675616">
        <w:t xml:space="preserve"> R</w:t>
      </w:r>
      <w:r w:rsidRPr="00675616">
        <w:rPr>
          <w:rFonts w:ascii="Cambria Math" w:hAnsi="Cambria Math" w:cs="Cambria Math"/>
        </w:rPr>
        <w:t>𝑘</w:t>
      </w:r>
      <w:r w:rsidRPr="00675616">
        <w:t xml:space="preserve"> ve </w:t>
      </w:r>
      <w:r w:rsidRPr="00675616">
        <w:rPr>
          <w:rFonts w:ascii="Cambria Math" w:hAnsi="Cambria Math" w:cs="Cambria Math"/>
        </w:rPr>
        <w:t>𝑘</w:t>
      </w:r>
      <w:r w:rsidRPr="00675616">
        <w:t xml:space="preserve">, veri kümesinde pozitif, negatif ve nötr dahil </w:t>
      </w:r>
      <w:r w:rsidR="00071B72">
        <w:t>olmak üzer</w:t>
      </w:r>
      <w:r w:rsidRPr="00675616">
        <w:t>e üç duygu olduğu için 3'e eşittir.</w:t>
      </w:r>
    </w:p>
    <w:p w:rsidR="00675616" w:rsidRDefault="00675616" w:rsidP="00FA5D57">
      <w:pPr>
        <w:pStyle w:val="GvdeMetni"/>
        <w:spacing w:before="123" w:line="340" w:lineRule="auto"/>
        <w:ind w:right="278"/>
        <w:jc w:val="both"/>
      </w:pPr>
    </w:p>
    <w:p w:rsidR="00675616" w:rsidRDefault="00675616" w:rsidP="00FA5D57">
      <w:pPr>
        <w:pStyle w:val="GvdeMetni"/>
        <w:spacing w:before="123" w:line="340" w:lineRule="auto"/>
        <w:ind w:right="2"/>
        <w:jc w:val="both"/>
      </w:pPr>
      <w:r>
        <w:rPr>
          <w:noProof/>
          <w:sz w:val="20"/>
          <w:lang w:bidi="ar-SA"/>
        </w:rPr>
        <w:drawing>
          <wp:inline distT="0" distB="0" distL="0" distR="0" wp14:anchorId="656DB783" wp14:editId="3D2616E0">
            <wp:extent cx="5236671" cy="4212582"/>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5" cstate="print"/>
                    <a:stretch>
                      <a:fillRect/>
                    </a:stretch>
                  </pic:blipFill>
                  <pic:spPr>
                    <a:xfrm>
                      <a:off x="0" y="0"/>
                      <a:ext cx="5253669" cy="4226256"/>
                    </a:xfrm>
                    <a:prstGeom prst="rect">
                      <a:avLst/>
                    </a:prstGeom>
                  </pic:spPr>
                </pic:pic>
              </a:graphicData>
            </a:graphic>
          </wp:inline>
        </w:drawing>
      </w:r>
    </w:p>
    <w:p w:rsidR="00FA5D57" w:rsidRPr="00453FC6" w:rsidRDefault="00FA5D57" w:rsidP="002B4DEF">
      <w:pPr>
        <w:spacing w:line="360" w:lineRule="auto"/>
        <w:ind w:left="720" w:right="2" w:firstLine="720"/>
        <w:jc w:val="both"/>
        <w:rPr>
          <w:color w:val="231F20"/>
          <w:sz w:val="20"/>
        </w:rPr>
      </w:pPr>
      <w:r w:rsidRPr="00453FC6">
        <w:rPr>
          <w:color w:val="231F20"/>
          <w:sz w:val="20"/>
        </w:rPr>
        <w:t>Şekil 3.</w:t>
      </w:r>
      <w:r w:rsidR="002B4DEF">
        <w:rPr>
          <w:color w:val="231F20"/>
          <w:sz w:val="20"/>
        </w:rPr>
        <w:t>8</w:t>
      </w:r>
      <w:r w:rsidRPr="00453FC6">
        <w:rPr>
          <w:color w:val="231F20"/>
          <w:sz w:val="20"/>
        </w:rPr>
        <w:t xml:space="preserve">. </w:t>
      </w:r>
      <w:r>
        <w:rPr>
          <w:color w:val="231F20"/>
          <w:sz w:val="20"/>
        </w:rPr>
        <w:t>Duygu Sınıflandırmada kullanılan BERT Mimarisi ( Devlin, 2019)</w:t>
      </w:r>
    </w:p>
    <w:p w:rsidR="00071B72" w:rsidRPr="00774A0F" w:rsidRDefault="00D55086" w:rsidP="00774A0F">
      <w:pPr>
        <w:pStyle w:val="GvdeMetni"/>
        <w:spacing w:before="123" w:line="340" w:lineRule="auto"/>
        <w:ind w:right="2" w:firstLine="720"/>
        <w:jc w:val="both"/>
      </w:pPr>
      <w:r w:rsidRPr="00FC6FDE">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p>
    <w:p w:rsidR="00071B72" w:rsidRPr="00071B72" w:rsidRDefault="00071B72" w:rsidP="00071B72">
      <w:pPr>
        <w:pStyle w:val="ListeParagraf"/>
        <w:numPr>
          <w:ilvl w:val="2"/>
          <w:numId w:val="5"/>
        </w:numPr>
        <w:ind w:left="567" w:hanging="567"/>
        <w:rPr>
          <w:ins w:id="14" w:author="Mustafa" w:date="2021-08-03T23:14:00Z"/>
          <w:b/>
        </w:rPr>
      </w:pPr>
      <w:r w:rsidRPr="00071B72">
        <w:rPr>
          <w:b/>
        </w:rPr>
        <w:lastRenderedPageBreak/>
        <w:t>Değerlendirme Metrikleri</w:t>
      </w:r>
    </w:p>
    <w:p w:rsidR="00071B72" w:rsidRDefault="00071B72" w:rsidP="00071B72">
      <w:pPr>
        <w:spacing w:line="360" w:lineRule="auto"/>
        <w:jc w:val="both"/>
        <w:rPr>
          <w:ins w:id="15" w:author="Mustafa" w:date="2021-08-03T23:14:00Z"/>
          <w:sz w:val="24"/>
          <w:szCs w:val="24"/>
        </w:rPr>
      </w:pPr>
    </w:p>
    <w:p w:rsidR="00071B72" w:rsidRDefault="00071B72" w:rsidP="00071B72">
      <w:pPr>
        <w:spacing w:line="360" w:lineRule="auto"/>
        <w:ind w:firstLine="708"/>
        <w:jc w:val="both"/>
        <w:rPr>
          <w:ins w:id="16" w:author="Mustafa" w:date="2021-08-03T23:14:00Z"/>
          <w:sz w:val="24"/>
          <w:szCs w:val="24"/>
        </w:rPr>
      </w:pPr>
      <w:ins w:id="17" w:author="Mustafa" w:date="2021-08-03T23:14:00Z">
        <w:r>
          <w:rPr>
            <w:sz w:val="24"/>
            <w:szCs w:val="24"/>
          </w:rPr>
          <w:t xml:space="preserve">Derin </w:t>
        </w:r>
        <w:r w:rsidR="00774A0F">
          <w:rPr>
            <w:sz w:val="24"/>
            <w:szCs w:val="24"/>
          </w:rPr>
          <w:t xml:space="preserve"> </w:t>
        </w:r>
        <w:r>
          <w:rPr>
            <w:sz w:val="24"/>
            <w:szCs w:val="24"/>
          </w:rPr>
          <w:t xml:space="preserve">öğrenme </w:t>
        </w:r>
        <w:r w:rsidR="00774A0F">
          <w:rPr>
            <w:sz w:val="24"/>
            <w:szCs w:val="24"/>
          </w:rPr>
          <w:t xml:space="preserve"> </w:t>
        </w:r>
        <w:r w:rsidRPr="001E79E2">
          <w:rPr>
            <w:sz w:val="24"/>
            <w:szCs w:val="24"/>
          </w:rPr>
          <w:t xml:space="preserve">modelleri yapıcı </w:t>
        </w:r>
        <w:r w:rsidR="00774A0F">
          <w:rPr>
            <w:sz w:val="24"/>
            <w:szCs w:val="24"/>
          </w:rPr>
          <w:t xml:space="preserve"> </w:t>
        </w:r>
        <w:r w:rsidRPr="001E79E2">
          <w:rPr>
            <w:sz w:val="24"/>
            <w:szCs w:val="24"/>
          </w:rPr>
          <w:t xml:space="preserve">bir geri </w:t>
        </w:r>
        <w:r w:rsidR="00774A0F">
          <w:rPr>
            <w:sz w:val="24"/>
            <w:szCs w:val="24"/>
          </w:rPr>
          <w:t xml:space="preserve"> </w:t>
        </w:r>
        <w:r w:rsidRPr="001E79E2">
          <w:rPr>
            <w:sz w:val="24"/>
            <w:szCs w:val="24"/>
          </w:rPr>
          <w:t>bildirim</w:t>
        </w:r>
        <w:r w:rsidRPr="001E79E2">
          <w:rPr>
            <w:sz w:val="24"/>
            <w:szCs w:val="24"/>
          </w:rPr>
          <w:t xml:space="preserve"> </w:t>
        </w:r>
        <w:r w:rsidR="00774A0F">
          <w:rPr>
            <w:sz w:val="24"/>
            <w:szCs w:val="24"/>
          </w:rPr>
          <w:t xml:space="preserve"> </w:t>
        </w:r>
        <w:r w:rsidRPr="001E79E2">
          <w:rPr>
            <w:sz w:val="24"/>
            <w:szCs w:val="24"/>
          </w:rPr>
          <w:t xml:space="preserve">ilkesine </w:t>
        </w:r>
        <w:r w:rsidR="00774A0F">
          <w:rPr>
            <w:sz w:val="24"/>
            <w:szCs w:val="24"/>
          </w:rPr>
          <w:t xml:space="preserve"> </w:t>
        </w:r>
        <w:r w:rsidRPr="001E79E2">
          <w:rPr>
            <w:sz w:val="24"/>
            <w:szCs w:val="24"/>
          </w:rPr>
          <w:t>göre çalış</w:t>
        </w:r>
        <w:r>
          <w:rPr>
            <w:sz w:val="24"/>
            <w:szCs w:val="24"/>
          </w:rPr>
          <w:t>maktadır</w:t>
        </w:r>
        <w:r w:rsidRPr="001E79E2">
          <w:rPr>
            <w:sz w:val="24"/>
            <w:szCs w:val="24"/>
          </w:rPr>
          <w:t>.</w:t>
        </w:r>
        <w:r w:rsidR="00DD5ABC">
          <w:rPr>
            <w:sz w:val="24"/>
            <w:szCs w:val="24"/>
          </w:rPr>
          <w:t xml:space="preserve"> </w:t>
        </w:r>
        <w:r w:rsidRPr="001E79E2">
          <w:rPr>
            <w:sz w:val="24"/>
            <w:szCs w:val="24"/>
          </w:rPr>
          <w:t xml:space="preserve"> </w:t>
        </w:r>
      </w:ins>
      <w:r w:rsidR="00DD5ABC">
        <w:rPr>
          <w:sz w:val="24"/>
          <w:szCs w:val="24"/>
        </w:rPr>
        <w:t>İlk olarak</w:t>
      </w:r>
      <w:ins w:id="18" w:author="Mustafa" w:date="2021-08-03T23:14:00Z">
        <w:r>
          <w:rPr>
            <w:sz w:val="24"/>
            <w:szCs w:val="24"/>
          </w:rPr>
          <w:t xml:space="preserve"> </w:t>
        </w:r>
        <w:r w:rsidR="00DD5ABC">
          <w:rPr>
            <w:sz w:val="24"/>
            <w:szCs w:val="24"/>
          </w:rPr>
          <w:t xml:space="preserve"> </w:t>
        </w:r>
        <w:r>
          <w:rPr>
            <w:sz w:val="24"/>
            <w:szCs w:val="24"/>
          </w:rPr>
          <w:t>b</w:t>
        </w:r>
        <w:r w:rsidRPr="001E79E2">
          <w:rPr>
            <w:sz w:val="24"/>
            <w:szCs w:val="24"/>
          </w:rPr>
          <w:t xml:space="preserve">ir model </w:t>
        </w:r>
        <w:r w:rsidR="00DD5ABC">
          <w:rPr>
            <w:sz w:val="24"/>
            <w:szCs w:val="24"/>
          </w:rPr>
          <w:t xml:space="preserve"> </w:t>
        </w:r>
        <w:r w:rsidRPr="001E79E2">
          <w:rPr>
            <w:sz w:val="24"/>
            <w:szCs w:val="24"/>
          </w:rPr>
          <w:t>oluştur</w:t>
        </w:r>
        <w:r>
          <w:rPr>
            <w:sz w:val="24"/>
            <w:szCs w:val="24"/>
          </w:rPr>
          <w:t>ulur</w:t>
        </w:r>
        <w:r w:rsidRPr="001E79E2">
          <w:rPr>
            <w:sz w:val="24"/>
            <w:szCs w:val="24"/>
          </w:rPr>
          <w:t xml:space="preserve">, </w:t>
        </w:r>
      </w:ins>
      <w:r w:rsidR="00DD5ABC">
        <w:rPr>
          <w:sz w:val="24"/>
          <w:szCs w:val="24"/>
        </w:rPr>
        <w:t xml:space="preserve">Modelin </w:t>
      </w:r>
      <w:ins w:id="19" w:author="Mustafa" w:date="2021-08-03T23:14:00Z">
        <w:r w:rsidRPr="001E79E2">
          <w:rPr>
            <w:sz w:val="24"/>
            <w:szCs w:val="24"/>
          </w:rPr>
          <w:t>ölçümler</w:t>
        </w:r>
      </w:ins>
      <w:r w:rsidR="00DD5ABC">
        <w:rPr>
          <w:sz w:val="24"/>
          <w:szCs w:val="24"/>
        </w:rPr>
        <w:t>in</w:t>
      </w:r>
      <w:ins w:id="20" w:author="Mustafa" w:date="2021-08-03T23:14:00Z">
        <w:r w:rsidRPr="001E79E2">
          <w:rPr>
            <w:sz w:val="24"/>
            <w:szCs w:val="24"/>
          </w:rPr>
          <w:t xml:space="preserve">den geri </w:t>
        </w:r>
        <w:r w:rsidR="00DD5ABC">
          <w:rPr>
            <w:sz w:val="24"/>
            <w:szCs w:val="24"/>
          </w:rPr>
          <w:t xml:space="preserve"> </w:t>
        </w:r>
        <w:r w:rsidRPr="001E79E2">
          <w:rPr>
            <w:sz w:val="24"/>
            <w:szCs w:val="24"/>
          </w:rPr>
          <w:t>bildirim alı</w:t>
        </w:r>
        <w:r>
          <w:rPr>
            <w:sz w:val="24"/>
            <w:szCs w:val="24"/>
          </w:rPr>
          <w:t>nır</w:t>
        </w:r>
        <w:r w:rsidRPr="001E79E2">
          <w:rPr>
            <w:sz w:val="24"/>
            <w:szCs w:val="24"/>
          </w:rPr>
          <w:t xml:space="preserve">, </w:t>
        </w:r>
      </w:ins>
      <w:r w:rsidR="00DD5ABC">
        <w:rPr>
          <w:sz w:val="24"/>
          <w:szCs w:val="24"/>
        </w:rPr>
        <w:t xml:space="preserve">gerekli </w:t>
      </w:r>
      <w:ins w:id="21" w:author="Mustafa" w:date="2021-08-03T23:14:00Z">
        <w:r w:rsidRPr="001E79E2">
          <w:rPr>
            <w:sz w:val="24"/>
            <w:szCs w:val="24"/>
          </w:rPr>
          <w:t xml:space="preserve">iyileştirmeler </w:t>
        </w:r>
        <w:r w:rsidR="00DD5ABC">
          <w:rPr>
            <w:sz w:val="24"/>
            <w:szCs w:val="24"/>
          </w:rPr>
          <w:t xml:space="preserve"> </w:t>
        </w:r>
        <w:r w:rsidRPr="001E79E2">
          <w:rPr>
            <w:sz w:val="24"/>
            <w:szCs w:val="24"/>
          </w:rPr>
          <w:t>yap</w:t>
        </w:r>
        <w:r>
          <w:rPr>
            <w:sz w:val="24"/>
            <w:szCs w:val="24"/>
          </w:rPr>
          <w:t>ılır</w:t>
        </w:r>
        <w:r w:rsidRPr="001E79E2">
          <w:rPr>
            <w:sz w:val="24"/>
            <w:szCs w:val="24"/>
          </w:rPr>
          <w:t xml:space="preserve"> ve</w:t>
        </w:r>
        <w:r w:rsidRPr="001E79E2">
          <w:rPr>
            <w:sz w:val="24"/>
            <w:szCs w:val="24"/>
          </w:rPr>
          <w:t xml:space="preserve"> </w:t>
        </w:r>
        <w:r w:rsidR="00DD5ABC">
          <w:rPr>
            <w:sz w:val="24"/>
            <w:szCs w:val="24"/>
          </w:rPr>
          <w:t xml:space="preserve"> </w:t>
        </w:r>
      </w:ins>
      <w:r w:rsidR="00DD5ABC">
        <w:rPr>
          <w:sz w:val="24"/>
          <w:szCs w:val="24"/>
        </w:rPr>
        <w:t>istenilen</w:t>
      </w:r>
      <w:ins w:id="22" w:author="Mustafa" w:date="2021-08-03T23:14:00Z">
        <w:r w:rsidRPr="001E79E2">
          <w:rPr>
            <w:sz w:val="24"/>
            <w:szCs w:val="24"/>
          </w:rPr>
          <w:t xml:space="preserve"> </w:t>
        </w:r>
      </w:ins>
      <w:r w:rsidR="00DD5ABC">
        <w:rPr>
          <w:sz w:val="24"/>
          <w:szCs w:val="24"/>
        </w:rPr>
        <w:t>başarım oranına</w:t>
      </w:r>
      <w:ins w:id="23" w:author="Mustafa" w:date="2021-08-03T23:14:00Z">
        <w:r w:rsidRPr="001E79E2">
          <w:rPr>
            <w:sz w:val="24"/>
            <w:szCs w:val="24"/>
          </w:rPr>
          <w:t xml:space="preserve"> </w:t>
        </w:r>
        <w:r w:rsidR="00DD5ABC">
          <w:rPr>
            <w:sz w:val="24"/>
            <w:szCs w:val="24"/>
          </w:rPr>
          <w:t xml:space="preserve"> </w:t>
        </w:r>
        <w:r w:rsidRPr="001E79E2">
          <w:rPr>
            <w:sz w:val="24"/>
            <w:szCs w:val="24"/>
          </w:rPr>
          <w:t>ulaşana kadar devam ed</w:t>
        </w:r>
        <w:r>
          <w:rPr>
            <w:sz w:val="24"/>
            <w:szCs w:val="24"/>
          </w:rPr>
          <w:t>ilir</w:t>
        </w:r>
        <w:r w:rsidRPr="001E79E2">
          <w:rPr>
            <w:sz w:val="24"/>
            <w:szCs w:val="24"/>
          </w:rPr>
          <w:t xml:space="preserve">. </w:t>
        </w:r>
      </w:ins>
      <w:r w:rsidR="00DD5ABC">
        <w:rPr>
          <w:sz w:val="24"/>
          <w:szCs w:val="24"/>
        </w:rPr>
        <w:t>Çalışmalar</w:t>
      </w:r>
      <w:ins w:id="24" w:author="Mustafa" w:date="2021-08-03T23:14:00Z">
        <w:r w:rsidRPr="0023407F">
          <w:rPr>
            <w:sz w:val="24"/>
            <w:szCs w:val="24"/>
          </w:rPr>
          <w:t xml:space="preserve"> farklı modellerle </w:t>
        </w:r>
        <w:r w:rsidR="00DD5ABC">
          <w:rPr>
            <w:sz w:val="24"/>
            <w:szCs w:val="24"/>
          </w:rPr>
          <w:t xml:space="preserve"> </w:t>
        </w:r>
      </w:ins>
      <w:r w:rsidR="00DD5ABC">
        <w:rPr>
          <w:sz w:val="24"/>
          <w:szCs w:val="24"/>
        </w:rPr>
        <w:t>tekrar edilir</w:t>
      </w:r>
      <w:ins w:id="25" w:author="Mustafa" w:date="2021-08-03T23:14:00Z">
        <w:r w:rsidRPr="0023407F">
          <w:rPr>
            <w:sz w:val="24"/>
            <w:szCs w:val="24"/>
          </w:rPr>
          <w:t xml:space="preserve"> ve her bir</w:t>
        </w:r>
        <w:r w:rsidRPr="0023407F">
          <w:rPr>
            <w:sz w:val="24"/>
            <w:szCs w:val="24"/>
          </w:rPr>
          <w:t xml:space="preserve"> </w:t>
        </w:r>
        <w:r w:rsidR="00DD5ABC">
          <w:rPr>
            <w:sz w:val="24"/>
            <w:szCs w:val="24"/>
          </w:rPr>
          <w:t xml:space="preserve"> </w:t>
        </w:r>
        <w:r w:rsidRPr="0023407F">
          <w:rPr>
            <w:sz w:val="24"/>
            <w:szCs w:val="24"/>
          </w:rPr>
          <w:t xml:space="preserve">deneyin sonucu bir </w:t>
        </w:r>
      </w:ins>
      <w:r w:rsidR="00DD5ABC">
        <w:rPr>
          <w:sz w:val="24"/>
          <w:szCs w:val="24"/>
        </w:rPr>
        <w:t>değerlendirme metriği</w:t>
      </w:r>
      <w:ins w:id="26" w:author="Mustafa" w:date="2021-08-03T23:14:00Z">
        <w:r w:rsidRPr="0023407F">
          <w:rPr>
            <w:sz w:val="24"/>
            <w:szCs w:val="24"/>
          </w:rPr>
          <w:t xml:space="preserve"> ile ölçülür.</w:t>
        </w:r>
        <w:r>
          <w:rPr>
            <w:sz w:val="24"/>
            <w:szCs w:val="24"/>
          </w:rPr>
          <w:t xml:space="preserve"> Bu aşamalarda </w:t>
        </w:r>
        <w:r w:rsidR="00DD5ABC">
          <w:rPr>
            <w:sz w:val="24"/>
            <w:szCs w:val="24"/>
          </w:rPr>
          <w:t xml:space="preserve"> </w:t>
        </w:r>
        <w:r>
          <w:rPr>
            <w:sz w:val="24"/>
            <w:szCs w:val="24"/>
          </w:rPr>
          <w:t>d</w:t>
        </w:r>
        <w:r w:rsidRPr="001E79E2">
          <w:rPr>
            <w:sz w:val="24"/>
            <w:szCs w:val="24"/>
          </w:rPr>
          <w:t xml:space="preserve">eğerlendirme </w:t>
        </w:r>
        <w:r w:rsidR="00DD5ABC">
          <w:rPr>
            <w:sz w:val="24"/>
            <w:szCs w:val="24"/>
          </w:rPr>
          <w:t xml:space="preserve"> </w:t>
        </w:r>
      </w:ins>
      <w:r w:rsidR="00DD5ABC">
        <w:rPr>
          <w:sz w:val="24"/>
          <w:szCs w:val="24"/>
        </w:rPr>
        <w:t>metrikleri</w:t>
      </w:r>
      <w:ins w:id="27" w:author="Mustafa" w:date="2021-08-03T23:14:00Z">
        <w:r w:rsidRPr="001E79E2">
          <w:rPr>
            <w:sz w:val="24"/>
            <w:szCs w:val="24"/>
          </w:rPr>
          <w:t xml:space="preserve"> bir modelin performansını açıkla</w:t>
        </w:r>
        <w:r>
          <w:rPr>
            <w:sz w:val="24"/>
            <w:szCs w:val="24"/>
          </w:rPr>
          <w:t>maktadı</w:t>
        </w:r>
        <w:r w:rsidRPr="001E79E2">
          <w:rPr>
            <w:sz w:val="24"/>
            <w:szCs w:val="24"/>
          </w:rPr>
          <w:t>r.</w:t>
        </w:r>
        <w:r w:rsidR="00DD5ABC">
          <w:rPr>
            <w:sz w:val="24"/>
            <w:szCs w:val="24"/>
          </w:rPr>
          <w:t xml:space="preserve"> </w:t>
        </w:r>
        <w:r w:rsidRPr="001E79E2">
          <w:rPr>
            <w:sz w:val="24"/>
            <w:szCs w:val="24"/>
          </w:rPr>
          <w:t xml:space="preserve"> Değerlendirme </w:t>
        </w:r>
        <w:r w:rsidR="00DD5ABC">
          <w:rPr>
            <w:sz w:val="24"/>
            <w:szCs w:val="24"/>
          </w:rPr>
          <w:t xml:space="preserve"> </w:t>
        </w:r>
        <w:r w:rsidRPr="001E79E2">
          <w:rPr>
            <w:sz w:val="24"/>
            <w:szCs w:val="24"/>
          </w:rPr>
          <w:t xml:space="preserve">ölçütlerinin önemli </w:t>
        </w:r>
        <w:r w:rsidR="00DD5ABC">
          <w:rPr>
            <w:sz w:val="24"/>
            <w:szCs w:val="24"/>
          </w:rPr>
          <w:t xml:space="preserve"> </w:t>
        </w:r>
        <w:r w:rsidRPr="001E79E2">
          <w:rPr>
            <w:sz w:val="24"/>
            <w:szCs w:val="24"/>
          </w:rPr>
          <w:t>bir yönü,</w:t>
        </w:r>
        <w:r w:rsidR="00DD5ABC">
          <w:rPr>
            <w:sz w:val="24"/>
            <w:szCs w:val="24"/>
          </w:rPr>
          <w:t xml:space="preserve"> </w:t>
        </w:r>
        <w:r w:rsidRPr="001E79E2">
          <w:rPr>
            <w:sz w:val="24"/>
            <w:szCs w:val="24"/>
          </w:rPr>
          <w:t xml:space="preserve"> model </w:t>
        </w:r>
        <w:r w:rsidR="00DD5ABC">
          <w:rPr>
            <w:sz w:val="24"/>
            <w:szCs w:val="24"/>
          </w:rPr>
          <w:t xml:space="preserve"> </w:t>
        </w:r>
        <w:r w:rsidRPr="001E79E2">
          <w:rPr>
            <w:sz w:val="24"/>
            <w:szCs w:val="24"/>
          </w:rPr>
          <w:t xml:space="preserve">sonuçlarını ayırt </w:t>
        </w:r>
        <w:r w:rsidR="00DD5ABC">
          <w:rPr>
            <w:sz w:val="24"/>
            <w:szCs w:val="24"/>
          </w:rPr>
          <w:t xml:space="preserve"> </w:t>
        </w:r>
        <w:r w:rsidRPr="001E79E2">
          <w:rPr>
            <w:sz w:val="24"/>
            <w:szCs w:val="24"/>
          </w:rPr>
          <w:t>etme yetenekleridir.</w:t>
        </w:r>
      </w:ins>
    </w:p>
    <w:p w:rsidR="00071B72" w:rsidRDefault="00071B72" w:rsidP="00071B72">
      <w:pPr>
        <w:spacing w:line="360" w:lineRule="auto"/>
        <w:ind w:firstLine="708"/>
        <w:jc w:val="both"/>
        <w:rPr>
          <w:ins w:id="28" w:author="Mustafa" w:date="2021-08-03T23:14:00Z"/>
          <w:sz w:val="24"/>
          <w:szCs w:val="24"/>
        </w:rPr>
      </w:pPr>
    </w:p>
    <w:p w:rsidR="00071B72" w:rsidRDefault="00071B72" w:rsidP="00071B72">
      <w:pPr>
        <w:spacing w:line="360" w:lineRule="auto"/>
        <w:ind w:firstLine="708"/>
        <w:jc w:val="both"/>
        <w:rPr>
          <w:ins w:id="29" w:author="Mustafa" w:date="2021-08-03T23:14:00Z"/>
          <w:sz w:val="24"/>
          <w:szCs w:val="24"/>
        </w:rPr>
      </w:pPr>
      <w:ins w:id="30" w:author="Mustafa" w:date="2021-08-03T23:14:00Z">
        <w:r>
          <w:rPr>
            <w:sz w:val="24"/>
            <w:szCs w:val="24"/>
          </w:rPr>
          <w:t xml:space="preserve">Bu çalışmada, </w:t>
        </w:r>
      </w:ins>
      <w:r w:rsidR="005050BB">
        <w:rPr>
          <w:sz w:val="24"/>
          <w:szCs w:val="24"/>
        </w:rPr>
        <w:t>duygu analizi</w:t>
      </w:r>
      <w:ins w:id="31" w:author="Mustafa" w:date="2021-08-03T23:14:00Z">
        <w:r>
          <w:rPr>
            <w:sz w:val="24"/>
            <w:szCs w:val="24"/>
          </w:rPr>
          <w:t xml:space="preserve"> için eğitilen modelin test edilmesinde </w:t>
        </w:r>
      </w:ins>
      <w:r w:rsidR="00301333">
        <w:rPr>
          <w:sz w:val="24"/>
          <w:szCs w:val="24"/>
        </w:rPr>
        <w:t>D</w:t>
      </w:r>
      <w:ins w:id="32" w:author="Mustafa" w:date="2021-08-03T23:14:00Z">
        <w:r>
          <w:rPr>
            <w:sz w:val="24"/>
            <w:szCs w:val="24"/>
          </w:rPr>
          <w:t>oğruluk(</w:t>
        </w:r>
      </w:ins>
      <w:r w:rsidR="00301333">
        <w:rPr>
          <w:sz w:val="24"/>
          <w:szCs w:val="24"/>
        </w:rPr>
        <w:t>A</w:t>
      </w:r>
      <w:ins w:id="33" w:author="Mustafa" w:date="2021-08-03T23:14:00Z">
        <w:r>
          <w:rPr>
            <w:sz w:val="24"/>
            <w:szCs w:val="24"/>
          </w:rPr>
          <w:t>ccuracy)</w:t>
        </w:r>
        <w:r w:rsidR="00301333">
          <w:rPr>
            <w:sz w:val="24"/>
            <w:szCs w:val="24"/>
          </w:rPr>
          <w:t xml:space="preserve"> </w:t>
        </w:r>
      </w:ins>
      <w:r w:rsidR="005050BB">
        <w:rPr>
          <w:sz w:val="24"/>
          <w:szCs w:val="24"/>
        </w:rPr>
        <w:t xml:space="preserve"> </w:t>
      </w:r>
      <w:ins w:id="34" w:author="Mustafa" w:date="2021-08-03T23:14:00Z">
        <w:r>
          <w:rPr>
            <w:sz w:val="24"/>
            <w:szCs w:val="24"/>
          </w:rPr>
          <w:t>(Denklem 3.1),</w:t>
        </w:r>
      </w:ins>
      <w:r w:rsidR="00140E5D">
        <w:rPr>
          <w:sz w:val="24"/>
          <w:szCs w:val="24"/>
        </w:rPr>
        <w:t xml:space="preserve"> </w:t>
      </w:r>
      <w:r w:rsidR="00301333">
        <w:rPr>
          <w:sz w:val="24"/>
          <w:szCs w:val="24"/>
        </w:rPr>
        <w:t>K</w:t>
      </w:r>
      <w:ins w:id="35" w:author="Mustafa" w:date="2021-08-03T23:14:00Z">
        <w:r>
          <w:rPr>
            <w:sz w:val="24"/>
            <w:szCs w:val="24"/>
          </w:rPr>
          <w:t>esinlik(</w:t>
        </w:r>
      </w:ins>
      <w:r w:rsidR="00301333">
        <w:rPr>
          <w:sz w:val="24"/>
          <w:szCs w:val="24"/>
        </w:rPr>
        <w:t>P</w:t>
      </w:r>
      <w:ins w:id="36" w:author="Mustafa" w:date="2021-08-03T23:14:00Z">
        <w:r>
          <w:rPr>
            <w:sz w:val="24"/>
            <w:szCs w:val="24"/>
          </w:rPr>
          <w:t>recision)</w:t>
        </w:r>
        <w:r w:rsidR="00301333">
          <w:rPr>
            <w:sz w:val="24"/>
            <w:szCs w:val="24"/>
          </w:rPr>
          <w:t xml:space="preserve"> </w:t>
        </w:r>
      </w:ins>
      <w:r w:rsidR="005050BB">
        <w:rPr>
          <w:sz w:val="24"/>
          <w:szCs w:val="24"/>
        </w:rPr>
        <w:t xml:space="preserve"> </w:t>
      </w:r>
      <w:ins w:id="37" w:author="Mustafa" w:date="2021-08-03T23:14:00Z">
        <w:r>
          <w:rPr>
            <w:sz w:val="24"/>
            <w:szCs w:val="24"/>
          </w:rPr>
          <w:t>(Denklem 3.2)</w:t>
        </w:r>
        <w:r w:rsidRPr="009266C9">
          <w:rPr>
            <w:sz w:val="24"/>
            <w:szCs w:val="24"/>
          </w:rPr>
          <w:t>,</w:t>
        </w:r>
      </w:ins>
      <w:r w:rsidR="00140E5D">
        <w:rPr>
          <w:sz w:val="24"/>
          <w:szCs w:val="24"/>
        </w:rPr>
        <w:t xml:space="preserve"> </w:t>
      </w:r>
      <w:ins w:id="38" w:author="Mustafa" w:date="2021-08-03T23:14:00Z">
        <w:r w:rsidRPr="009266C9">
          <w:rPr>
            <w:sz w:val="24"/>
            <w:szCs w:val="24"/>
          </w:rPr>
          <w:t xml:space="preserve"> </w:t>
        </w:r>
      </w:ins>
      <w:r w:rsidR="00301333">
        <w:rPr>
          <w:sz w:val="24"/>
          <w:szCs w:val="24"/>
        </w:rPr>
        <w:t>Geri Çağırım veya Hatırlama</w:t>
      </w:r>
      <w:ins w:id="39" w:author="Mustafa" w:date="2021-08-03T23:14:00Z">
        <w:r>
          <w:rPr>
            <w:sz w:val="24"/>
            <w:szCs w:val="24"/>
          </w:rPr>
          <w:t>(</w:t>
        </w:r>
      </w:ins>
      <w:r w:rsidR="00301333">
        <w:rPr>
          <w:sz w:val="24"/>
          <w:szCs w:val="24"/>
        </w:rPr>
        <w:t>R</w:t>
      </w:r>
      <w:ins w:id="40" w:author="Mustafa" w:date="2021-08-03T23:14:00Z">
        <w:r>
          <w:rPr>
            <w:sz w:val="24"/>
            <w:szCs w:val="24"/>
          </w:rPr>
          <w:t>ecall) (Denklem 3.3)</w:t>
        </w:r>
        <w:r w:rsidRPr="009266C9">
          <w:rPr>
            <w:sz w:val="24"/>
            <w:szCs w:val="24"/>
          </w:rPr>
          <w:t xml:space="preserve"> ve F</w:t>
        </w:r>
        <w:r w:rsidRPr="009266C9">
          <w:rPr>
            <w:sz w:val="24"/>
            <w:szCs w:val="24"/>
          </w:rPr>
          <w:t xml:space="preserve"> </w:t>
        </w:r>
        <w:r w:rsidR="00301333">
          <w:rPr>
            <w:sz w:val="24"/>
            <w:szCs w:val="24"/>
          </w:rPr>
          <w:t xml:space="preserve"> </w:t>
        </w:r>
        <w:r w:rsidRPr="009266C9">
          <w:rPr>
            <w:sz w:val="24"/>
            <w:szCs w:val="24"/>
          </w:rPr>
          <w:t>ölçümü</w:t>
        </w:r>
        <w:r>
          <w:rPr>
            <w:sz w:val="24"/>
            <w:szCs w:val="24"/>
          </w:rPr>
          <w:t>(</w:t>
        </w:r>
      </w:ins>
      <w:r w:rsidR="00301333">
        <w:rPr>
          <w:sz w:val="24"/>
          <w:szCs w:val="24"/>
        </w:rPr>
        <w:t>F</w:t>
      </w:r>
      <w:ins w:id="41" w:author="Mustafa" w:date="2021-08-03T23:14:00Z">
        <w:r>
          <w:rPr>
            <w:sz w:val="24"/>
            <w:szCs w:val="24"/>
          </w:rPr>
          <w:t>1-</w:t>
        </w:r>
      </w:ins>
      <w:r w:rsidR="00301333">
        <w:rPr>
          <w:sz w:val="24"/>
          <w:szCs w:val="24"/>
        </w:rPr>
        <w:t>S</w:t>
      </w:r>
      <w:ins w:id="42" w:author="Mustafa" w:date="2021-08-03T23:14:00Z">
        <w:r>
          <w:rPr>
            <w:sz w:val="24"/>
            <w:szCs w:val="24"/>
          </w:rPr>
          <w:t>core)</w:t>
        </w:r>
      </w:ins>
      <w:r w:rsidR="005050BB">
        <w:rPr>
          <w:sz w:val="24"/>
          <w:szCs w:val="24"/>
        </w:rPr>
        <w:t xml:space="preserve"> </w:t>
      </w:r>
      <w:ins w:id="43" w:author="Mustafa" w:date="2021-08-03T23:14:00Z">
        <w:r>
          <w:rPr>
            <w:sz w:val="24"/>
            <w:szCs w:val="24"/>
          </w:rPr>
          <w:t>(Denklem 3.4)</w:t>
        </w:r>
        <w:r w:rsidRPr="009266C9">
          <w:rPr>
            <w:sz w:val="24"/>
            <w:szCs w:val="24"/>
          </w:rPr>
          <w:t xml:space="preserve"> gibi çeşitli standart </w:t>
        </w:r>
        <w:r w:rsidR="00301333">
          <w:rPr>
            <w:sz w:val="24"/>
            <w:szCs w:val="24"/>
          </w:rPr>
          <w:t xml:space="preserve"> </w:t>
        </w:r>
        <w:r w:rsidRPr="009266C9">
          <w:rPr>
            <w:sz w:val="24"/>
            <w:szCs w:val="24"/>
          </w:rPr>
          <w:t xml:space="preserve">değerlendirme ölçütleri </w:t>
        </w:r>
        <w:r>
          <w:rPr>
            <w:sz w:val="24"/>
            <w:szCs w:val="24"/>
          </w:rPr>
          <w:t xml:space="preserve">kullanılmaktadır. </w:t>
        </w:r>
      </w:ins>
    </w:p>
    <w:p w:rsidR="00071B72" w:rsidRDefault="00071B72" w:rsidP="00071B72">
      <w:pPr>
        <w:spacing w:line="360" w:lineRule="auto"/>
        <w:jc w:val="both"/>
        <w:rPr>
          <w:ins w:id="44" w:author="Mustafa" w:date="2021-08-03T23:14:00Z"/>
          <w:sz w:val="24"/>
          <w:szCs w:val="24"/>
        </w:rPr>
      </w:pPr>
    </w:p>
    <w:p w:rsidR="00071B72" w:rsidRDefault="00071B72" w:rsidP="00071B72">
      <w:pPr>
        <w:rPr>
          <w:ins w:id="45" w:author="Mustafa" w:date="2021-08-03T23:14:00Z"/>
          <w:rFonts w:eastAsiaTheme="minorEastAsia"/>
          <w:sz w:val="20"/>
          <w:szCs w:val="24"/>
        </w:rPr>
      </w:pPr>
      <w:ins w:id="46" w:author="Mustafa" w:date="2021-08-03T23:14:00Z">
        <w:r>
          <w:rPr>
            <w:rFonts w:eastAsiaTheme="minorEastAsia"/>
            <w:sz w:val="24"/>
            <w:szCs w:val="24"/>
          </w:rPr>
          <w:tab/>
        </w:r>
        <m:oMath>
          <m:r>
            <m:rPr>
              <m:sty m:val="p"/>
            </m:rPr>
            <w:rPr>
              <w:rFonts w:ascii="Cambria Math" w:hAnsi="Cambria Math" w:cs="Arial"/>
              <w:sz w:val="24"/>
              <w:szCs w:val="24"/>
            </w:rPr>
            <m:t>Accuracy(%)=</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TP+TN</m:t>
                  </m:r>
                </m:num>
                <m:den>
                  <m:r>
                    <m:rPr>
                      <m:sty m:val="p"/>
                    </m:rPr>
                    <w:rPr>
                      <w:rFonts w:ascii="Cambria Math" w:hAnsi="Cambria Math" w:cs="Arial"/>
                      <w:sz w:val="24"/>
                      <w:szCs w:val="24"/>
                    </w:rPr>
                    <m:t>TP+FP+TN+FN</m:t>
                  </m:r>
                </m:den>
              </m:f>
            </m:e>
          </m:d>
          <m:r>
            <m:rPr>
              <m:sty m:val="p"/>
            </m:rPr>
            <w:rPr>
              <w:rFonts w:ascii="Cambria Math" w:hAnsi="Cambria Math" w:cs="Arial"/>
              <w:sz w:val="24"/>
              <w:szCs w:val="24"/>
            </w:rPr>
            <m:t>x100</m:t>
          </m:r>
        </m:oMath>
        <w:r w:rsidRPr="00E2248E">
          <w:rPr>
            <w:rFonts w:ascii="Arial" w:eastAsiaTheme="minorEastAsia" w:hAnsi="Arial" w:cs="Arial"/>
            <w:sz w:val="24"/>
            <w:szCs w:val="24"/>
          </w:rPr>
          <w:tab/>
        </w:r>
        <w:r w:rsidRPr="009B135C">
          <w:rPr>
            <w:rFonts w:eastAsiaTheme="minorEastAsia"/>
            <w:sz w:val="20"/>
            <w:szCs w:val="24"/>
          </w:rPr>
          <w:t>(3.1)</w:t>
        </w:r>
      </w:ins>
    </w:p>
    <w:p w:rsidR="00071B72" w:rsidRPr="00E2248E" w:rsidRDefault="00071B72" w:rsidP="00071B72">
      <w:pPr>
        <w:rPr>
          <w:ins w:id="47" w:author="Mustafa" w:date="2021-08-03T23:14:00Z"/>
          <w:rFonts w:ascii="Arial" w:eastAsiaTheme="minorEastAsia" w:hAnsi="Arial" w:cs="Arial"/>
          <w:sz w:val="24"/>
          <w:szCs w:val="24"/>
        </w:rPr>
      </w:pPr>
    </w:p>
    <w:p w:rsidR="00071B72" w:rsidRPr="005358DF" w:rsidRDefault="00071B72" w:rsidP="00071B72">
      <w:pPr>
        <w:jc w:val="center"/>
        <w:rPr>
          <w:ins w:id="48" w:author="Mustafa" w:date="2021-08-03T23:14:00Z"/>
          <w:rFonts w:eastAsiaTheme="minorEastAsia"/>
          <w:sz w:val="24"/>
          <w:szCs w:val="24"/>
        </w:rPr>
      </w:pPr>
    </w:p>
    <w:p w:rsidR="00071B72" w:rsidRDefault="00071B72" w:rsidP="00071B72">
      <w:pPr>
        <w:rPr>
          <w:ins w:id="49" w:author="Mustafa" w:date="2021-08-03T23:14:00Z"/>
          <w:rFonts w:eastAsiaTheme="minorEastAsia"/>
          <w:sz w:val="20"/>
          <w:szCs w:val="24"/>
        </w:rPr>
      </w:pPr>
      <w:ins w:id="50" w:author="Mustafa" w:date="2021-08-03T23:14:00Z">
        <w:r>
          <w:rPr>
            <w:rFonts w:eastAsiaTheme="minorEastAsia"/>
            <w:sz w:val="24"/>
            <w:szCs w:val="24"/>
          </w:rPr>
          <w:tab/>
        </w:r>
        <m:oMath>
          <m:r>
            <m:rPr>
              <m:sty m:val="p"/>
            </m:rPr>
            <w:rPr>
              <w:rFonts w:ascii="Cambria Math" w:hAnsi="Cambria Math" w:cs="Arial"/>
              <w:sz w:val="24"/>
              <w:szCs w:val="24"/>
            </w:rPr>
            <m:t>Precision=</m:t>
          </m:r>
          <m:f>
            <m:fPr>
              <m:ctrlPr>
                <w:rPr>
                  <w:rFonts w:ascii="Cambria Math" w:hAnsi="Cambria Math" w:cs="Arial"/>
                  <w:sz w:val="24"/>
                  <w:szCs w:val="24"/>
                </w:rPr>
              </m:ctrlPr>
            </m:fPr>
            <m:num>
              <m:r>
                <m:rPr>
                  <m:sty m:val="p"/>
                </m:rPr>
                <w:rPr>
                  <w:rFonts w:ascii="Cambria Math" w:hAnsi="Cambria Math" w:cs="Arial"/>
                  <w:sz w:val="24"/>
                  <w:szCs w:val="24"/>
                </w:rPr>
                <m:t>TP</m:t>
              </m:r>
            </m:num>
            <m:den>
              <m:r>
                <m:rPr>
                  <m:sty m:val="p"/>
                </m:rPr>
                <w:rPr>
                  <w:rFonts w:ascii="Cambria Math" w:hAnsi="Cambria Math" w:cs="Arial"/>
                  <w:sz w:val="24"/>
                  <w:szCs w:val="24"/>
                </w:rPr>
                <m:t>TP+</m:t>
              </m:r>
              <m:r>
                <m:rPr>
                  <m:sty m:val="p"/>
                </m:rPr>
                <w:rPr>
                  <w:rFonts w:ascii="Cambria Math" w:eastAsiaTheme="minorEastAsia" w:hAnsi="Cambria Math" w:cs="Arial"/>
                  <w:sz w:val="24"/>
                  <w:szCs w:val="24"/>
                </w:rPr>
                <m:t>FP</m:t>
              </m:r>
            </m:den>
          </m:f>
        </m:oMath>
        <w:r w:rsidRPr="009B135C">
          <w:rPr>
            <w:rFonts w:ascii="Arial" w:eastAsiaTheme="minorEastAsia" w:hAnsi="Arial" w:cs="Arial"/>
            <w:sz w:val="24"/>
            <w:szCs w:val="24"/>
          </w:rPr>
          <w:tab/>
        </w:r>
        <w:r w:rsidRPr="009B135C">
          <w:rPr>
            <w:rFonts w:eastAsiaTheme="minorEastAsia"/>
            <w:sz w:val="20"/>
            <w:szCs w:val="24"/>
          </w:rPr>
          <w:t>(3.2)</w:t>
        </w:r>
      </w:ins>
    </w:p>
    <w:p w:rsidR="00071B72" w:rsidRPr="009B135C" w:rsidRDefault="00071B72" w:rsidP="00071B72">
      <w:pPr>
        <w:rPr>
          <w:ins w:id="51" w:author="Mustafa" w:date="2021-08-03T23:14:00Z"/>
          <w:rFonts w:ascii="Arial" w:eastAsiaTheme="minorEastAsia" w:hAnsi="Arial" w:cs="Arial"/>
          <w:sz w:val="24"/>
          <w:szCs w:val="24"/>
        </w:rPr>
      </w:pPr>
    </w:p>
    <w:p w:rsidR="00071B72" w:rsidRPr="005358DF" w:rsidRDefault="00071B72" w:rsidP="00071B72">
      <w:pPr>
        <w:jc w:val="center"/>
        <w:rPr>
          <w:ins w:id="52" w:author="Mustafa" w:date="2021-08-03T23:14:00Z"/>
          <w:rFonts w:eastAsiaTheme="minorEastAsia"/>
          <w:sz w:val="24"/>
          <w:szCs w:val="24"/>
        </w:rPr>
      </w:pPr>
    </w:p>
    <w:p w:rsidR="00071B72" w:rsidRDefault="00071B72" w:rsidP="00071B72">
      <w:pPr>
        <w:rPr>
          <w:ins w:id="53" w:author="Mustafa" w:date="2021-08-03T23:14:00Z"/>
          <w:rFonts w:eastAsiaTheme="minorEastAsia"/>
          <w:sz w:val="20"/>
          <w:szCs w:val="24"/>
        </w:rPr>
      </w:pPr>
      <w:ins w:id="54" w:author="Mustafa" w:date="2021-08-03T23:14:00Z">
        <w:r>
          <w:rPr>
            <w:rFonts w:eastAsiaTheme="minorEastAsia"/>
            <w:sz w:val="24"/>
            <w:szCs w:val="24"/>
          </w:rPr>
          <w:tab/>
        </w:r>
        <m:oMath>
          <m:r>
            <m:rPr>
              <m:sty m:val="p"/>
            </m:rPr>
            <w:rPr>
              <w:rFonts w:ascii="Cambria Math" w:hAnsi="Cambria Math"/>
              <w:sz w:val="24"/>
              <w:szCs w:val="24"/>
            </w:rPr>
            <m:t>Recall=</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Pr="00E2248E">
          <w:rPr>
            <w:rFonts w:eastAsiaTheme="minorEastAsia"/>
            <w:sz w:val="24"/>
            <w:szCs w:val="24"/>
          </w:rPr>
          <w:tab/>
        </w:r>
        <w:r w:rsidRPr="009B135C">
          <w:rPr>
            <w:rFonts w:eastAsiaTheme="minorEastAsia"/>
            <w:sz w:val="20"/>
            <w:szCs w:val="24"/>
          </w:rPr>
          <w:t>(3.3)</w:t>
        </w:r>
      </w:ins>
    </w:p>
    <w:p w:rsidR="00071B72" w:rsidRPr="00E2248E" w:rsidRDefault="00071B72" w:rsidP="00071B72">
      <w:pPr>
        <w:rPr>
          <w:ins w:id="55" w:author="Mustafa" w:date="2021-08-03T23:14:00Z"/>
          <w:rFonts w:eastAsiaTheme="minorEastAsia"/>
          <w:sz w:val="24"/>
          <w:szCs w:val="24"/>
        </w:rPr>
      </w:pPr>
    </w:p>
    <w:p w:rsidR="00071B72" w:rsidRPr="005358DF" w:rsidRDefault="00071B72" w:rsidP="00071B72">
      <w:pPr>
        <w:jc w:val="center"/>
        <w:rPr>
          <w:ins w:id="56" w:author="Mustafa" w:date="2021-08-03T23:14:00Z"/>
          <w:rFonts w:eastAsiaTheme="minorEastAsia"/>
          <w:sz w:val="24"/>
          <w:szCs w:val="24"/>
        </w:rPr>
      </w:pPr>
    </w:p>
    <w:p w:rsidR="00071B72" w:rsidRDefault="00071B72" w:rsidP="00A433B8">
      <w:pPr>
        <w:rPr>
          <w:ins w:id="57" w:author="Mustafa" w:date="2021-08-03T23:14:00Z"/>
          <w:rFonts w:eastAsiaTheme="minorEastAsia"/>
          <w:sz w:val="24"/>
          <w:szCs w:val="24"/>
        </w:rPr>
      </w:pPr>
      <w:ins w:id="58" w:author="Mustafa" w:date="2021-08-03T23:14:00Z">
        <w:r>
          <w:rPr>
            <w:rFonts w:eastAsia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f1</m:t>
              </m:r>
            </m:e>
            <m:sub>
              <m:r>
                <w:rPr>
                  <w:rFonts w:ascii="Cambria Math" w:hAnsi="Cambria Math"/>
                  <w:sz w:val="24"/>
                  <w:szCs w:val="24"/>
                </w:rPr>
                <m:t>score</m:t>
              </m:r>
            </m:sub>
          </m:sSub>
          <m:r>
            <m:rPr>
              <m:sty m:val="p"/>
            </m:rPr>
            <w:rPr>
              <w:rFonts w:ascii="Cambria Math" w:hAnsi="Cambria Math"/>
              <w:sz w:val="24"/>
              <w:szCs w:val="24"/>
            </w:rPr>
            <m:t xml:space="preserve"> = 2*</m:t>
          </m:r>
          <m:f>
            <m:fPr>
              <m:ctrlPr>
                <w:rPr>
                  <w:rFonts w:ascii="Cambria Math" w:hAnsi="Cambria Math"/>
                  <w:sz w:val="24"/>
                  <w:szCs w:val="24"/>
                </w:rPr>
              </m:ctrlPr>
            </m:fPr>
            <m:num>
              <m:r>
                <m:rPr>
                  <m:sty m:val="p"/>
                </m:rPr>
                <w:rPr>
                  <w:rFonts w:ascii="Cambria Math" w:hAnsi="Cambria Math"/>
                  <w:sz w:val="24"/>
                  <w:szCs w:val="24"/>
                </w:rPr>
                <m:t>Precision * Recall</m:t>
              </m:r>
            </m:num>
            <m:den>
              <m:r>
                <m:rPr>
                  <m:sty m:val="p"/>
                </m:rPr>
                <w:rPr>
                  <w:rFonts w:ascii="Cambria Math" w:hAnsi="Cambria Math"/>
                  <w:sz w:val="24"/>
                  <w:szCs w:val="24"/>
                </w:rPr>
                <m:t>Precision + Recall</m:t>
              </m:r>
            </m:den>
          </m:f>
        </m:oMath>
        <w:r w:rsidRPr="00E2248E">
          <w:rPr>
            <w:rFonts w:eastAsiaTheme="minorEastAsia"/>
            <w:sz w:val="24"/>
            <w:szCs w:val="24"/>
          </w:rPr>
          <w:tab/>
        </w:r>
        <w:r w:rsidRPr="009B135C">
          <w:rPr>
            <w:rFonts w:eastAsiaTheme="minorEastAsia"/>
            <w:sz w:val="20"/>
            <w:szCs w:val="24"/>
          </w:rPr>
          <w:t>(3.4)</w:t>
        </w:r>
      </w:ins>
    </w:p>
    <w:p w:rsidR="00071B72" w:rsidRDefault="00071B72"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301333">
      <w:pPr>
        <w:rPr>
          <w:rFonts w:eastAsiaTheme="minorEastAsia"/>
          <w:b/>
          <w:sz w:val="24"/>
          <w:szCs w:val="24"/>
        </w:rPr>
        <w:sectPr w:rsidR="00301333" w:rsidSect="00111705">
          <w:headerReference w:type="default" r:id="rId36"/>
          <w:pgSz w:w="11910" w:h="16840"/>
          <w:pgMar w:top="1701" w:right="1418" w:bottom="1701" w:left="2268" w:header="714" w:footer="1049" w:gutter="0"/>
          <w:cols w:space="708"/>
        </w:sectPr>
      </w:pPr>
    </w:p>
    <w:p w:rsidR="00301333" w:rsidRDefault="00301333" w:rsidP="00301333">
      <w:pPr>
        <w:rPr>
          <w:ins w:id="59" w:author="Mustafa" w:date="2021-08-03T23:14:00Z"/>
          <w:rFonts w:eastAsiaTheme="minorEastAsia"/>
          <w:b/>
          <w:sz w:val="24"/>
          <w:szCs w:val="24"/>
        </w:rPr>
      </w:pPr>
    </w:p>
    <w:p w:rsidR="00381E81" w:rsidRDefault="00381E81" w:rsidP="00381E81">
      <w:pPr>
        <w:pStyle w:val="Balk1"/>
        <w:widowControl/>
        <w:numPr>
          <w:ilvl w:val="0"/>
          <w:numId w:val="5"/>
        </w:numPr>
        <w:autoSpaceDE/>
        <w:autoSpaceDN/>
        <w:spacing w:line="360" w:lineRule="auto"/>
        <w:ind w:left="284" w:hanging="284"/>
        <w:contextualSpacing/>
      </w:pPr>
      <w:bookmarkStart w:id="60" w:name="_Toc78975174"/>
      <w:r>
        <w:t>ARAŞTIRMA BULGULARI ve TARTIŞMA</w:t>
      </w:r>
      <w:bookmarkEnd w:id="60"/>
    </w:p>
    <w:p w:rsidR="00381E81" w:rsidRDefault="00381E81" w:rsidP="00381E81">
      <w:pPr>
        <w:pStyle w:val="Balk1"/>
        <w:widowControl/>
        <w:autoSpaceDE/>
        <w:autoSpaceDN/>
        <w:spacing w:line="360" w:lineRule="auto"/>
        <w:ind w:left="0"/>
        <w:contextualSpacing/>
      </w:pPr>
    </w:p>
    <w:p w:rsidR="00381E81" w:rsidRDefault="00381E81" w:rsidP="00381E81">
      <w:pPr>
        <w:pStyle w:val="Balk1"/>
        <w:widowControl/>
        <w:autoSpaceDE/>
        <w:autoSpaceDN/>
        <w:spacing w:line="360" w:lineRule="auto"/>
        <w:ind w:left="0" w:firstLine="709"/>
        <w:contextualSpacing/>
        <w:jc w:val="both"/>
        <w:rPr>
          <w:b w:val="0"/>
          <w:bCs w:val="0"/>
        </w:rPr>
      </w:pPr>
      <w:r>
        <w:rPr>
          <w:b w:val="0"/>
          <w:bCs w:val="0"/>
        </w:rPr>
        <w:t xml:space="preserve">Reddit sosyal medya platformundan çekilen verilerin diğer sosyal medya platformlarına nazaran verilerde gönderilerde bir karakter sınırı olmaması ve 2 yıllık verilerin çekilmesi çok büyük miktarda bir veri üzerinde eğitim işlemleri yapma zorunluluğu ortaya çıkarmıştır. Bu eğitim işlemleri için sıradan bilgisayarlar işlem yeteneği açısından yetersiz kalmıştır. Bu sebeple çalışmalarda eğitim işlemlerinin daha doğru ve yüksek hassasiyette çalışabilmesi için çalışmalar, </w:t>
      </w:r>
      <w:r w:rsidR="00FA0EAC">
        <w:rPr>
          <w:b w:val="0"/>
          <w:bCs w:val="0"/>
        </w:rPr>
        <w:t xml:space="preserve">Intel </w:t>
      </w:r>
      <w:ins w:id="61" w:author="Mustafa" w:date="2021-08-03T23:14:00Z">
        <w:r w:rsidR="00FA0EAC">
          <w:t xml:space="preserve"> </w:t>
        </w:r>
      </w:ins>
      <w:r w:rsidRPr="00381E81">
        <w:rPr>
          <w:b w:val="0"/>
          <w:bCs w:val="0"/>
        </w:rPr>
        <w:t>(R) Core (TM) i9-</w:t>
      </w:r>
      <w:r w:rsidRPr="00381E81">
        <w:rPr>
          <w:b w:val="0"/>
          <w:bCs w:val="0"/>
        </w:rPr>
        <w:t xml:space="preserve"> </w:t>
      </w:r>
      <w:ins w:id="62" w:author="Mustafa" w:date="2021-08-03T23:14:00Z">
        <w:r w:rsidR="00FA0EAC">
          <w:t xml:space="preserve"> </w:t>
        </w:r>
      </w:ins>
      <w:r w:rsidRPr="00381E81">
        <w:rPr>
          <w:b w:val="0"/>
          <w:bCs w:val="0"/>
        </w:rPr>
        <w:t xml:space="preserve">7900X 3.1 </w:t>
      </w:r>
      <w:ins w:id="63" w:author="Mustafa" w:date="2021-08-03T23:14:00Z">
        <w:r w:rsidR="00FA0EAC">
          <w:t xml:space="preserve"> </w:t>
        </w:r>
      </w:ins>
      <w:r w:rsidRPr="00381E81">
        <w:rPr>
          <w:b w:val="0"/>
          <w:bCs w:val="0"/>
        </w:rPr>
        <w:t xml:space="preserve">GHz işlemcilerde Tensorflow </w:t>
      </w:r>
      <w:ins w:id="64" w:author="Mustafa" w:date="2021-08-03T23:14:00Z">
        <w:r w:rsidR="00FA0EAC">
          <w:t xml:space="preserve"> </w:t>
        </w:r>
      </w:ins>
      <w:r w:rsidRPr="00381E81">
        <w:rPr>
          <w:b w:val="0"/>
          <w:bCs w:val="0"/>
        </w:rPr>
        <w:t>tabanlı Keras paketi</w:t>
      </w:r>
      <w:r w:rsidRPr="00381E81">
        <w:rPr>
          <w:b w:val="0"/>
          <w:bCs w:val="0"/>
        </w:rPr>
        <w:t xml:space="preserve"> </w:t>
      </w:r>
      <w:ins w:id="65" w:author="Mustafa" w:date="2021-08-03T23:14:00Z">
        <w:r w:rsidR="00FA0EAC">
          <w:t xml:space="preserve"> </w:t>
        </w:r>
      </w:ins>
      <w:r w:rsidRPr="00381E81">
        <w:rPr>
          <w:b w:val="0"/>
          <w:bCs w:val="0"/>
        </w:rPr>
        <w:t xml:space="preserve">ve 12 GB grafik işlem </w:t>
      </w:r>
      <w:ins w:id="66" w:author="Mustafa" w:date="2021-08-03T23:14:00Z">
        <w:r w:rsidR="00FA0EAC">
          <w:t xml:space="preserve"> </w:t>
        </w:r>
      </w:ins>
      <w:r w:rsidRPr="00381E81">
        <w:rPr>
          <w:b w:val="0"/>
          <w:bCs w:val="0"/>
        </w:rPr>
        <w:t xml:space="preserve">birimi (GPU) ve </w:t>
      </w:r>
      <w:ins w:id="67" w:author="Mustafa" w:date="2021-08-03T23:14:00Z">
        <w:r w:rsidR="00FA0EAC">
          <w:t xml:space="preserve"> </w:t>
        </w:r>
      </w:ins>
      <w:r w:rsidRPr="00381E81">
        <w:rPr>
          <w:b w:val="0"/>
          <w:bCs w:val="0"/>
        </w:rPr>
        <w:t xml:space="preserve">64 GB RAM içeren NVIDIA </w:t>
      </w:r>
      <w:ins w:id="68" w:author="Mustafa" w:date="2021-08-03T23:14:00Z">
        <w:r w:rsidR="00FA0EAC">
          <w:t xml:space="preserve"> </w:t>
        </w:r>
      </w:ins>
      <w:r w:rsidRPr="00381E81">
        <w:rPr>
          <w:b w:val="0"/>
          <w:bCs w:val="0"/>
        </w:rPr>
        <w:t>Tesla K40c kullanılarak gerçekleştirilmiştir.</w:t>
      </w:r>
      <w:r>
        <w:rPr>
          <w:b w:val="0"/>
          <w:bCs w:val="0"/>
        </w:rPr>
        <w:t xml:space="preserve"> </w:t>
      </w:r>
    </w:p>
    <w:p w:rsidR="00786B7B" w:rsidRDefault="00786B7B" w:rsidP="00381E81">
      <w:pPr>
        <w:pStyle w:val="Balk1"/>
        <w:widowControl/>
        <w:autoSpaceDE/>
        <w:autoSpaceDN/>
        <w:spacing w:line="360" w:lineRule="auto"/>
        <w:ind w:left="0" w:firstLine="709"/>
        <w:contextualSpacing/>
        <w:jc w:val="both"/>
        <w:rPr>
          <w:b w:val="0"/>
          <w:bCs w:val="0"/>
        </w:rPr>
      </w:pPr>
    </w:p>
    <w:p w:rsidR="00381E81" w:rsidRDefault="00786B7B" w:rsidP="00381E81">
      <w:pPr>
        <w:pStyle w:val="Balk1"/>
        <w:widowControl/>
        <w:autoSpaceDE/>
        <w:autoSpaceDN/>
        <w:spacing w:line="360" w:lineRule="auto"/>
        <w:ind w:left="0" w:firstLine="709"/>
        <w:contextualSpacing/>
        <w:jc w:val="both"/>
        <w:rPr>
          <w:b w:val="0"/>
          <w:bCs w:val="0"/>
        </w:rPr>
      </w:pPr>
      <w:r>
        <w:rPr>
          <w:b w:val="0"/>
          <w:bCs w:val="0"/>
        </w:rPr>
        <w:t xml:space="preserve"> Bu çalışmada öncelikle veriler üzerinde veri ön işleme işlemleri gerçekleştirildikten sonra VADER  yapısı kullanılarak 3 duygulu ( positive – negative – neutral ) hem de sparkNLP  yapısı kullanılarak 4 duygulu ( fear – joy – sadness – surprise ) veri etiketleme işlemi gerçekleştirilmiştir. Etiketlenmiş verilerin doğruluğunu arttırmak için </w:t>
      </w:r>
      <w:r w:rsidR="00F24A54">
        <w:rPr>
          <w:b w:val="0"/>
          <w:bCs w:val="0"/>
        </w:rPr>
        <w:t>etiketli veriler önce Glove ile daha sonra da BERT ile ön eğitimli modeller yardımıyla eğitim işlemleri gerçekleştirilmiştir.</w:t>
      </w:r>
    </w:p>
    <w:p w:rsidR="00381E81" w:rsidRPr="00054B22" w:rsidRDefault="00381E81" w:rsidP="00054B22">
      <w:pPr>
        <w:spacing w:line="360" w:lineRule="auto"/>
        <w:ind w:right="701"/>
        <w:jc w:val="both"/>
        <w:rPr>
          <w:sz w:val="24"/>
          <w:szCs w:val="24"/>
        </w:rPr>
      </w:pPr>
    </w:p>
    <w:p w:rsidR="00675616" w:rsidRDefault="0078316A" w:rsidP="00054B22">
      <w:pPr>
        <w:pStyle w:val="ListeParagraf"/>
        <w:numPr>
          <w:ilvl w:val="1"/>
          <w:numId w:val="5"/>
        </w:numPr>
        <w:spacing w:line="360" w:lineRule="auto"/>
        <w:ind w:left="426" w:right="701" w:hanging="426"/>
        <w:jc w:val="both"/>
        <w:rPr>
          <w:b/>
          <w:sz w:val="24"/>
          <w:szCs w:val="24"/>
        </w:rPr>
      </w:pPr>
      <w:r w:rsidRPr="00054B22">
        <w:rPr>
          <w:b/>
          <w:sz w:val="24"/>
          <w:szCs w:val="24"/>
        </w:rPr>
        <w:t>3 Sınıflı Duygu Sınıflandırma ve Eğitim Sonuçları</w:t>
      </w:r>
    </w:p>
    <w:p w:rsidR="00054B22" w:rsidRDefault="00054B22" w:rsidP="00054B22">
      <w:pPr>
        <w:spacing w:line="360" w:lineRule="auto"/>
        <w:ind w:right="701"/>
        <w:jc w:val="both"/>
        <w:rPr>
          <w:b/>
          <w:sz w:val="24"/>
          <w:szCs w:val="24"/>
        </w:rPr>
      </w:pPr>
    </w:p>
    <w:p w:rsidR="00054B22" w:rsidRDefault="00054B22" w:rsidP="00054B22">
      <w:pPr>
        <w:spacing w:line="360" w:lineRule="auto"/>
        <w:ind w:right="2" w:firstLine="720"/>
        <w:jc w:val="both"/>
        <w:rPr>
          <w:sz w:val="24"/>
          <w:szCs w:val="24"/>
        </w:rPr>
      </w:pPr>
      <w:r>
        <w:rPr>
          <w:sz w:val="24"/>
          <w:szCs w:val="24"/>
        </w:rPr>
        <w:t>Etiketlenmemiş veriler üzerinde VADER yapısı kullanılara</w:t>
      </w:r>
      <w:r w:rsidR="00A92EB6">
        <w:rPr>
          <w:sz w:val="24"/>
          <w:szCs w:val="24"/>
        </w:rPr>
        <w:t xml:space="preserve">k 3 sınıflı ( positive – negative –neutral ) duygu </w:t>
      </w:r>
      <w:r>
        <w:rPr>
          <w:sz w:val="24"/>
          <w:szCs w:val="24"/>
        </w:rPr>
        <w:t>sınıflandırması yapılmıştır. Yapılan etiketleme işlemleri sonucunda veriler eğitim ( %80 )  ve test ( %20 ) verileri olarak ayrılmıştır. Çizelge 4.1 de belirtilen sonuçlar elde edilmiştir. Çizelge 4.1 e göre farklı duygulara ilişkin farklı değerlendirme metrikleri oluşmuştur. Doğruluk değeri 0.70 iken ortalama F1 skoru 0.71 gibi bir oran çıkmıştır.</w:t>
      </w: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Pr="00054B22" w:rsidRDefault="00054B22" w:rsidP="00054B22">
      <w:pPr>
        <w:spacing w:line="360" w:lineRule="auto"/>
        <w:ind w:right="2" w:firstLine="720"/>
        <w:jc w:val="both"/>
        <w:rPr>
          <w:sz w:val="24"/>
          <w:szCs w:val="24"/>
        </w:rPr>
      </w:pPr>
    </w:p>
    <w:p w:rsidR="00054B22" w:rsidRPr="00054B22" w:rsidRDefault="00054B22" w:rsidP="00054B22">
      <w:pPr>
        <w:pStyle w:val="ListeParagraf"/>
        <w:spacing w:line="360" w:lineRule="auto"/>
        <w:ind w:left="426" w:right="701" w:firstLine="0"/>
        <w:jc w:val="both"/>
        <w:rPr>
          <w:b/>
          <w:sz w:val="24"/>
          <w:szCs w:val="24"/>
        </w:rPr>
      </w:pPr>
    </w:p>
    <w:p w:rsidR="00675616" w:rsidRDefault="004A297F" w:rsidP="004A297F">
      <w:pPr>
        <w:pStyle w:val="ResimYazs"/>
        <w:ind w:firstLine="0"/>
      </w:pPr>
      <w:bookmarkStart w:id="69" w:name="_Toc78973011"/>
      <w:bookmarkStart w:id="70" w:name="_Toc78974278"/>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rsidR="00054B22">
        <w:t>1</w:t>
      </w:r>
      <w:r>
        <w:t xml:space="preserve">. </w:t>
      </w:r>
      <w:bookmarkEnd w:id="69"/>
      <w:bookmarkEnd w:id="70"/>
      <w:r>
        <w:t>Vader ile 3 Sınıflı Duygu S</w:t>
      </w:r>
      <w:r w:rsidR="009D5CB3">
        <w:t>ınıflandırma</w:t>
      </w:r>
      <w:r>
        <w:t xml:space="preserve"> </w:t>
      </w:r>
      <w:r w:rsidR="009D5CB3">
        <w:t>Değerlendirme Metrikleri</w:t>
      </w:r>
    </w:p>
    <w:p w:rsidR="004A297F" w:rsidRPr="004A297F" w:rsidRDefault="004A297F" w:rsidP="004A297F">
      <w:pPr>
        <w:rPr>
          <w:lang w:eastAsia="en-US" w:bidi="ar-SA"/>
        </w:rPr>
      </w:pPr>
    </w:p>
    <w:tbl>
      <w:tblPr>
        <w:tblStyle w:val="DzTablo1"/>
        <w:tblW w:w="8181" w:type="dxa"/>
        <w:jc w:val="center"/>
        <w:tblLook w:val="04A0" w:firstRow="1" w:lastRow="0" w:firstColumn="1" w:lastColumn="0" w:noHBand="0" w:noVBand="1"/>
      </w:tblPr>
      <w:tblGrid>
        <w:gridCol w:w="1262"/>
        <w:gridCol w:w="1964"/>
        <w:gridCol w:w="1638"/>
        <w:gridCol w:w="1828"/>
        <w:gridCol w:w="1489"/>
      </w:tblGrid>
      <w:tr w:rsidR="00B72010" w:rsidRPr="006E5E7D" w:rsidTr="00503F20">
        <w:trPr>
          <w:cnfStyle w:val="100000000000" w:firstRow="1" w:lastRow="0" w:firstColumn="0" w:lastColumn="0" w:oddVBand="0" w:evenVBand="0" w:oddHBand="0"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262" w:type="dxa"/>
            <w:noWrap/>
            <w:hideMark/>
          </w:tcPr>
          <w:p w:rsidR="00B72010" w:rsidRDefault="00804CD3" w:rsidP="00804CD3">
            <w:pPr>
              <w:jc w:val="center"/>
              <w:rPr>
                <w:sz w:val="20"/>
              </w:rPr>
            </w:pPr>
            <w:r>
              <w:rPr>
                <w:sz w:val="20"/>
              </w:rPr>
              <w:t>Sentiment</w:t>
            </w:r>
          </w:p>
          <w:p w:rsidR="00804CD3" w:rsidRPr="00740849" w:rsidRDefault="00804CD3" w:rsidP="00804CD3">
            <w:pPr>
              <w:jc w:val="center"/>
              <w:rPr>
                <w:sz w:val="20"/>
              </w:rPr>
            </w:pPr>
            <w:r>
              <w:rPr>
                <w:sz w:val="20"/>
              </w:rPr>
              <w:t>(Duygular)</w:t>
            </w:r>
          </w:p>
        </w:tc>
        <w:tc>
          <w:tcPr>
            <w:tcW w:w="1964"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8" w:type="dxa"/>
            <w:noWrap/>
            <w:vAlign w:val="center"/>
            <w:hideMark/>
          </w:tcPr>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sidR="00804CD3">
              <w:rPr>
                <w:sz w:val="20"/>
              </w:rPr>
              <w:t>R</w:t>
            </w:r>
            <w:r w:rsidRPr="00740849">
              <w:rPr>
                <w:sz w:val="20"/>
              </w:rPr>
              <w:t>ecall)</w:t>
            </w:r>
          </w:p>
        </w:tc>
        <w:tc>
          <w:tcPr>
            <w:tcW w:w="1828" w:type="dxa"/>
            <w:noWrap/>
            <w:vAlign w:val="center"/>
            <w:hideMark/>
          </w:tcPr>
          <w:p w:rsidR="00B72010" w:rsidRPr="00740849" w:rsidRDefault="00804CD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00B72010" w:rsidRPr="00740849">
              <w:rPr>
                <w:sz w:val="20"/>
              </w:rPr>
              <w:t>1-skoru</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F</w:t>
            </w:r>
            <w:r w:rsidRPr="00740849">
              <w:rPr>
                <w:sz w:val="20"/>
              </w:rPr>
              <w:t>1-</w:t>
            </w:r>
            <w:r w:rsidR="00804CD3">
              <w:rPr>
                <w:sz w:val="20"/>
              </w:rPr>
              <w:t>S</w:t>
            </w:r>
            <w:r w:rsidRPr="00740849">
              <w:rPr>
                <w:sz w:val="20"/>
              </w:rPr>
              <w:t>core)</w:t>
            </w:r>
          </w:p>
        </w:tc>
        <w:tc>
          <w:tcPr>
            <w:tcW w:w="1489"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A</w:t>
            </w:r>
            <w:r w:rsidRPr="00740849">
              <w:rPr>
                <w:sz w:val="20"/>
              </w:rPr>
              <w:t>ccuracy)</w:t>
            </w: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Negative</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489" w:type="dxa"/>
            <w:vMerge w:val="restart"/>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tc>
      </w:tr>
      <w:tr w:rsidR="00467AFA" w:rsidRPr="006E5E7D" w:rsidTr="00503F20">
        <w:trPr>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Positive</w:t>
            </w:r>
          </w:p>
        </w:tc>
        <w:tc>
          <w:tcPr>
            <w:tcW w:w="1964"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63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0.70</w:t>
            </w:r>
          </w:p>
        </w:tc>
        <w:tc>
          <w:tcPr>
            <w:tcW w:w="182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489"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tcPr>
          <w:p w:rsidR="00467AFA" w:rsidRPr="00740849" w:rsidRDefault="00467AFA" w:rsidP="00054B22">
            <w:pPr>
              <w:ind w:left="-40"/>
              <w:rPr>
                <w:sz w:val="20"/>
              </w:rPr>
            </w:pPr>
            <w:r>
              <w:rPr>
                <w:sz w:val="20"/>
              </w:rPr>
              <w:t>Neutral</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0.64</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489"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D1452A" w:rsidRDefault="00D1452A" w:rsidP="00D1452A">
      <w:pPr>
        <w:pStyle w:val="ListeParagraf"/>
        <w:spacing w:line="360" w:lineRule="auto"/>
        <w:ind w:left="0" w:right="701" w:firstLine="0"/>
        <w:jc w:val="both"/>
        <w:rPr>
          <w:sz w:val="24"/>
          <w:szCs w:val="24"/>
        </w:rPr>
      </w:pPr>
    </w:p>
    <w:p w:rsidR="00D1452A" w:rsidRPr="000B5708" w:rsidRDefault="00AF76EB" w:rsidP="00503F20">
      <w:pPr>
        <w:pStyle w:val="ListeParagraf"/>
        <w:spacing w:line="360" w:lineRule="auto"/>
        <w:ind w:left="0" w:right="2" w:firstLine="0"/>
        <w:jc w:val="both"/>
        <w:rPr>
          <w:sz w:val="24"/>
          <w:szCs w:val="24"/>
        </w:rPr>
      </w:pPr>
      <w:r w:rsidRPr="000B5708">
        <w:rPr>
          <w:sz w:val="24"/>
          <w:szCs w:val="24"/>
        </w:rPr>
        <w:t xml:space="preserve">     </w:t>
      </w:r>
      <w:r w:rsidR="00054B22" w:rsidRPr="000B5708">
        <w:rPr>
          <w:sz w:val="24"/>
          <w:szCs w:val="24"/>
        </w:rPr>
        <w:t xml:space="preserve">3 Sınıflı duygu etiketleme işlemlerinden sonra verilerin başarımlarını arttırmak için Glove   ile </w:t>
      </w:r>
      <w:r w:rsidR="00503F20" w:rsidRPr="000B5708">
        <w:rPr>
          <w:sz w:val="24"/>
          <w:szCs w:val="24"/>
        </w:rPr>
        <w:t>önceden eğitilmiş modeller sayesinde veriler üzerinde bir dizi eğitim işlemleri gerçekleştirilmiştir. Eğitim işlemleri sonrasında VADER ile etiketleme işlemleri sonrasında ortaya çıkan başarım oranlarına göre daha yüksek oranlar ortaya çıkmıştır. VADER ile 0.70 bulunan Doğruluk oranları GLove ile eğitim sonrasında 0.75 gibi bir Doğruluk oranına yükselmiştir. Ayrıca VADER ile 0.71 ortalama F1 skoru oranları ortalama 0.74 gibi bir orana yükselmiştir.</w:t>
      </w:r>
      <w:r w:rsidR="00D24B42" w:rsidRPr="000B5708">
        <w:rPr>
          <w:sz w:val="24"/>
          <w:szCs w:val="24"/>
        </w:rPr>
        <w:t xml:space="preserve"> Ortaya çıkan tüm değerler Çizelge 4.2 de belirtilmiştir.</w:t>
      </w:r>
    </w:p>
    <w:p w:rsidR="00D1452A" w:rsidRPr="00BA21D8" w:rsidRDefault="00D1452A" w:rsidP="00BA21D8">
      <w:pPr>
        <w:pStyle w:val="ListeParagraf"/>
        <w:spacing w:line="360" w:lineRule="auto"/>
        <w:ind w:left="0" w:right="701" w:firstLine="709"/>
        <w:jc w:val="both"/>
        <w:rPr>
          <w:sz w:val="24"/>
          <w:szCs w:val="24"/>
        </w:rPr>
      </w:pPr>
    </w:p>
    <w:p w:rsidR="009D5CB3" w:rsidRDefault="009D5CB3" w:rsidP="009D5CB3">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3 Sınıflı Duygu Sınıflandırma Değerlendirme Metrikleri</w:t>
      </w:r>
    </w:p>
    <w:p w:rsidR="009D5CB3" w:rsidRPr="004A297F" w:rsidRDefault="009D5CB3" w:rsidP="009D5CB3">
      <w:pPr>
        <w:rPr>
          <w:lang w:eastAsia="en-US" w:bidi="ar-SA"/>
        </w:rPr>
      </w:pPr>
    </w:p>
    <w:tbl>
      <w:tblPr>
        <w:tblStyle w:val="DzTablo1"/>
        <w:tblW w:w="8240" w:type="dxa"/>
        <w:jc w:val="center"/>
        <w:tblLook w:val="04A0" w:firstRow="1" w:lastRow="0" w:firstColumn="1" w:lastColumn="0" w:noHBand="0" w:noVBand="1"/>
      </w:tblPr>
      <w:tblGrid>
        <w:gridCol w:w="1271"/>
        <w:gridCol w:w="1979"/>
        <w:gridCol w:w="1650"/>
        <w:gridCol w:w="1841"/>
        <w:gridCol w:w="1499"/>
      </w:tblGrid>
      <w:tr w:rsidR="009D5CB3" w:rsidRPr="006E5E7D" w:rsidTr="000B5708">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rsidR="009D5CB3" w:rsidRDefault="009D5CB3" w:rsidP="00381E81">
            <w:pPr>
              <w:jc w:val="center"/>
              <w:rPr>
                <w:sz w:val="20"/>
              </w:rPr>
            </w:pPr>
            <w:r>
              <w:rPr>
                <w:sz w:val="20"/>
              </w:rPr>
              <w:t>Sentiment</w:t>
            </w:r>
          </w:p>
          <w:p w:rsidR="009D5CB3" w:rsidRPr="00740849" w:rsidRDefault="009D5CB3" w:rsidP="00381E81">
            <w:pPr>
              <w:jc w:val="center"/>
              <w:rPr>
                <w:sz w:val="20"/>
              </w:rPr>
            </w:pPr>
            <w:r>
              <w:rPr>
                <w:sz w:val="20"/>
              </w:rPr>
              <w:t>(Duygular)</w:t>
            </w:r>
          </w:p>
        </w:tc>
        <w:tc>
          <w:tcPr>
            <w:tcW w:w="197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0"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1"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9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Negative</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0.79</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499" w:type="dxa"/>
            <w:vMerge w:val="restart"/>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r>
      <w:tr w:rsidR="00467AFA" w:rsidRPr="006E5E7D" w:rsidTr="000B5708">
        <w:trPr>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Positive</w:t>
            </w:r>
          </w:p>
        </w:tc>
        <w:tc>
          <w:tcPr>
            <w:tcW w:w="1979"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50"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41"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499" w:type="dxa"/>
            <w:vMerge/>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tcPr>
          <w:p w:rsidR="00467AFA" w:rsidRPr="00740849" w:rsidRDefault="00467AFA" w:rsidP="00381E81">
            <w:pPr>
              <w:rPr>
                <w:sz w:val="20"/>
              </w:rPr>
            </w:pPr>
            <w:r>
              <w:rPr>
                <w:sz w:val="20"/>
              </w:rPr>
              <w:t>Neutral</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499" w:type="dxa"/>
            <w:vMerge/>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BA21D8">
      <w:pPr>
        <w:spacing w:line="360" w:lineRule="auto"/>
        <w:ind w:right="701"/>
        <w:jc w:val="both"/>
        <w:rPr>
          <w:b/>
          <w:color w:val="231F20"/>
          <w:sz w:val="24"/>
        </w:rPr>
      </w:pPr>
    </w:p>
    <w:p w:rsidR="00BA21D8" w:rsidRDefault="000B5708" w:rsidP="000B5708">
      <w:pPr>
        <w:spacing w:line="360" w:lineRule="auto"/>
        <w:ind w:right="2" w:firstLine="720"/>
        <w:jc w:val="both"/>
        <w:rPr>
          <w:color w:val="231F20"/>
          <w:sz w:val="24"/>
        </w:rPr>
      </w:pPr>
      <w:r>
        <w:rPr>
          <w:color w:val="231F20"/>
          <w:sz w:val="24"/>
        </w:rPr>
        <w:t xml:space="preserve">Glove yapısından sonra BERT yapısı kullanılmıştır. BERT ile önceden eğitilmiş modelelr ile eğitim işlemlerine devam edilmiştir. BERT modeli ile eğitim işlemleri sonrasında Glove yapısına göre daha başarılı sonuçlar ortaya çıkmıştır. </w:t>
      </w:r>
      <w:r w:rsidR="00036ED8">
        <w:rPr>
          <w:color w:val="231F20"/>
          <w:sz w:val="24"/>
        </w:rPr>
        <w:t xml:space="preserve">Glove ile oluşan 0.75 Doğruluk oranları BERT ile 0.82 gibi bir Doğruluk oranına </w:t>
      </w:r>
      <w:r w:rsidR="00036ED8">
        <w:rPr>
          <w:color w:val="231F20"/>
          <w:sz w:val="24"/>
        </w:rPr>
        <w:lastRenderedPageBreak/>
        <w:t>yükselmiştir. Ayrıca Glove ile oluşan ortalama 0.74 olan F1 skoru da ortalama 0.80 gibi bir orana yükselmiştir. Çalışmalar BERT modelinin VADER ve  Glove a göre sınıflandırma işlemlerinde daha başarılı olduğunu göstermektedir. Çizelge 4.3 de BERT modeli sonrası oluşan oranlar belirtilmiştir.</w:t>
      </w:r>
    </w:p>
    <w:p w:rsidR="00036ED8" w:rsidRPr="000B5708" w:rsidRDefault="00036ED8" w:rsidP="000B5708">
      <w:pPr>
        <w:spacing w:line="360" w:lineRule="auto"/>
        <w:ind w:right="2" w:firstLine="720"/>
        <w:jc w:val="both"/>
        <w:rPr>
          <w:color w:val="231F20"/>
          <w:sz w:val="24"/>
        </w:rPr>
      </w:pPr>
    </w:p>
    <w:p w:rsidR="00467AFA" w:rsidRDefault="00467AFA" w:rsidP="00467AFA">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8471B2">
        <w:t>3</w:t>
      </w:r>
      <w:r>
        <w:t>. Bert ile 3 Sınıflı Duygu Sınıflandırma Değerlendirme Metrikleri</w:t>
      </w:r>
    </w:p>
    <w:p w:rsidR="00467AFA" w:rsidRPr="004A297F" w:rsidRDefault="00467AFA" w:rsidP="00467AFA">
      <w:pPr>
        <w:rPr>
          <w:lang w:eastAsia="en-US" w:bidi="ar-SA"/>
        </w:rPr>
      </w:pPr>
    </w:p>
    <w:tbl>
      <w:tblPr>
        <w:tblStyle w:val="DzTablo1"/>
        <w:tblW w:w="8290" w:type="dxa"/>
        <w:jc w:val="center"/>
        <w:tblLook w:val="04A0" w:firstRow="1" w:lastRow="0" w:firstColumn="1" w:lastColumn="0" w:noHBand="0" w:noVBand="1"/>
      </w:tblPr>
      <w:tblGrid>
        <w:gridCol w:w="1279"/>
        <w:gridCol w:w="1991"/>
        <w:gridCol w:w="1660"/>
        <w:gridCol w:w="1852"/>
        <w:gridCol w:w="1508"/>
      </w:tblGrid>
      <w:tr w:rsidR="00467AFA" w:rsidRPr="006E5E7D" w:rsidTr="008471B2">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9" w:type="dxa"/>
            <w:noWrap/>
            <w:hideMark/>
          </w:tcPr>
          <w:p w:rsidR="00467AFA" w:rsidRDefault="00467AFA" w:rsidP="00381E81">
            <w:pPr>
              <w:jc w:val="center"/>
              <w:rPr>
                <w:sz w:val="20"/>
              </w:rPr>
            </w:pPr>
            <w:r>
              <w:rPr>
                <w:sz w:val="20"/>
              </w:rPr>
              <w:t>Sentiment</w:t>
            </w:r>
          </w:p>
          <w:p w:rsidR="00467AFA" w:rsidRPr="00740849" w:rsidRDefault="00467AFA" w:rsidP="00381E81">
            <w:pPr>
              <w:jc w:val="center"/>
              <w:rPr>
                <w:sz w:val="20"/>
              </w:rPr>
            </w:pPr>
            <w:r>
              <w:rPr>
                <w:sz w:val="20"/>
              </w:rPr>
              <w:t>(Duygular)</w:t>
            </w:r>
          </w:p>
        </w:tc>
        <w:tc>
          <w:tcPr>
            <w:tcW w:w="1991"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60"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52"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8"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Negative</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0.86</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0.83</w:t>
            </w:r>
          </w:p>
        </w:tc>
        <w:tc>
          <w:tcPr>
            <w:tcW w:w="1508" w:type="dxa"/>
            <w:vMerge w:val="restart"/>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r>
      <w:tr w:rsidR="00467AFA" w:rsidRPr="006E5E7D" w:rsidTr="008471B2">
        <w:trPr>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Positive</w:t>
            </w:r>
          </w:p>
        </w:tc>
        <w:tc>
          <w:tcPr>
            <w:tcW w:w="1991"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0.83</w:t>
            </w:r>
          </w:p>
        </w:tc>
        <w:tc>
          <w:tcPr>
            <w:tcW w:w="1660"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0.79</w:t>
            </w:r>
          </w:p>
        </w:tc>
        <w:tc>
          <w:tcPr>
            <w:tcW w:w="1852"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0.81</w:t>
            </w:r>
          </w:p>
        </w:tc>
        <w:tc>
          <w:tcPr>
            <w:tcW w:w="1508"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tcPr>
          <w:p w:rsidR="00467AFA" w:rsidRPr="00740849" w:rsidRDefault="00467AFA" w:rsidP="00381E81">
            <w:pPr>
              <w:rPr>
                <w:sz w:val="20"/>
              </w:rPr>
            </w:pPr>
            <w:r>
              <w:rPr>
                <w:sz w:val="20"/>
              </w:rPr>
              <w:t>Neutral</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508"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9E53FE">
      <w:pPr>
        <w:pStyle w:val="ListeParagraf"/>
        <w:spacing w:line="360" w:lineRule="auto"/>
        <w:ind w:left="0" w:right="701" w:firstLine="709"/>
        <w:jc w:val="both"/>
        <w:rPr>
          <w:sz w:val="24"/>
          <w:szCs w:val="24"/>
        </w:rPr>
      </w:pPr>
    </w:p>
    <w:p w:rsidR="00A63865" w:rsidRDefault="00D16E2B" w:rsidP="00D16E2B">
      <w:pPr>
        <w:pStyle w:val="ListeParagraf"/>
        <w:spacing w:line="360" w:lineRule="auto"/>
        <w:ind w:left="0" w:right="2" w:firstLine="720"/>
        <w:jc w:val="both"/>
        <w:rPr>
          <w:sz w:val="24"/>
          <w:szCs w:val="24"/>
        </w:rPr>
      </w:pPr>
      <w:r>
        <w:rPr>
          <w:sz w:val="24"/>
          <w:szCs w:val="24"/>
        </w:rPr>
        <w:t xml:space="preserve">3 Sınıflı duygu etiketleme ve eğitim işlemleri sonrasında ortaya çıkan yorumlara ilişkin duygu oranları Şekil 4.1. de gösterilmiştir. Bu sonuçlara göre negatif ve pozitif duyguların birbirine yakın oranlarda olduğu gözlemlenmiştir. </w:t>
      </w:r>
    </w:p>
    <w:p w:rsidR="00C51B29" w:rsidRDefault="00C51B29" w:rsidP="00A63865">
      <w:pPr>
        <w:pStyle w:val="ListeParagraf"/>
        <w:spacing w:line="360" w:lineRule="auto"/>
        <w:ind w:left="0" w:right="701" w:firstLine="0"/>
        <w:jc w:val="both"/>
        <w:rPr>
          <w:sz w:val="24"/>
          <w:szCs w:val="24"/>
        </w:rPr>
      </w:pPr>
    </w:p>
    <w:p w:rsidR="00C51B29" w:rsidRDefault="00C51B29" w:rsidP="00A63865">
      <w:pPr>
        <w:pStyle w:val="ListeParagraf"/>
        <w:spacing w:line="360" w:lineRule="auto"/>
        <w:ind w:left="0" w:right="701" w:firstLine="0"/>
        <w:jc w:val="both"/>
        <w:rPr>
          <w:sz w:val="24"/>
          <w:szCs w:val="24"/>
        </w:rPr>
      </w:pPr>
      <w:r>
        <w:rPr>
          <w:noProof/>
          <w:sz w:val="24"/>
          <w:szCs w:val="24"/>
          <w:lang w:bidi="ar-SA"/>
        </w:rPr>
        <w:drawing>
          <wp:inline distT="0" distB="0" distL="0" distR="0">
            <wp:extent cx="5258965" cy="30286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timent_rate.png"/>
                    <pic:cNvPicPr/>
                  </pic:nvPicPr>
                  <pic:blipFill>
                    <a:blip r:embed="rId37">
                      <a:extLst>
                        <a:ext uri="{28A0092B-C50C-407E-A947-70E740481C1C}">
                          <a14:useLocalDpi xmlns:a14="http://schemas.microsoft.com/office/drawing/2010/main" val="0"/>
                        </a:ext>
                      </a:extLst>
                    </a:blip>
                    <a:stretch>
                      <a:fillRect/>
                    </a:stretch>
                  </pic:blipFill>
                  <pic:spPr>
                    <a:xfrm>
                      <a:off x="0" y="0"/>
                      <a:ext cx="5270443" cy="3035230"/>
                    </a:xfrm>
                    <a:prstGeom prst="rect">
                      <a:avLst/>
                    </a:prstGeom>
                  </pic:spPr>
                </pic:pic>
              </a:graphicData>
            </a:graphic>
          </wp:inline>
        </w:drawing>
      </w:r>
    </w:p>
    <w:p w:rsidR="008471B2" w:rsidRDefault="008471B2" w:rsidP="008E198D">
      <w:pPr>
        <w:pStyle w:val="ResimYazs"/>
        <w:ind w:firstLine="0"/>
        <w:rPr>
          <w:sz w:val="24"/>
          <w:szCs w:val="24"/>
        </w:rPr>
      </w:pPr>
      <w:bookmarkStart w:id="71" w:name="_Toc66915084"/>
      <w:bookmarkStart w:id="72" w:name="_Toc78975300"/>
      <w:r>
        <w:t xml:space="preserve">Şekil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Şekil \* ARABIC \s 1 </w:instrText>
      </w:r>
      <w:r>
        <w:fldChar w:fldCharType="separate"/>
      </w:r>
      <w:r>
        <w:rPr>
          <w:noProof/>
        </w:rPr>
        <w:t>1</w:t>
      </w:r>
      <w:r>
        <w:rPr>
          <w:noProof/>
        </w:rPr>
        <w:fldChar w:fldCharType="end"/>
      </w:r>
      <w:r>
        <w:t xml:space="preserve">. </w:t>
      </w:r>
      <w:bookmarkEnd w:id="71"/>
      <w:bookmarkEnd w:id="72"/>
      <w:r w:rsidR="008E198D">
        <w:t xml:space="preserve">Etiketleme ve Eğitim İşlemleri Sonrası Oluşan </w:t>
      </w:r>
      <w:r w:rsidR="00116091">
        <w:t xml:space="preserve">3 Sınıflı </w:t>
      </w:r>
      <w:r w:rsidR="008E198D">
        <w:t>Duygu Oranları</w:t>
      </w:r>
    </w:p>
    <w:p w:rsidR="00C51B29" w:rsidRDefault="00C51B29" w:rsidP="00A63865">
      <w:pPr>
        <w:pStyle w:val="ListeParagraf"/>
        <w:spacing w:line="360" w:lineRule="auto"/>
        <w:ind w:left="0" w:right="701" w:firstLine="0"/>
        <w:jc w:val="both"/>
        <w:rPr>
          <w:sz w:val="24"/>
          <w:szCs w:val="24"/>
        </w:rPr>
      </w:pPr>
    </w:p>
    <w:p w:rsidR="00D16E2B" w:rsidRDefault="00F37046" w:rsidP="00D16E2B">
      <w:pPr>
        <w:pStyle w:val="ListeParagraf"/>
        <w:numPr>
          <w:ilvl w:val="1"/>
          <w:numId w:val="5"/>
        </w:numPr>
        <w:spacing w:line="360" w:lineRule="auto"/>
        <w:ind w:left="426" w:right="701" w:hanging="426"/>
        <w:jc w:val="both"/>
        <w:rPr>
          <w:b/>
          <w:sz w:val="24"/>
          <w:szCs w:val="24"/>
        </w:rPr>
      </w:pPr>
      <w:r>
        <w:rPr>
          <w:b/>
          <w:sz w:val="24"/>
          <w:szCs w:val="24"/>
        </w:rPr>
        <w:lastRenderedPageBreak/>
        <w:t>4</w:t>
      </w:r>
      <w:r w:rsidR="00D16E2B" w:rsidRPr="00054B22">
        <w:rPr>
          <w:b/>
          <w:sz w:val="24"/>
          <w:szCs w:val="24"/>
        </w:rPr>
        <w:t xml:space="preserve"> Sınıflı Duygu Sınıflandırma ve Eğitim Sonuçları</w:t>
      </w:r>
    </w:p>
    <w:p w:rsidR="00A92EB6" w:rsidRDefault="00A92EB6" w:rsidP="00A92EB6">
      <w:pPr>
        <w:spacing w:line="360" w:lineRule="auto"/>
        <w:ind w:right="701"/>
        <w:jc w:val="both"/>
        <w:rPr>
          <w:b/>
          <w:sz w:val="24"/>
          <w:szCs w:val="24"/>
        </w:rPr>
      </w:pPr>
    </w:p>
    <w:p w:rsidR="00A92EB6" w:rsidRDefault="00A92EB6" w:rsidP="00A92EB6">
      <w:pPr>
        <w:spacing w:line="360" w:lineRule="auto"/>
        <w:ind w:right="2" w:firstLine="720"/>
        <w:jc w:val="both"/>
        <w:rPr>
          <w:sz w:val="24"/>
          <w:szCs w:val="24"/>
        </w:rPr>
      </w:pPr>
      <w:r>
        <w:rPr>
          <w:sz w:val="24"/>
          <w:szCs w:val="24"/>
        </w:rPr>
        <w:t>Etiketlenmemiş veriler üzerinde sparkNLP yapısı kullanılarak 4 sınıflı ( fear – sadness – joy – surprise ) duygu sınıflandırması yapılmıştır. sparkNLP yapısı kendi içerisinde verileri sınıflandırırken classification_report metodu sayesinde değerlendirme metrikleri hesaplanmıştır. Çizelge 4.4 de belirtilen sonuçlar elde edilmiştir. Çizelge 4.1 e göre farklı duygulara ilişkin farklı değerlendirme metrikleri oluşmuştur. Doğruluk değeri 0.72 iken ortalama F1 skoru 0.72 gibi bir oran çıkmıştır.</w:t>
      </w:r>
    </w:p>
    <w:p w:rsidR="00B22EE7" w:rsidRPr="00A92EB6" w:rsidRDefault="00B22EE7" w:rsidP="00A92EB6">
      <w:pPr>
        <w:spacing w:line="360" w:lineRule="auto"/>
        <w:ind w:right="701"/>
        <w:jc w:val="both"/>
        <w:rPr>
          <w:sz w:val="24"/>
          <w:szCs w:val="24"/>
        </w:rPr>
      </w:pPr>
    </w:p>
    <w:p w:rsidR="00B22EE7" w:rsidRDefault="00B22EE7" w:rsidP="00B22EE7">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A92EB6">
        <w:t>4</w:t>
      </w:r>
      <w:r>
        <w:t>. sparkNLP ile 4 Sınıflı Duygu Sınıflandırma Değerlendirme Metrikleri</w:t>
      </w:r>
    </w:p>
    <w:p w:rsidR="00B22EE7" w:rsidRPr="004A297F" w:rsidRDefault="00B22EE7" w:rsidP="00B22EE7">
      <w:pPr>
        <w:rPr>
          <w:lang w:eastAsia="en-US" w:bidi="ar-SA"/>
        </w:rPr>
      </w:pPr>
    </w:p>
    <w:tbl>
      <w:tblPr>
        <w:tblStyle w:val="DzTablo1"/>
        <w:tblW w:w="8327" w:type="dxa"/>
        <w:jc w:val="center"/>
        <w:tblLook w:val="04A0" w:firstRow="1" w:lastRow="0" w:firstColumn="1" w:lastColumn="0" w:noHBand="0" w:noVBand="1"/>
      </w:tblPr>
      <w:tblGrid>
        <w:gridCol w:w="1347"/>
        <w:gridCol w:w="1982"/>
        <w:gridCol w:w="1652"/>
        <w:gridCol w:w="1844"/>
        <w:gridCol w:w="1502"/>
      </w:tblGrid>
      <w:tr w:rsidR="00B22EE7" w:rsidRPr="006E5E7D" w:rsidTr="00D16E2B">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1347" w:type="dxa"/>
            <w:noWrap/>
            <w:hideMark/>
          </w:tcPr>
          <w:p w:rsidR="00B22EE7" w:rsidRDefault="00857452" w:rsidP="00381E81">
            <w:pPr>
              <w:jc w:val="center"/>
              <w:rPr>
                <w:sz w:val="20"/>
              </w:rPr>
            </w:pPr>
            <w:r>
              <w:rPr>
                <w:sz w:val="20"/>
              </w:rPr>
              <w:t>Emotions</w:t>
            </w:r>
          </w:p>
          <w:p w:rsidR="00B22EE7" w:rsidRPr="00740849" w:rsidRDefault="00B22EE7" w:rsidP="00381E81">
            <w:pPr>
              <w:jc w:val="center"/>
              <w:rPr>
                <w:sz w:val="20"/>
              </w:rPr>
            </w:pPr>
            <w:r>
              <w:rPr>
                <w:sz w:val="20"/>
              </w:rPr>
              <w:t>(Duygular)</w:t>
            </w:r>
          </w:p>
        </w:tc>
        <w:tc>
          <w:tcPr>
            <w:tcW w:w="198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4"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Fear</w:t>
            </w:r>
          </w:p>
          <w:p w:rsidR="00857452" w:rsidRPr="00740849" w:rsidRDefault="00857452" w:rsidP="00381E81">
            <w:pPr>
              <w:rPr>
                <w:sz w:val="20"/>
              </w:rPr>
            </w:pPr>
            <w:r>
              <w:rPr>
                <w:sz w:val="20"/>
              </w:rPr>
              <w:t>(Korku)</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844"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02" w:type="dxa"/>
            <w:vMerge w:val="restart"/>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Sadness</w:t>
            </w:r>
          </w:p>
          <w:p w:rsidR="00857452" w:rsidRPr="00740849" w:rsidRDefault="00857452" w:rsidP="00381E81">
            <w:pPr>
              <w:rPr>
                <w:sz w:val="20"/>
              </w:rPr>
            </w:pPr>
            <w:r>
              <w:rPr>
                <w:sz w:val="20"/>
              </w:rPr>
              <w:t>(Mutsuzluk)</w:t>
            </w:r>
          </w:p>
        </w:tc>
        <w:tc>
          <w:tcPr>
            <w:tcW w:w="198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5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844"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Joy</w:t>
            </w:r>
          </w:p>
          <w:p w:rsidR="00857452" w:rsidRPr="00740849" w:rsidRDefault="00857452" w:rsidP="00381E81">
            <w:pPr>
              <w:rPr>
                <w:sz w:val="20"/>
              </w:rPr>
            </w:pPr>
            <w:r>
              <w:rPr>
                <w:sz w:val="20"/>
              </w:rPr>
              <w:t>(Eğlenceli)</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844" w:type="dxa"/>
            <w:noWrap/>
            <w:vAlign w:val="center"/>
          </w:tcPr>
          <w:p w:rsidR="00B22EE7"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c>
          <w:tcPr>
            <w:tcW w:w="1502" w:type="dxa"/>
            <w:vMerge/>
            <w:noWrap/>
            <w:vAlign w:val="center"/>
          </w:tcPr>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Surprise</w:t>
            </w:r>
          </w:p>
          <w:p w:rsidR="00857452" w:rsidRDefault="00857452" w:rsidP="00381E81">
            <w:pPr>
              <w:rPr>
                <w:sz w:val="20"/>
              </w:rPr>
            </w:pPr>
            <w:r>
              <w:rPr>
                <w:sz w:val="20"/>
              </w:rPr>
              <w:t>(Şaşırtıcı)</w:t>
            </w:r>
          </w:p>
        </w:tc>
        <w:tc>
          <w:tcPr>
            <w:tcW w:w="198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65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0.71</w:t>
            </w:r>
          </w:p>
        </w:tc>
        <w:tc>
          <w:tcPr>
            <w:tcW w:w="1844"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bl>
    <w:p w:rsidR="00B22EE7" w:rsidRDefault="00B22EE7" w:rsidP="00B22EE7">
      <w:pPr>
        <w:pStyle w:val="ListeParagraf"/>
        <w:spacing w:line="360" w:lineRule="auto"/>
        <w:ind w:left="0" w:right="701" w:firstLine="0"/>
        <w:jc w:val="both"/>
        <w:rPr>
          <w:sz w:val="24"/>
          <w:szCs w:val="24"/>
        </w:rPr>
      </w:pPr>
    </w:p>
    <w:p w:rsidR="00F37046" w:rsidRPr="000B5708" w:rsidRDefault="00B22EE7" w:rsidP="00F37046">
      <w:pPr>
        <w:pStyle w:val="ListeParagraf"/>
        <w:spacing w:line="360" w:lineRule="auto"/>
        <w:ind w:left="0" w:right="2" w:firstLine="0"/>
        <w:jc w:val="both"/>
        <w:rPr>
          <w:sz w:val="24"/>
          <w:szCs w:val="24"/>
        </w:rPr>
      </w:pPr>
      <w:r>
        <w:rPr>
          <w:sz w:val="20"/>
          <w:szCs w:val="24"/>
        </w:rPr>
        <w:t xml:space="preserve">     </w:t>
      </w:r>
      <w:r w:rsidR="00F37046">
        <w:rPr>
          <w:sz w:val="24"/>
          <w:szCs w:val="24"/>
        </w:rPr>
        <w:t>4</w:t>
      </w:r>
      <w:r w:rsidR="00F37046" w:rsidRPr="000B5708">
        <w:rPr>
          <w:sz w:val="24"/>
          <w:szCs w:val="24"/>
        </w:rPr>
        <w:t xml:space="preserve"> Sınıflı duygu etiketleme işlemlerinden sonra verilerin başarımlarını arttırmak için Glove   ile önceden eğitilmiş modeller sayesinde veriler üzerinde bir dizi eğitim işlemleri gerçekleştirilmiştir. Eğitim işlemleri sonrasında </w:t>
      </w:r>
      <w:r w:rsidR="00F37046">
        <w:rPr>
          <w:sz w:val="24"/>
          <w:szCs w:val="24"/>
        </w:rPr>
        <w:t>sparkNLP</w:t>
      </w:r>
      <w:r w:rsidR="00F37046" w:rsidRPr="000B5708">
        <w:rPr>
          <w:sz w:val="24"/>
          <w:szCs w:val="24"/>
        </w:rPr>
        <w:t xml:space="preserve"> ile etiketleme işlemleri sonrasında ortaya çıkan başarım oranlarına göre daha yüksek oranlar ortaya çıkmıştır.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bulunan </w:t>
      </w:r>
      <w:r w:rsidR="009C03E5">
        <w:rPr>
          <w:sz w:val="24"/>
          <w:szCs w:val="24"/>
        </w:rPr>
        <w:t>d</w:t>
      </w:r>
      <w:r w:rsidR="00F37046" w:rsidRPr="000B5708">
        <w:rPr>
          <w:sz w:val="24"/>
          <w:szCs w:val="24"/>
        </w:rPr>
        <w:t xml:space="preserve">oğruluk oranları </w:t>
      </w:r>
      <w:r w:rsidR="009C03E5">
        <w:rPr>
          <w:sz w:val="24"/>
          <w:szCs w:val="24"/>
        </w:rPr>
        <w:t>Gl</w:t>
      </w:r>
      <w:r w:rsidR="00F37046" w:rsidRPr="000B5708">
        <w:rPr>
          <w:sz w:val="24"/>
          <w:szCs w:val="24"/>
        </w:rPr>
        <w:t>ove ile eğitim sonrasında 0.7</w:t>
      </w:r>
      <w:r w:rsidR="009C03E5">
        <w:rPr>
          <w:sz w:val="24"/>
          <w:szCs w:val="24"/>
        </w:rPr>
        <w:t>4</w:t>
      </w:r>
      <w:r w:rsidR="00F37046" w:rsidRPr="000B5708">
        <w:rPr>
          <w:sz w:val="24"/>
          <w:szCs w:val="24"/>
        </w:rPr>
        <w:t xml:space="preserve"> gibi bir Doğruluk oranına yükselmiştir. Ayrıca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ortalama F1 skoru oranları ortalama 0.74 gibi bir orana yükselmiştir. Ortaya çıkan tüm değerler Çizelge 4.</w:t>
      </w:r>
      <w:r w:rsidR="009C03E5">
        <w:rPr>
          <w:sz w:val="24"/>
          <w:szCs w:val="24"/>
        </w:rPr>
        <w:t>5</w:t>
      </w:r>
      <w:r w:rsidR="00F37046" w:rsidRPr="000B5708">
        <w:rPr>
          <w:sz w:val="24"/>
          <w:szCs w:val="24"/>
        </w:rPr>
        <w:t xml:space="preserve"> de belirtilmiştir.</w:t>
      </w:r>
    </w:p>
    <w:p w:rsidR="00B22EE7" w:rsidRDefault="00B22EE7" w:rsidP="00B22EE7">
      <w:pPr>
        <w:pStyle w:val="ListeParagraf"/>
        <w:spacing w:line="360" w:lineRule="auto"/>
        <w:ind w:left="0" w:right="701" w:firstLine="0"/>
        <w:jc w:val="both"/>
        <w:rPr>
          <w:sz w:val="20"/>
          <w:szCs w:val="24"/>
        </w:rPr>
      </w:pPr>
    </w:p>
    <w:p w:rsidR="009C03E5" w:rsidRPr="00D1452A" w:rsidRDefault="009C03E5" w:rsidP="00B22EE7">
      <w:pPr>
        <w:pStyle w:val="ListeParagraf"/>
        <w:spacing w:line="360" w:lineRule="auto"/>
        <w:ind w:left="0" w:right="701" w:firstLine="0"/>
        <w:jc w:val="both"/>
        <w:rPr>
          <w:sz w:val="20"/>
          <w:szCs w:val="24"/>
        </w:rPr>
      </w:pPr>
    </w:p>
    <w:p w:rsidR="00B22EE7" w:rsidRPr="00BA21D8" w:rsidRDefault="00B22EE7" w:rsidP="00B22EE7">
      <w:pPr>
        <w:pStyle w:val="ListeParagraf"/>
        <w:spacing w:line="360" w:lineRule="auto"/>
        <w:ind w:left="0" w:right="701" w:firstLine="709"/>
        <w:jc w:val="both"/>
        <w:rPr>
          <w:sz w:val="24"/>
          <w:szCs w:val="24"/>
        </w:rPr>
      </w:pPr>
    </w:p>
    <w:p w:rsidR="0062554A" w:rsidRDefault="0062554A" w:rsidP="0062554A">
      <w:pPr>
        <w:pStyle w:val="ResimYazs"/>
        <w:ind w:firstLine="0"/>
      </w:pPr>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rsidR="00CA5B67">
        <w:t>5</w:t>
      </w:r>
      <w:r>
        <w:t>. Glove ile 4 Sınıflı Duygu Sınıflandırma Değerlendirme Metrikleri</w:t>
      </w:r>
    </w:p>
    <w:p w:rsidR="0062554A" w:rsidRPr="004A297F" w:rsidRDefault="0062554A" w:rsidP="0062554A">
      <w:pPr>
        <w:rPr>
          <w:lang w:eastAsia="en-US" w:bidi="ar-SA"/>
        </w:rPr>
      </w:pPr>
    </w:p>
    <w:tbl>
      <w:tblPr>
        <w:tblStyle w:val="DzTablo1"/>
        <w:tblW w:w="8093" w:type="dxa"/>
        <w:jc w:val="center"/>
        <w:tblLook w:val="04A0" w:firstRow="1" w:lastRow="0" w:firstColumn="1" w:lastColumn="0" w:noHBand="0" w:noVBand="1"/>
      </w:tblPr>
      <w:tblGrid>
        <w:gridCol w:w="1309"/>
        <w:gridCol w:w="1926"/>
        <w:gridCol w:w="1606"/>
        <w:gridCol w:w="1792"/>
        <w:gridCol w:w="1460"/>
      </w:tblGrid>
      <w:tr w:rsidR="0062554A" w:rsidRPr="006E5E7D" w:rsidTr="00CA5B67">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309" w:type="dxa"/>
            <w:noWrap/>
            <w:hideMark/>
          </w:tcPr>
          <w:p w:rsidR="00857452" w:rsidRDefault="00857452" w:rsidP="00857452">
            <w:pPr>
              <w:jc w:val="center"/>
              <w:rPr>
                <w:sz w:val="20"/>
              </w:rPr>
            </w:pPr>
            <w:r>
              <w:rPr>
                <w:sz w:val="20"/>
              </w:rPr>
              <w:t>Emotions</w:t>
            </w:r>
          </w:p>
          <w:p w:rsidR="0062554A" w:rsidRPr="00740849" w:rsidRDefault="0062554A" w:rsidP="00857452">
            <w:pPr>
              <w:jc w:val="center"/>
              <w:rPr>
                <w:sz w:val="20"/>
              </w:rPr>
            </w:pPr>
            <w:r>
              <w:rPr>
                <w:sz w:val="20"/>
              </w:rPr>
              <w:t>(Duygular)</w:t>
            </w:r>
          </w:p>
        </w:tc>
        <w:tc>
          <w:tcPr>
            <w:tcW w:w="1926"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06"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792"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60"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CA5B67">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2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0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0.77</w:t>
            </w:r>
          </w:p>
        </w:tc>
        <w:tc>
          <w:tcPr>
            <w:tcW w:w="179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tc>
        <w:tc>
          <w:tcPr>
            <w:tcW w:w="1460" w:type="dxa"/>
            <w:vMerge w:val="restart"/>
            <w:noWrap/>
            <w:vAlign w:val="center"/>
          </w:tcPr>
          <w:p w:rsidR="00857452" w:rsidRPr="00740849" w:rsidRDefault="00857452" w:rsidP="009C03E5">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w:t>
            </w:r>
            <w:r w:rsidR="009C03E5">
              <w:rPr>
                <w:sz w:val="20"/>
              </w:rPr>
              <w:t>4</w:t>
            </w:r>
          </w:p>
        </w:tc>
      </w:tr>
      <w:tr w:rsidR="00857452" w:rsidRPr="006E5E7D" w:rsidTr="00CA5B67">
        <w:trPr>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2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0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9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460"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CA5B67">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2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0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792"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60"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CA5B67">
        <w:trPr>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2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0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9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460"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512ACF" w:rsidRPr="00C51B29" w:rsidRDefault="00512ACF" w:rsidP="00C51B29">
      <w:pPr>
        <w:spacing w:line="360" w:lineRule="auto"/>
        <w:ind w:right="701"/>
        <w:jc w:val="both"/>
        <w:rPr>
          <w:b/>
          <w:color w:val="231F20"/>
          <w:sz w:val="24"/>
        </w:rPr>
      </w:pPr>
    </w:p>
    <w:p w:rsidR="00116091" w:rsidRDefault="00116091" w:rsidP="00116091">
      <w:pPr>
        <w:spacing w:line="360" w:lineRule="auto"/>
        <w:ind w:right="2" w:firstLine="720"/>
        <w:jc w:val="both"/>
        <w:rPr>
          <w:color w:val="231F20"/>
          <w:sz w:val="24"/>
        </w:rPr>
      </w:pPr>
      <w:r>
        <w:rPr>
          <w:color w:val="231F20"/>
          <w:sz w:val="24"/>
        </w:rPr>
        <w:t xml:space="preserve"> BERT ile önceden eğitilmiş modeller ile eğitim işlemlerine devam edilmiştir. BERT modeli ile eğitim işlemleri sonrasında Glove yapısına göre daha başarılı sonuçlar ortaya çıkmıştır. Glove ile oluşan 0.74 Doğruluk oranları BERT ile 0.78 gibi bir Doğruluk oranına yükselmiştir. Ayrıca Glove ile oluşan ortalama 0.74 olan F1 skoru da ortalama 0.77 gibi bir orana yükselmiştir. Çalışmalar BERT modelinin sparkNLP ve  Glove’a göre sınıflandırma işlemlerinde daha başarılı olduğunu göstermektedir. Çizelge 4.6 de BERT modeli sonrası oluşan oranlar belirtilmiştir.</w:t>
      </w:r>
    </w:p>
    <w:p w:rsidR="00512ACF" w:rsidRPr="000146CF" w:rsidRDefault="00512ACF" w:rsidP="009E53FE">
      <w:pPr>
        <w:pStyle w:val="ListeParagraf"/>
        <w:spacing w:line="360" w:lineRule="auto"/>
        <w:ind w:left="709" w:right="701" w:firstLine="0"/>
        <w:jc w:val="both"/>
        <w:rPr>
          <w:b/>
          <w:color w:val="231F20"/>
          <w:sz w:val="24"/>
        </w:rPr>
      </w:pPr>
    </w:p>
    <w:p w:rsidR="00857452" w:rsidRDefault="00857452" w:rsidP="00857452">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116091">
        <w:t>6.</w:t>
      </w:r>
      <w:r>
        <w:t xml:space="preserve"> Bert ile 4 Sınıflı Duygu Sınıflandırma Değerlendirme Metrikleri</w:t>
      </w:r>
    </w:p>
    <w:p w:rsidR="00857452" w:rsidRPr="004A297F" w:rsidRDefault="00857452" w:rsidP="00857452">
      <w:pPr>
        <w:rPr>
          <w:lang w:eastAsia="en-US" w:bidi="ar-SA"/>
        </w:rPr>
      </w:pPr>
    </w:p>
    <w:tbl>
      <w:tblPr>
        <w:tblStyle w:val="DzTablo1"/>
        <w:tblW w:w="8243" w:type="dxa"/>
        <w:jc w:val="center"/>
        <w:tblLook w:val="04A0" w:firstRow="1" w:lastRow="0" w:firstColumn="1" w:lastColumn="0" w:noHBand="0" w:noVBand="1"/>
      </w:tblPr>
      <w:tblGrid>
        <w:gridCol w:w="1333"/>
        <w:gridCol w:w="1962"/>
        <w:gridCol w:w="1636"/>
        <w:gridCol w:w="1825"/>
        <w:gridCol w:w="1487"/>
      </w:tblGrid>
      <w:tr w:rsidR="00857452" w:rsidRPr="006E5E7D" w:rsidTr="00116091">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333" w:type="dxa"/>
            <w:noWrap/>
            <w:hideMark/>
          </w:tcPr>
          <w:p w:rsidR="00857452" w:rsidRDefault="00857452" w:rsidP="00857452">
            <w:pPr>
              <w:jc w:val="center"/>
              <w:rPr>
                <w:sz w:val="20"/>
              </w:rPr>
            </w:pPr>
            <w:r>
              <w:rPr>
                <w:sz w:val="20"/>
              </w:rPr>
              <w:t>Emotions</w:t>
            </w:r>
          </w:p>
          <w:p w:rsidR="00857452" w:rsidRPr="00740849" w:rsidRDefault="00857452" w:rsidP="00857452">
            <w:pPr>
              <w:jc w:val="center"/>
              <w:rPr>
                <w:sz w:val="20"/>
              </w:rPr>
            </w:pPr>
            <w:r>
              <w:rPr>
                <w:sz w:val="20"/>
              </w:rPr>
              <w:t>(Duygular)</w:t>
            </w:r>
          </w:p>
        </w:tc>
        <w:tc>
          <w:tcPr>
            <w:tcW w:w="1962"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6"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25"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87"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25"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487" w:type="dxa"/>
            <w:vMerge w:val="restart"/>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6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63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825"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825"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87"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6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63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25"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3241A4" w:rsidRDefault="003241A4" w:rsidP="003241A4">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2" w:firstLine="720"/>
        <w:jc w:val="both"/>
        <w:rPr>
          <w:sz w:val="24"/>
          <w:szCs w:val="24"/>
        </w:rPr>
      </w:pPr>
      <w:r>
        <w:rPr>
          <w:sz w:val="24"/>
          <w:szCs w:val="24"/>
        </w:rPr>
        <w:lastRenderedPageBreak/>
        <w:t>4 Sınıflı duygu etiketleme ve eğitim işlemleri sonrasında ortaya çıkan yorumlara ilişkin duygu oranları Şekil 4.</w:t>
      </w:r>
      <w:r w:rsidR="0069055C">
        <w:rPr>
          <w:sz w:val="24"/>
          <w:szCs w:val="24"/>
        </w:rPr>
        <w:t>2</w:t>
      </w:r>
      <w:r>
        <w:rPr>
          <w:sz w:val="24"/>
          <w:szCs w:val="24"/>
        </w:rPr>
        <w:t xml:space="preserve">. de gösterilmiştir. Bu sonuçlara göre </w:t>
      </w:r>
      <w:r w:rsidR="0069055C">
        <w:rPr>
          <w:sz w:val="24"/>
          <w:szCs w:val="24"/>
        </w:rPr>
        <w:t>korku duygusunun insanlarda daha ağır olarak ortaya çıktığı gözlemlenmiştir.</w:t>
      </w:r>
    </w:p>
    <w:p w:rsidR="009E53FE" w:rsidRDefault="00C51B29" w:rsidP="008C7BF0">
      <w:pPr>
        <w:pStyle w:val="GvdeMetni"/>
        <w:spacing w:before="14" w:line="360" w:lineRule="auto"/>
        <w:ind w:right="814"/>
        <w:jc w:val="both"/>
      </w:pPr>
      <w:r>
        <w:rPr>
          <w:noProof/>
          <w:lang w:bidi="ar-SA"/>
        </w:rPr>
        <w:drawing>
          <wp:inline distT="0" distB="0" distL="0" distR="0">
            <wp:extent cx="5095089" cy="3605404"/>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otion_rate.png"/>
                    <pic:cNvPicPr/>
                  </pic:nvPicPr>
                  <pic:blipFill>
                    <a:blip r:embed="rId38">
                      <a:extLst>
                        <a:ext uri="{28A0092B-C50C-407E-A947-70E740481C1C}">
                          <a14:useLocalDpi xmlns:a14="http://schemas.microsoft.com/office/drawing/2010/main" val="0"/>
                        </a:ext>
                      </a:extLst>
                    </a:blip>
                    <a:stretch>
                      <a:fillRect/>
                    </a:stretch>
                  </pic:blipFill>
                  <pic:spPr>
                    <a:xfrm>
                      <a:off x="0" y="0"/>
                      <a:ext cx="5113454" cy="3618400"/>
                    </a:xfrm>
                    <a:prstGeom prst="rect">
                      <a:avLst/>
                    </a:prstGeom>
                  </pic:spPr>
                </pic:pic>
              </a:graphicData>
            </a:graphic>
          </wp:inline>
        </w:drawing>
      </w:r>
    </w:p>
    <w:p w:rsidR="00D8545A" w:rsidRPr="008A0C9E" w:rsidRDefault="00116091" w:rsidP="008A0C9E">
      <w:pPr>
        <w:pStyle w:val="GvdeMetni"/>
        <w:spacing w:before="14" w:line="360" w:lineRule="auto"/>
        <w:ind w:right="814" w:firstLine="72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2</w:t>
      </w:r>
      <w:r w:rsidRPr="00116091">
        <w:rPr>
          <w:sz w:val="20"/>
        </w:rPr>
        <w:t xml:space="preserve">. Etiketleme ve Eğitim İşlemleri Sonrası Oluşan </w:t>
      </w:r>
      <w:r>
        <w:rPr>
          <w:sz w:val="20"/>
        </w:rPr>
        <w:t xml:space="preserve">4 Sınıflı </w:t>
      </w:r>
      <w:r w:rsidRPr="00116091">
        <w:rPr>
          <w:sz w:val="20"/>
        </w:rPr>
        <w:t>Duygu Oranları</w:t>
      </w:r>
    </w:p>
    <w:p w:rsidR="00D8545A" w:rsidRDefault="00D8545A" w:rsidP="00870E98">
      <w:pPr>
        <w:pStyle w:val="ListeParagraf"/>
        <w:spacing w:line="360" w:lineRule="auto"/>
        <w:ind w:left="0" w:right="701" w:firstLine="426"/>
        <w:jc w:val="both"/>
        <w:rPr>
          <w:color w:val="231F20"/>
          <w:sz w:val="24"/>
        </w:rPr>
      </w:pPr>
    </w:p>
    <w:p w:rsidR="00D8545A" w:rsidRPr="00FF152E" w:rsidRDefault="00D8545A" w:rsidP="00870E98">
      <w:pPr>
        <w:pStyle w:val="ListeParagraf"/>
        <w:spacing w:line="360" w:lineRule="auto"/>
        <w:ind w:left="0" w:right="701" w:firstLine="426"/>
        <w:jc w:val="both"/>
        <w:rPr>
          <w:color w:val="231F20"/>
          <w:sz w:val="24"/>
        </w:rPr>
      </w:pPr>
    </w:p>
    <w:p w:rsidR="008A0C9E" w:rsidRDefault="008A0C9E" w:rsidP="008A0C9E">
      <w:pPr>
        <w:pStyle w:val="ListeParagraf"/>
        <w:numPr>
          <w:ilvl w:val="1"/>
          <w:numId w:val="5"/>
        </w:numPr>
        <w:spacing w:line="360" w:lineRule="auto"/>
        <w:ind w:left="426" w:right="701" w:hanging="426"/>
        <w:jc w:val="both"/>
        <w:rPr>
          <w:b/>
          <w:sz w:val="24"/>
          <w:szCs w:val="24"/>
        </w:rPr>
      </w:pPr>
      <w:r>
        <w:rPr>
          <w:b/>
          <w:sz w:val="24"/>
          <w:szCs w:val="24"/>
        </w:rPr>
        <w:t>Aşı ve Aşı Markaları ile İlgili Duygu Analiz Çalışmaları</w:t>
      </w:r>
    </w:p>
    <w:p w:rsidR="002F2B50" w:rsidRPr="002F2B50" w:rsidRDefault="002F2B50" w:rsidP="002F2B50">
      <w:pPr>
        <w:spacing w:line="360" w:lineRule="auto"/>
        <w:ind w:right="701"/>
        <w:jc w:val="both"/>
        <w:rPr>
          <w:b/>
          <w:sz w:val="24"/>
          <w:szCs w:val="24"/>
        </w:rPr>
      </w:pPr>
    </w:p>
    <w:p w:rsidR="008A0C9E" w:rsidRDefault="002F2B50" w:rsidP="00D45ABE">
      <w:pPr>
        <w:pStyle w:val="ListeParagraf"/>
        <w:spacing w:line="360" w:lineRule="auto"/>
        <w:ind w:left="0" w:right="2" w:firstLine="720"/>
        <w:jc w:val="both"/>
        <w:rPr>
          <w:sz w:val="24"/>
          <w:szCs w:val="24"/>
        </w:rPr>
      </w:pPr>
      <w:r>
        <w:rPr>
          <w:sz w:val="24"/>
          <w:szCs w:val="24"/>
        </w:rPr>
        <w:t>Sosyal medya gün geçtikçe insanların hayatında daha önemli bir yer edinmektedir. Birçok konuda insanlar bazı bilgilere sosyal medya ortamından erişmektedir. Bazı konularda sosyal medyanın karar organı haline gelmiştir.</w:t>
      </w:r>
    </w:p>
    <w:p w:rsidR="002F2B50" w:rsidRDefault="002F2B50" w:rsidP="00D45ABE">
      <w:pPr>
        <w:pStyle w:val="ListeParagraf"/>
        <w:spacing w:line="360" w:lineRule="auto"/>
        <w:ind w:left="0" w:right="2" w:firstLine="720"/>
        <w:jc w:val="both"/>
        <w:rPr>
          <w:sz w:val="24"/>
          <w:szCs w:val="24"/>
        </w:rPr>
      </w:pPr>
    </w:p>
    <w:p w:rsidR="002F2B50" w:rsidRDefault="002F2B50" w:rsidP="00D45ABE">
      <w:pPr>
        <w:pStyle w:val="ListeParagraf"/>
        <w:spacing w:line="360" w:lineRule="auto"/>
        <w:ind w:left="0" w:right="2" w:firstLine="720"/>
        <w:jc w:val="both"/>
        <w:rPr>
          <w:sz w:val="24"/>
          <w:szCs w:val="24"/>
        </w:rPr>
      </w:pPr>
      <w:r>
        <w:rPr>
          <w:sz w:val="24"/>
          <w:szCs w:val="24"/>
        </w:rPr>
        <w:t xml:space="preserve">Bu bölümde eğitim işlemleri sonrasında yüksek bir başarım oranına sahip veriler üzerinde Covid-19 ile ilgili Aşı ve Aşı markalarına ilişkin bir dizi analiz yapılmıştır. </w:t>
      </w:r>
    </w:p>
    <w:p w:rsidR="00D45ABE" w:rsidRDefault="00D45ABE" w:rsidP="00D45ABE">
      <w:pPr>
        <w:pStyle w:val="ListeParagraf"/>
        <w:spacing w:line="360" w:lineRule="auto"/>
        <w:ind w:left="0" w:right="2" w:firstLine="720"/>
        <w:jc w:val="both"/>
        <w:rPr>
          <w:sz w:val="24"/>
          <w:szCs w:val="24"/>
        </w:rPr>
      </w:pPr>
    </w:p>
    <w:p w:rsidR="00D45ABE" w:rsidRDefault="00D45ABE" w:rsidP="00D45ABE">
      <w:pPr>
        <w:pStyle w:val="ListeParagraf"/>
        <w:spacing w:line="360" w:lineRule="auto"/>
        <w:ind w:left="0" w:right="2" w:firstLine="720"/>
        <w:jc w:val="both"/>
        <w:rPr>
          <w:sz w:val="24"/>
          <w:szCs w:val="24"/>
        </w:rPr>
      </w:pPr>
    </w:p>
    <w:p w:rsidR="00D45ABE" w:rsidRPr="008A0C9E" w:rsidRDefault="00D45ABE" w:rsidP="00D45ABE">
      <w:pPr>
        <w:pStyle w:val="ListeParagraf"/>
        <w:spacing w:line="360" w:lineRule="auto"/>
        <w:ind w:left="0" w:right="2" w:firstLine="720"/>
        <w:jc w:val="both"/>
        <w:rPr>
          <w:sz w:val="24"/>
          <w:szCs w:val="24"/>
        </w:rPr>
      </w:pPr>
    </w:p>
    <w:p w:rsidR="00D8545A" w:rsidRDefault="00D45ABE" w:rsidP="008A0C9E">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w:t>
      </w:r>
      <w:r w:rsidR="008A0C9E" w:rsidRPr="008A0C9E">
        <w:rPr>
          <w:b/>
          <w:color w:val="231F20"/>
          <w:sz w:val="24"/>
        </w:rPr>
        <w:t>3 Sınıflı Duygu Analiz Çalışmaları</w:t>
      </w:r>
    </w:p>
    <w:p w:rsidR="00D45ABE" w:rsidRDefault="00D45ABE" w:rsidP="00D45ABE">
      <w:pPr>
        <w:spacing w:line="360" w:lineRule="auto"/>
        <w:ind w:left="-11" w:right="701"/>
        <w:jc w:val="both"/>
        <w:rPr>
          <w:b/>
          <w:color w:val="231F20"/>
          <w:sz w:val="24"/>
        </w:rPr>
      </w:pPr>
    </w:p>
    <w:p w:rsidR="00D45ABE" w:rsidRPr="00D45ABE" w:rsidRDefault="00675B87" w:rsidP="00D45ABE">
      <w:pPr>
        <w:spacing w:line="360" w:lineRule="auto"/>
        <w:ind w:left="-11" w:right="701" w:firstLine="578"/>
        <w:jc w:val="both"/>
        <w:rPr>
          <w:color w:val="231F20"/>
          <w:sz w:val="24"/>
        </w:rPr>
      </w:pPr>
      <w:r>
        <w:rPr>
          <w:color w:val="231F20"/>
          <w:sz w:val="24"/>
        </w:rPr>
        <w:t>3 Sınıflı analiz işlemleri sonucunda insanların aşı ve aşı markalarına ilişkin farklı duygu değişimleri gösterdiği gözlemlenmiştir. Bu analizler ışığında veriler üzerinde</w:t>
      </w:r>
      <w:r w:rsidR="00EE11E1">
        <w:rPr>
          <w:color w:val="231F20"/>
          <w:sz w:val="24"/>
        </w:rPr>
        <w:t>,</w:t>
      </w:r>
      <w:r>
        <w:rPr>
          <w:color w:val="231F20"/>
          <w:sz w:val="24"/>
        </w:rPr>
        <w:t xml:space="preserve"> içerisinde aşı ve aşı markaları geçen yorumlar</w:t>
      </w:r>
      <w:r w:rsidR="00315451">
        <w:rPr>
          <w:color w:val="231F20"/>
          <w:sz w:val="24"/>
        </w:rPr>
        <w:t>a</w:t>
      </w:r>
      <w:r>
        <w:rPr>
          <w:color w:val="231F20"/>
          <w:sz w:val="24"/>
        </w:rPr>
        <w:t xml:space="preserve"> </w:t>
      </w:r>
      <w:r w:rsidR="00315451">
        <w:rPr>
          <w:color w:val="231F20"/>
          <w:sz w:val="24"/>
        </w:rPr>
        <w:t>ilişkin</w:t>
      </w:r>
      <w:r>
        <w:rPr>
          <w:color w:val="231F20"/>
          <w:sz w:val="24"/>
        </w:rPr>
        <w:t xml:space="preserve"> duygu değişimleri incelenmiştir. İncelemeler sonucunda Aşı kavramına ilişkin insanların daha olumsuz duygular içerisinde olduğu görülmüştür. Aşı markaları için ise hastalıktan kurtulma anlamında bir umut teşkil ettiği için duygu değişimlerinin daha çok olumlu yönde seyrettiği gözlemlenmiştir. Şekil 4.3 te Aşı ve Aşı markalarına ilişkin duygu değişimlerini gösteren grafikler gösterilmiştir.</w:t>
      </w:r>
    </w:p>
    <w:p w:rsidR="008A0C9E" w:rsidRPr="00675B87" w:rsidRDefault="008A0C9E" w:rsidP="00675B87">
      <w:pPr>
        <w:spacing w:line="360" w:lineRule="auto"/>
        <w:ind w:right="701"/>
        <w:jc w:val="both"/>
        <w:rPr>
          <w:b/>
          <w:color w:val="231F20"/>
          <w:sz w:val="24"/>
        </w:rPr>
      </w:pPr>
    </w:p>
    <w:p w:rsidR="00B71732" w:rsidRPr="00D8545A" w:rsidRDefault="00B71732" w:rsidP="00D8545A">
      <w:pPr>
        <w:pStyle w:val="ListeParagraf"/>
        <w:spacing w:line="360" w:lineRule="auto"/>
        <w:ind w:left="0" w:right="2" w:firstLine="0"/>
        <w:jc w:val="both"/>
        <w:rPr>
          <w:color w:val="231F20"/>
          <w:sz w:val="24"/>
        </w:rPr>
      </w:pPr>
      <w:r>
        <w:rPr>
          <w:noProof/>
          <w:color w:val="231F20"/>
          <w:sz w:val="24"/>
          <w:lang w:bidi="ar-SA"/>
        </w:rPr>
        <w:drawing>
          <wp:inline distT="0" distB="0" distL="0" distR="0">
            <wp:extent cx="2403529" cy="1654377"/>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şı_sent.png"/>
                    <pic:cNvPicPr/>
                  </pic:nvPicPr>
                  <pic:blipFill>
                    <a:blip r:embed="rId39">
                      <a:extLst>
                        <a:ext uri="{28A0092B-C50C-407E-A947-70E740481C1C}">
                          <a14:useLocalDpi xmlns:a14="http://schemas.microsoft.com/office/drawing/2010/main" val="0"/>
                        </a:ext>
                      </a:extLst>
                    </a:blip>
                    <a:stretch>
                      <a:fillRect/>
                    </a:stretch>
                  </pic:blipFill>
                  <pic:spPr>
                    <a:xfrm>
                      <a:off x="0" y="0"/>
                      <a:ext cx="2416624" cy="1663390"/>
                    </a:xfrm>
                    <a:prstGeom prst="rect">
                      <a:avLst/>
                    </a:prstGeom>
                  </pic:spPr>
                </pic:pic>
              </a:graphicData>
            </a:graphic>
          </wp:inline>
        </w:drawing>
      </w:r>
      <w:r w:rsidR="00E7359E">
        <w:rPr>
          <w:noProof/>
          <w:color w:val="231F20"/>
          <w:sz w:val="24"/>
          <w:lang w:bidi="ar-SA"/>
        </w:rPr>
        <w:t xml:space="preserve">  </w:t>
      </w:r>
      <w:r w:rsidR="00D8545A">
        <w:rPr>
          <w:noProof/>
          <w:color w:val="231F20"/>
          <w:sz w:val="24"/>
          <w:lang w:bidi="ar-SA"/>
        </w:rPr>
        <w:drawing>
          <wp:inline distT="0" distB="0" distL="0" distR="0" wp14:anchorId="2F9088FA" wp14:editId="56E3AF4B">
            <wp:extent cx="2489494" cy="161544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ontech_sent.png"/>
                    <pic:cNvPicPr/>
                  </pic:nvPicPr>
                  <pic:blipFill>
                    <a:blip r:embed="rId40">
                      <a:extLst>
                        <a:ext uri="{28A0092B-C50C-407E-A947-70E740481C1C}">
                          <a14:useLocalDpi xmlns:a14="http://schemas.microsoft.com/office/drawing/2010/main" val="0"/>
                        </a:ext>
                      </a:extLst>
                    </a:blip>
                    <a:stretch>
                      <a:fillRect/>
                    </a:stretch>
                  </pic:blipFill>
                  <pic:spPr>
                    <a:xfrm>
                      <a:off x="0" y="0"/>
                      <a:ext cx="2507048" cy="1626831"/>
                    </a:xfrm>
                    <a:prstGeom prst="rect">
                      <a:avLst/>
                    </a:prstGeom>
                  </pic:spPr>
                </pic:pic>
              </a:graphicData>
            </a:graphic>
          </wp:inline>
        </w:drawing>
      </w:r>
    </w:p>
    <w:p w:rsidR="00B71732" w:rsidRDefault="00B71732"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extent cx="2404925" cy="15214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ovac_sent.png"/>
                    <pic:cNvPicPr/>
                  </pic:nvPicPr>
                  <pic:blipFill>
                    <a:blip r:embed="rId41">
                      <a:extLst>
                        <a:ext uri="{28A0092B-C50C-407E-A947-70E740481C1C}">
                          <a14:useLocalDpi xmlns:a14="http://schemas.microsoft.com/office/drawing/2010/main" val="0"/>
                        </a:ext>
                      </a:extLst>
                    </a:blip>
                    <a:stretch>
                      <a:fillRect/>
                    </a:stretch>
                  </pic:blipFill>
                  <pic:spPr>
                    <a:xfrm>
                      <a:off x="0" y="0"/>
                      <a:ext cx="2442833" cy="1545442"/>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521207" cy="149987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rna_sent.png"/>
                    <pic:cNvPicPr/>
                  </pic:nvPicPr>
                  <pic:blipFill>
                    <a:blip r:embed="rId42">
                      <a:extLst>
                        <a:ext uri="{28A0092B-C50C-407E-A947-70E740481C1C}">
                          <a14:useLocalDpi xmlns:a14="http://schemas.microsoft.com/office/drawing/2010/main" val="0"/>
                        </a:ext>
                      </a:extLst>
                    </a:blip>
                    <a:stretch>
                      <a:fillRect/>
                    </a:stretch>
                  </pic:blipFill>
                  <pic:spPr>
                    <a:xfrm>
                      <a:off x="0" y="0"/>
                      <a:ext cx="2526430" cy="1502977"/>
                    </a:xfrm>
                    <a:prstGeom prst="rect">
                      <a:avLst/>
                    </a:prstGeom>
                  </pic:spPr>
                </pic:pic>
              </a:graphicData>
            </a:graphic>
          </wp:inline>
        </w:drawing>
      </w:r>
    </w:p>
    <w:p w:rsidR="00675B87" w:rsidRDefault="00675B87" w:rsidP="00675B87">
      <w:pPr>
        <w:pStyle w:val="ListeParagraf"/>
        <w:spacing w:line="360" w:lineRule="auto"/>
        <w:ind w:left="0" w:right="2" w:firstLine="0"/>
        <w:jc w:val="both"/>
        <w:rPr>
          <w:sz w:val="20"/>
        </w:rPr>
      </w:pPr>
      <w:r>
        <w:rPr>
          <w:sz w:val="20"/>
        </w:rPr>
        <w:t xml:space="preserve">         </w:t>
      </w:r>
      <w:r w:rsidR="00315451">
        <w:rPr>
          <w:sz w:val="20"/>
        </w:rPr>
        <w:tab/>
      </w:r>
      <w:r w:rsidR="00315451">
        <w:rPr>
          <w:sz w:val="20"/>
        </w:rPr>
        <w:tab/>
      </w: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3</w:t>
      </w:r>
      <w:r w:rsidRPr="00116091">
        <w:rPr>
          <w:sz w:val="20"/>
        </w:rPr>
        <w:t xml:space="preserve">. </w:t>
      </w:r>
      <w:r>
        <w:rPr>
          <w:sz w:val="20"/>
        </w:rPr>
        <w:t>Aşı ve Aşı Markalarına İlişkin 3 Sınıflı Duygu Değişimleri</w:t>
      </w:r>
    </w:p>
    <w:p w:rsidR="001A07A3" w:rsidRDefault="001A07A3" w:rsidP="00675B87">
      <w:pPr>
        <w:pStyle w:val="ListeParagraf"/>
        <w:spacing w:line="360" w:lineRule="auto"/>
        <w:ind w:left="0" w:right="2" w:firstLine="0"/>
        <w:jc w:val="both"/>
        <w:rPr>
          <w:sz w:val="20"/>
        </w:rPr>
      </w:pPr>
    </w:p>
    <w:p w:rsidR="001A07A3" w:rsidRDefault="001A07A3" w:rsidP="00E61FC4">
      <w:pPr>
        <w:spacing w:line="360" w:lineRule="auto"/>
        <w:ind w:right="2" w:firstLine="720"/>
        <w:jc w:val="both"/>
        <w:rPr>
          <w:color w:val="231F20"/>
          <w:sz w:val="24"/>
        </w:rPr>
      </w:pPr>
      <w:r w:rsidRPr="00E61FC4">
        <w:rPr>
          <w:color w:val="231F20"/>
          <w:sz w:val="24"/>
        </w:rPr>
        <w:t xml:space="preserve">Covid-19 virüsünün etkili olduğu ilk anlardan itibaren çekilen veriler üzerinde </w:t>
      </w:r>
      <w:r w:rsidR="00E61FC4">
        <w:rPr>
          <w:color w:val="231F20"/>
          <w:sz w:val="24"/>
        </w:rPr>
        <w:t>2020 ve 2021 yıllarına ait</w:t>
      </w:r>
      <w:r w:rsidR="00E61FC4" w:rsidRPr="00E61FC4">
        <w:rPr>
          <w:color w:val="231F20"/>
          <w:sz w:val="24"/>
        </w:rPr>
        <w:t xml:space="preserve"> </w:t>
      </w:r>
      <w:r w:rsidRPr="00E61FC4">
        <w:rPr>
          <w:color w:val="231F20"/>
          <w:sz w:val="24"/>
        </w:rPr>
        <w:t xml:space="preserve">insanların aylara göre farklı duygu değişimleri </w:t>
      </w:r>
      <w:r w:rsidR="00E61FC4">
        <w:rPr>
          <w:color w:val="231F20"/>
          <w:sz w:val="24"/>
        </w:rPr>
        <w:t xml:space="preserve">2020 yılı için </w:t>
      </w:r>
      <w:r w:rsidRPr="00E61FC4">
        <w:rPr>
          <w:color w:val="231F20"/>
          <w:sz w:val="24"/>
        </w:rPr>
        <w:t>Şekil 4.4. te</w:t>
      </w:r>
      <w:r w:rsidR="00E61FC4">
        <w:rPr>
          <w:color w:val="231F20"/>
          <w:sz w:val="24"/>
        </w:rPr>
        <w:t xml:space="preserve"> ve 2021 yılı için ise  Şekil 4.5. te</w:t>
      </w:r>
      <w:r w:rsidRPr="00E61FC4">
        <w:rPr>
          <w:color w:val="231F20"/>
          <w:sz w:val="24"/>
        </w:rPr>
        <w:t xml:space="preserve"> gösterilmiştir.</w:t>
      </w:r>
      <w:r w:rsidR="00E61FC4">
        <w:rPr>
          <w:color w:val="231F20"/>
          <w:sz w:val="24"/>
        </w:rPr>
        <w:t xml:space="preserve"> </w:t>
      </w:r>
    </w:p>
    <w:p w:rsidR="00E61FC4" w:rsidRDefault="00E61FC4" w:rsidP="00E61FC4">
      <w:pPr>
        <w:spacing w:line="360" w:lineRule="auto"/>
        <w:ind w:right="2" w:firstLine="720"/>
        <w:jc w:val="both"/>
        <w:rPr>
          <w:color w:val="231F20"/>
          <w:sz w:val="24"/>
        </w:rPr>
      </w:pPr>
    </w:p>
    <w:p w:rsidR="00A61B8D" w:rsidRDefault="00A61B8D" w:rsidP="00E61FC4">
      <w:pPr>
        <w:spacing w:line="360" w:lineRule="auto"/>
        <w:ind w:right="2" w:firstLine="720"/>
        <w:jc w:val="both"/>
        <w:rPr>
          <w:color w:val="231F20"/>
          <w:sz w:val="24"/>
        </w:rPr>
      </w:pPr>
    </w:p>
    <w:p w:rsidR="00A61B8D" w:rsidRDefault="00A61B8D" w:rsidP="00E61FC4">
      <w:pPr>
        <w:spacing w:line="360" w:lineRule="auto"/>
        <w:ind w:right="2" w:firstLine="720"/>
        <w:jc w:val="both"/>
        <w:rPr>
          <w:color w:val="231F20"/>
          <w:sz w:val="24"/>
        </w:rPr>
      </w:pPr>
    </w:p>
    <w:p w:rsidR="00E61FC4" w:rsidRDefault="00E61FC4" w:rsidP="00E61FC4">
      <w:pPr>
        <w:spacing w:line="360" w:lineRule="auto"/>
        <w:ind w:right="2" w:firstLine="720"/>
        <w:jc w:val="both"/>
        <w:rPr>
          <w:color w:val="231F20"/>
          <w:sz w:val="24"/>
        </w:rPr>
      </w:pPr>
      <w:r>
        <w:rPr>
          <w:color w:val="231F20"/>
          <w:sz w:val="24"/>
        </w:rPr>
        <w:lastRenderedPageBreak/>
        <w:t>Şekil 4.4. ve Şekil 4.5’ de verilerin dağılımı ilgili sütunlarda</w:t>
      </w:r>
      <w:r w:rsidR="00684985">
        <w:rPr>
          <w:color w:val="231F20"/>
          <w:sz w:val="24"/>
        </w:rPr>
        <w:t xml:space="preserve"> farklı renklerle belirtilmiştir. Sarı olanlar ilgili sütundaki en yüksek değerleri, mor olanlar ise en düşük değerleri gösterir. Aynı değere sahip hücreler, aynı renk kodlarıyla temsil edilir. Örneğin Şekil 4.4’ te neutral olarak belirtilen sütunda, Nisan ayında en yüksek değere sahip hücre sarı ile, Ocak ayında en düşük hücre ise mor ile işaretlenmiştir. Ayrıca Şubat, Mart, Eylül ve Ekim ayları aynı değerlere sahip oldukları için yeşil renkle gösterilmiştir.</w:t>
      </w:r>
    </w:p>
    <w:p w:rsidR="003F6120" w:rsidRDefault="003F6120" w:rsidP="00E61FC4">
      <w:pPr>
        <w:spacing w:line="360" w:lineRule="auto"/>
        <w:ind w:right="2" w:firstLine="720"/>
        <w:jc w:val="both"/>
        <w:rPr>
          <w:color w:val="231F20"/>
          <w:sz w:val="24"/>
        </w:rPr>
      </w:pPr>
    </w:p>
    <w:p w:rsidR="003F1403" w:rsidRDefault="003F1403" w:rsidP="00E61FC4">
      <w:pPr>
        <w:spacing w:line="360" w:lineRule="auto"/>
        <w:ind w:right="2" w:firstLine="720"/>
        <w:jc w:val="both"/>
        <w:rPr>
          <w:color w:val="231F20"/>
          <w:sz w:val="24"/>
        </w:rPr>
      </w:pPr>
      <w:r>
        <w:rPr>
          <w:color w:val="231F20"/>
          <w:sz w:val="24"/>
        </w:rPr>
        <w:t>Şekil 4.4.’e göre 2020 yılı sonlarına doğru daha olumlu yönde duygu değişimleri yaşanmıştır. 2020 yılının başından sonuna doğru ise olumsuz yönde duyguların yakın oranlarda seyrettiği, neutral olarak görülen oranların ise azaldığı görülmüştür.</w:t>
      </w:r>
    </w:p>
    <w:p w:rsidR="00E61FC4" w:rsidRDefault="00E61FC4" w:rsidP="00E61FC4">
      <w:pPr>
        <w:spacing w:line="360" w:lineRule="auto"/>
        <w:ind w:right="2" w:firstLine="720"/>
        <w:jc w:val="both"/>
        <w:rPr>
          <w:color w:val="231F20"/>
          <w:sz w:val="24"/>
        </w:rPr>
      </w:pPr>
    </w:p>
    <w:p w:rsidR="003F6120" w:rsidRDefault="00016CD4"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14:anchorId="47A6A4BD" wp14:editId="5F0AB75B">
            <wp:extent cx="5184454" cy="4735852"/>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nt_yillik_2020.png"/>
                    <pic:cNvPicPr/>
                  </pic:nvPicPr>
                  <pic:blipFill>
                    <a:blip r:embed="rId43">
                      <a:extLst>
                        <a:ext uri="{28A0092B-C50C-407E-A947-70E740481C1C}">
                          <a14:useLocalDpi xmlns:a14="http://schemas.microsoft.com/office/drawing/2010/main" val="0"/>
                        </a:ext>
                      </a:extLst>
                    </a:blip>
                    <a:stretch>
                      <a:fillRect/>
                    </a:stretch>
                  </pic:blipFill>
                  <pic:spPr>
                    <a:xfrm>
                      <a:off x="0" y="0"/>
                      <a:ext cx="5274468" cy="4818078"/>
                    </a:xfrm>
                    <a:prstGeom prst="rect">
                      <a:avLst/>
                    </a:prstGeom>
                  </pic:spPr>
                </pic:pic>
              </a:graphicData>
            </a:graphic>
          </wp:inline>
        </w:drawing>
      </w:r>
      <w:r>
        <w:rPr>
          <w:noProof/>
          <w:color w:val="231F20"/>
          <w:sz w:val="24"/>
          <w:lang w:bidi="ar-SA"/>
        </w:rPr>
        <w:t xml:space="preserve">  </w:t>
      </w:r>
    </w:p>
    <w:p w:rsidR="003F1403" w:rsidRDefault="003F1403" w:rsidP="00A61B8D">
      <w:pPr>
        <w:spacing w:line="360" w:lineRule="auto"/>
        <w:ind w:left="1440" w:right="2" w:firstLine="720"/>
        <w:jc w:val="both"/>
        <w:rPr>
          <w:sz w:val="20"/>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 xml:space="preserve">.4. 2020 Yılı Aylara Göre Duygu Değişimleri </w:t>
      </w:r>
    </w:p>
    <w:p w:rsidR="003F1403" w:rsidRDefault="003F1403" w:rsidP="003F1403">
      <w:pPr>
        <w:spacing w:line="360" w:lineRule="auto"/>
        <w:ind w:right="2"/>
        <w:jc w:val="both"/>
        <w:rPr>
          <w:sz w:val="20"/>
        </w:rPr>
      </w:pPr>
    </w:p>
    <w:p w:rsidR="003F1403" w:rsidRDefault="003F1403" w:rsidP="003F1403">
      <w:pPr>
        <w:spacing w:line="360" w:lineRule="auto"/>
        <w:ind w:right="2"/>
        <w:jc w:val="both"/>
        <w:rPr>
          <w:sz w:val="20"/>
        </w:rPr>
      </w:pPr>
    </w:p>
    <w:p w:rsidR="003F1403" w:rsidRDefault="003F1403" w:rsidP="003F1403">
      <w:pPr>
        <w:spacing w:line="360" w:lineRule="auto"/>
        <w:ind w:right="2" w:firstLine="720"/>
        <w:jc w:val="both"/>
        <w:rPr>
          <w:color w:val="231F20"/>
          <w:sz w:val="24"/>
        </w:rPr>
      </w:pPr>
      <w:r w:rsidRPr="003F1403">
        <w:rPr>
          <w:color w:val="231F20"/>
          <w:sz w:val="24"/>
        </w:rPr>
        <w:t>2021 yılı için Şekil 4.5.’e baktığımızda 2021 sonlarına doğru 2020 nin aksine olumsuz duyguların giderek azaldığı görülmektedir. Aynı şekilde 2021 başlarından itibaren ise sonlara doğru olumlu yönde bir duygu değişiminin olduğu söylenebilir. Bu aylardaki değişimlerin aşıların bulunması ile insanların sosyal medyada bu konular hakkında daha olumlu konuşmaları gösterilebilir.</w:t>
      </w:r>
    </w:p>
    <w:p w:rsidR="003F1403" w:rsidRPr="003F1403" w:rsidRDefault="003F1403" w:rsidP="003F1403">
      <w:pPr>
        <w:spacing w:line="360" w:lineRule="auto"/>
        <w:ind w:right="2" w:firstLine="720"/>
        <w:jc w:val="both"/>
        <w:rPr>
          <w:color w:val="231F20"/>
          <w:sz w:val="24"/>
        </w:rPr>
      </w:pPr>
    </w:p>
    <w:p w:rsidR="00016CD4" w:rsidRDefault="00016CD4" w:rsidP="003F1403">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14:anchorId="39290FF3" wp14:editId="7755BAB6">
            <wp:extent cx="5126982" cy="5335299"/>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nt_yillik_2021.png"/>
                    <pic:cNvPicPr/>
                  </pic:nvPicPr>
                  <pic:blipFill>
                    <a:blip r:embed="rId44">
                      <a:extLst>
                        <a:ext uri="{28A0092B-C50C-407E-A947-70E740481C1C}">
                          <a14:useLocalDpi xmlns:a14="http://schemas.microsoft.com/office/drawing/2010/main" val="0"/>
                        </a:ext>
                      </a:extLst>
                    </a:blip>
                    <a:stretch>
                      <a:fillRect/>
                    </a:stretch>
                  </pic:blipFill>
                  <pic:spPr>
                    <a:xfrm>
                      <a:off x="0" y="0"/>
                      <a:ext cx="5197754" cy="5408946"/>
                    </a:xfrm>
                    <a:prstGeom prst="rect">
                      <a:avLst/>
                    </a:prstGeom>
                  </pic:spPr>
                </pic:pic>
              </a:graphicData>
            </a:graphic>
          </wp:inline>
        </w:drawing>
      </w:r>
    </w:p>
    <w:p w:rsidR="003F1403" w:rsidRPr="003F1403" w:rsidRDefault="003F1403" w:rsidP="000A7F0E">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5</w:t>
      </w:r>
      <w:r w:rsidRPr="003F1403">
        <w:rPr>
          <w:sz w:val="20"/>
        </w:rPr>
        <w:t>. 202</w:t>
      </w:r>
      <w:r>
        <w:rPr>
          <w:sz w:val="20"/>
        </w:rPr>
        <w:t>1</w:t>
      </w:r>
      <w:r w:rsidRPr="003F1403">
        <w:rPr>
          <w:sz w:val="20"/>
        </w:rPr>
        <w:t xml:space="preserve"> Yılı Aylara Göre Duygu Değişimleri </w:t>
      </w: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8B51D3" w:rsidRDefault="008B51D3" w:rsidP="008B51D3">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4</w:t>
      </w:r>
      <w:r w:rsidRPr="008A0C9E">
        <w:rPr>
          <w:b/>
          <w:color w:val="231F20"/>
          <w:sz w:val="24"/>
        </w:rPr>
        <w:t xml:space="preserve"> Sınıflı Duygu Analiz Çalışmaları</w:t>
      </w:r>
    </w:p>
    <w:p w:rsidR="008B51D3" w:rsidRDefault="008B51D3" w:rsidP="008B51D3">
      <w:pPr>
        <w:spacing w:line="360" w:lineRule="auto"/>
        <w:ind w:left="-11" w:right="701"/>
        <w:jc w:val="both"/>
        <w:rPr>
          <w:b/>
          <w:color w:val="231F20"/>
          <w:sz w:val="24"/>
        </w:rPr>
      </w:pPr>
    </w:p>
    <w:p w:rsidR="008B51D3" w:rsidRDefault="008B51D3" w:rsidP="00714A39">
      <w:pPr>
        <w:spacing w:line="360" w:lineRule="auto"/>
        <w:ind w:right="2" w:firstLine="720"/>
        <w:jc w:val="both"/>
        <w:rPr>
          <w:color w:val="231F20"/>
          <w:sz w:val="24"/>
        </w:rPr>
      </w:pPr>
      <w:r>
        <w:rPr>
          <w:color w:val="231F20"/>
          <w:sz w:val="24"/>
        </w:rPr>
        <w:t xml:space="preserve">4 Sınıflı duygular </w:t>
      </w:r>
      <w:r w:rsidR="00714A39">
        <w:rPr>
          <w:color w:val="231F20"/>
          <w:sz w:val="24"/>
        </w:rPr>
        <w:t>3 sınıflı duygular gibi daha kutuplu bir yapıda olmadığı için farklı sonuçlar gözlemlenebilir. Örneğin fear ( korku ) ve sadness ( mutsuzluk ) duyguları olumsuz bir duygu yapısında düşünülebileceği gibi joy ( Eğlenceli ) de olumlu olarak nitelendirilebilir. Ayrıca surprise ( şaşırtıcı ) ise daha farklı bir duygu olarak karşımıza çıkmaktadır.</w:t>
      </w:r>
    </w:p>
    <w:p w:rsidR="00F825AD" w:rsidRDefault="00F825AD" w:rsidP="00714A39">
      <w:pPr>
        <w:spacing w:line="360" w:lineRule="auto"/>
        <w:ind w:right="2" w:firstLine="720"/>
        <w:jc w:val="both"/>
        <w:rPr>
          <w:color w:val="231F20"/>
          <w:sz w:val="24"/>
        </w:rPr>
      </w:pPr>
    </w:p>
    <w:p w:rsidR="00EB782B" w:rsidRDefault="00EB782B" w:rsidP="00714A39">
      <w:pPr>
        <w:spacing w:line="360" w:lineRule="auto"/>
        <w:ind w:right="2" w:firstLine="720"/>
        <w:jc w:val="both"/>
        <w:rPr>
          <w:color w:val="231F20"/>
          <w:sz w:val="24"/>
        </w:rPr>
      </w:pPr>
      <w:r>
        <w:rPr>
          <w:color w:val="231F20"/>
          <w:sz w:val="24"/>
        </w:rPr>
        <w:t>Şekil 4.6.’da görüldüğü gibi Aşı ve Aşı markalarına ilişkin fear ( korku ) duygusunun diğer duygulara daha yoğun yaşadığı görülmektedir. 3 Sınıflı duygu değişimlerinde olumlu ve olumsuz görüşlerin birbirine yakın olmasına rağmen Şekil 4.6’da ortaya çıkan korku duygusundaki fazlalık göze çarpmaktadır. Sosyal medyada yapılan sü</w:t>
      </w:r>
      <w:r w:rsidR="00001EA9">
        <w:rPr>
          <w:color w:val="231F20"/>
          <w:sz w:val="24"/>
        </w:rPr>
        <w:t>pekülasyonlar, aşıya karşı olan farklı senaryolar, virüsün oluşturduğu genel olumsuz ortam insanların genel olarak korku duymalarına neden olmaktadır.</w:t>
      </w:r>
    </w:p>
    <w:p w:rsidR="00F825AD" w:rsidRDefault="00F825AD" w:rsidP="00714A39">
      <w:pPr>
        <w:spacing w:line="360" w:lineRule="auto"/>
        <w:ind w:right="2" w:firstLine="720"/>
        <w:jc w:val="both"/>
        <w:rPr>
          <w:color w:val="231F20"/>
          <w:sz w:val="24"/>
        </w:rPr>
      </w:pPr>
    </w:p>
    <w:p w:rsidR="00B71732" w:rsidRPr="00D8545A" w:rsidRDefault="00B71732" w:rsidP="008B51D3">
      <w:pPr>
        <w:pStyle w:val="ListeParagraf"/>
        <w:spacing w:line="360" w:lineRule="auto"/>
        <w:ind w:left="0" w:right="2" w:firstLine="0"/>
        <w:jc w:val="both"/>
        <w:rPr>
          <w:color w:val="231F20"/>
          <w:sz w:val="24"/>
        </w:rPr>
      </w:pPr>
      <w:r>
        <w:rPr>
          <w:noProof/>
          <w:color w:val="231F20"/>
          <w:sz w:val="24"/>
          <w:lang w:bidi="ar-SA"/>
        </w:rPr>
        <w:drawing>
          <wp:inline distT="0" distB="0" distL="0" distR="0" wp14:anchorId="617F4D65" wp14:editId="6BC91380">
            <wp:extent cx="2547635" cy="175958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şı_emo.png"/>
                    <pic:cNvPicPr/>
                  </pic:nvPicPr>
                  <pic:blipFill>
                    <a:blip r:embed="rId45">
                      <a:extLst>
                        <a:ext uri="{28A0092B-C50C-407E-A947-70E740481C1C}">
                          <a14:useLocalDpi xmlns:a14="http://schemas.microsoft.com/office/drawing/2010/main" val="0"/>
                        </a:ext>
                      </a:extLst>
                    </a:blip>
                    <a:stretch>
                      <a:fillRect/>
                    </a:stretch>
                  </pic:blipFill>
                  <pic:spPr>
                    <a:xfrm>
                      <a:off x="0" y="0"/>
                      <a:ext cx="2598937" cy="1795018"/>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14:anchorId="6BA4FD1E" wp14:editId="338F5C57">
            <wp:extent cx="2484208" cy="1752338"/>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novac_emo.png"/>
                    <pic:cNvPicPr/>
                  </pic:nvPicPr>
                  <pic:blipFill>
                    <a:blip r:embed="rId46">
                      <a:extLst>
                        <a:ext uri="{28A0092B-C50C-407E-A947-70E740481C1C}">
                          <a14:useLocalDpi xmlns:a14="http://schemas.microsoft.com/office/drawing/2010/main" val="0"/>
                        </a:ext>
                      </a:extLst>
                    </a:blip>
                    <a:stretch>
                      <a:fillRect/>
                    </a:stretch>
                  </pic:blipFill>
                  <pic:spPr>
                    <a:xfrm>
                      <a:off x="0" y="0"/>
                      <a:ext cx="2558207" cy="1804536"/>
                    </a:xfrm>
                    <a:prstGeom prst="rect">
                      <a:avLst/>
                    </a:prstGeom>
                  </pic:spPr>
                </pic:pic>
              </a:graphicData>
            </a:graphic>
          </wp:inline>
        </w:drawing>
      </w:r>
    </w:p>
    <w:p w:rsidR="00B71732" w:rsidRDefault="00B71732" w:rsidP="00F76770">
      <w:pPr>
        <w:pStyle w:val="ListeParagraf"/>
        <w:tabs>
          <w:tab w:val="left" w:pos="1560"/>
        </w:tabs>
        <w:spacing w:line="360" w:lineRule="auto"/>
        <w:ind w:left="0" w:right="2" w:firstLine="0"/>
        <w:jc w:val="both"/>
        <w:rPr>
          <w:noProof/>
          <w:color w:val="231F20"/>
          <w:sz w:val="24"/>
          <w:lang w:bidi="ar-SA"/>
        </w:rPr>
      </w:pPr>
      <w:r>
        <w:rPr>
          <w:noProof/>
          <w:color w:val="231F20"/>
          <w:sz w:val="24"/>
          <w:lang w:bidi="ar-SA"/>
        </w:rPr>
        <w:drawing>
          <wp:inline distT="0" distB="0" distL="0" distR="0">
            <wp:extent cx="2579348" cy="1797021"/>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ontech_emo.png"/>
                    <pic:cNvPicPr/>
                  </pic:nvPicPr>
                  <pic:blipFill>
                    <a:blip r:embed="rId47">
                      <a:extLst>
                        <a:ext uri="{28A0092B-C50C-407E-A947-70E740481C1C}">
                          <a14:useLocalDpi xmlns:a14="http://schemas.microsoft.com/office/drawing/2010/main" val="0"/>
                        </a:ext>
                      </a:extLst>
                    </a:blip>
                    <a:stretch>
                      <a:fillRect/>
                    </a:stretch>
                  </pic:blipFill>
                  <pic:spPr>
                    <a:xfrm>
                      <a:off x="0" y="0"/>
                      <a:ext cx="2614288" cy="1821363"/>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468351" cy="17907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erna_emo.png"/>
                    <pic:cNvPicPr/>
                  </pic:nvPicPr>
                  <pic:blipFill>
                    <a:blip r:embed="rId48">
                      <a:extLst>
                        <a:ext uri="{28A0092B-C50C-407E-A947-70E740481C1C}">
                          <a14:useLocalDpi xmlns:a14="http://schemas.microsoft.com/office/drawing/2010/main" val="0"/>
                        </a:ext>
                      </a:extLst>
                    </a:blip>
                    <a:stretch>
                      <a:fillRect/>
                    </a:stretch>
                  </pic:blipFill>
                  <pic:spPr>
                    <a:xfrm>
                      <a:off x="0" y="0"/>
                      <a:ext cx="2475428" cy="1795834"/>
                    </a:xfrm>
                    <a:prstGeom prst="rect">
                      <a:avLst/>
                    </a:prstGeom>
                  </pic:spPr>
                </pic:pic>
              </a:graphicData>
            </a:graphic>
          </wp:inline>
        </w:drawing>
      </w:r>
    </w:p>
    <w:p w:rsidR="00F825AD" w:rsidRDefault="00F825AD" w:rsidP="00F825AD">
      <w:pPr>
        <w:pStyle w:val="ListeParagraf"/>
        <w:spacing w:line="360" w:lineRule="auto"/>
        <w:ind w:left="0" w:right="2" w:firstLine="0"/>
        <w:jc w:val="both"/>
        <w:rPr>
          <w:sz w:val="20"/>
        </w:rPr>
      </w:pPr>
      <w:r>
        <w:rPr>
          <w:sz w:val="20"/>
        </w:rPr>
        <w:t xml:space="preserve">    </w:t>
      </w:r>
      <w:r w:rsidR="000A7F0E">
        <w:rPr>
          <w:sz w:val="20"/>
        </w:rPr>
        <w:tab/>
      </w:r>
      <w:r w:rsidR="000A7F0E">
        <w:rPr>
          <w:sz w:val="20"/>
        </w:rPr>
        <w:tab/>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sidR="008A6FC1">
        <w:rPr>
          <w:sz w:val="20"/>
        </w:rPr>
        <w:t>6</w:t>
      </w:r>
      <w:r w:rsidRPr="00116091">
        <w:rPr>
          <w:sz w:val="20"/>
        </w:rPr>
        <w:t xml:space="preserve">. </w:t>
      </w:r>
      <w:r>
        <w:rPr>
          <w:sz w:val="20"/>
        </w:rPr>
        <w:t>Aşı ve Aşı Markalarına İlişkin 4 Sınıflı Duygu Değişimleri</w:t>
      </w: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B6227F">
      <w:pPr>
        <w:spacing w:line="360" w:lineRule="auto"/>
        <w:ind w:right="2" w:firstLine="720"/>
        <w:jc w:val="both"/>
        <w:rPr>
          <w:color w:val="231F20"/>
          <w:sz w:val="24"/>
        </w:rPr>
      </w:pPr>
      <w:r w:rsidRPr="00E61FC4">
        <w:rPr>
          <w:color w:val="231F20"/>
          <w:sz w:val="24"/>
        </w:rPr>
        <w:lastRenderedPageBreak/>
        <w:t xml:space="preserve">Covid-19 virüsünün etkili olduğu ilk anlardan itibaren çekilen veriler üzerinde </w:t>
      </w:r>
      <w:r>
        <w:rPr>
          <w:color w:val="231F20"/>
          <w:sz w:val="24"/>
        </w:rPr>
        <w:t>2020 ve 2021 yıllarına ait</w:t>
      </w:r>
      <w:r w:rsidRPr="00E61FC4">
        <w:rPr>
          <w:color w:val="231F20"/>
          <w:sz w:val="24"/>
        </w:rPr>
        <w:t xml:space="preserve"> insanların aylara göre </w:t>
      </w:r>
      <w:r>
        <w:rPr>
          <w:color w:val="231F20"/>
          <w:sz w:val="24"/>
        </w:rPr>
        <w:t xml:space="preserve">4 Sınıflı </w:t>
      </w:r>
      <w:r w:rsidRPr="00E61FC4">
        <w:rPr>
          <w:color w:val="231F20"/>
          <w:sz w:val="24"/>
        </w:rPr>
        <w:t xml:space="preserve"> duygu değişimleri </w:t>
      </w:r>
      <w:r>
        <w:rPr>
          <w:color w:val="231F20"/>
          <w:sz w:val="24"/>
        </w:rPr>
        <w:t xml:space="preserve">2020 yılı için </w:t>
      </w:r>
      <w:r w:rsidRPr="00E61FC4">
        <w:rPr>
          <w:color w:val="231F20"/>
          <w:sz w:val="24"/>
        </w:rPr>
        <w:t>Şekil 4.</w:t>
      </w:r>
      <w:r>
        <w:rPr>
          <w:color w:val="231F20"/>
          <w:sz w:val="24"/>
        </w:rPr>
        <w:t>7. de ve 2021 yılı için ise  Şekil 4.8. de</w:t>
      </w:r>
      <w:r w:rsidRPr="00E61FC4">
        <w:rPr>
          <w:color w:val="231F20"/>
          <w:sz w:val="24"/>
        </w:rPr>
        <w:t xml:space="preserve"> gösterilmiştir.</w:t>
      </w:r>
      <w:r>
        <w:rPr>
          <w:color w:val="231F20"/>
          <w:sz w:val="24"/>
        </w:rPr>
        <w:t xml:space="preserve">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 xml:space="preserve">Şekil 4.7. ve Şekil 4.8’ de verilerin dağılımı ilgili sütunlarda farklı renklerle belirtilmiştir. Sarı olanlar ilgili sütundaki en yüksek değerleri, mor olanlar ise en düşük değerleri gösterir. Aynı değere sahip hücreler, aynı renk kodlarıyla temsil edilir.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Şekil 4.7.’ye göre 2020 yılı sonlarına korku şeklinde görülen duyguların giderek azaldığı gözlemlenmiştir. 2020’nin başlarında oluşan mutsuzluk durumunda belirgin bir azalma yaşanırken aynı şekilde olumlu bir duygu olarak nitelendirebileceğimiz eğlenceli duygu durumunda olumlu yönde bir değişim görülmektedir.</w:t>
      </w:r>
      <w:r w:rsidR="00FD6152">
        <w:rPr>
          <w:color w:val="231F20"/>
          <w:sz w:val="24"/>
        </w:rPr>
        <w:t xml:space="preserve"> 2020’nin ilk aylarında ortaya çıkan şaşırtıcı duygu durumu ise virüsün hızlıca yayılması, gelen kısıtlamalar, değişen hayat biçimi gibi faktörlerin insanlarda bu yönde bir duygu oluşturmasına dayanmaktadır. </w:t>
      </w:r>
    </w:p>
    <w:p w:rsidR="00B6227F" w:rsidRDefault="00B6227F" w:rsidP="00F825AD">
      <w:pPr>
        <w:pStyle w:val="ListeParagraf"/>
        <w:spacing w:line="360" w:lineRule="auto"/>
        <w:ind w:left="0" w:right="2" w:firstLine="0"/>
        <w:jc w:val="both"/>
        <w:rPr>
          <w:sz w:val="20"/>
        </w:rPr>
      </w:pPr>
    </w:p>
    <w:p w:rsidR="008A6FC1" w:rsidRDefault="00F76770" w:rsidP="00F76770">
      <w:pPr>
        <w:pStyle w:val="ListeParagraf"/>
        <w:spacing w:line="360" w:lineRule="auto"/>
        <w:ind w:left="0" w:right="2" w:firstLine="0"/>
        <w:jc w:val="both"/>
        <w:rPr>
          <w:noProof/>
          <w:color w:val="231F20"/>
          <w:sz w:val="24"/>
          <w:lang w:bidi="ar-SA"/>
        </w:rPr>
      </w:pPr>
      <w:r>
        <w:rPr>
          <w:noProof/>
          <w:color w:val="231F20"/>
          <w:sz w:val="24"/>
          <w:lang w:bidi="ar-SA"/>
        </w:rPr>
        <w:lastRenderedPageBreak/>
        <w:drawing>
          <wp:inline distT="0" distB="0" distL="0" distR="0">
            <wp:extent cx="5135245" cy="5121697"/>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mo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247472" cy="5233628"/>
                    </a:xfrm>
                    <a:prstGeom prst="rect">
                      <a:avLst/>
                    </a:prstGeom>
                  </pic:spPr>
                </pic:pic>
              </a:graphicData>
            </a:graphic>
          </wp:inline>
        </w:drawing>
      </w:r>
      <w:r>
        <w:rPr>
          <w:noProof/>
          <w:color w:val="231F20"/>
          <w:sz w:val="24"/>
          <w:lang w:bidi="ar-SA"/>
        </w:rPr>
        <w:t xml:space="preserve">   </w:t>
      </w:r>
    </w:p>
    <w:p w:rsidR="00752056" w:rsidRPr="003F1403" w:rsidRDefault="00752056" w:rsidP="009C0F24">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7</w:t>
      </w:r>
      <w:r w:rsidRPr="003F1403">
        <w:rPr>
          <w:sz w:val="20"/>
        </w:rPr>
        <w:t>. 202</w:t>
      </w:r>
      <w:r>
        <w:rPr>
          <w:sz w:val="20"/>
        </w:rPr>
        <w:t>0</w:t>
      </w:r>
      <w:r w:rsidRPr="003F1403">
        <w:rPr>
          <w:sz w:val="20"/>
        </w:rPr>
        <w:t xml:space="preserve"> Yılı Aylara Göre</w:t>
      </w:r>
      <w:r>
        <w:rPr>
          <w:sz w:val="20"/>
        </w:rPr>
        <w:t xml:space="preserve"> 4 Sınıflı</w:t>
      </w:r>
      <w:r w:rsidRPr="003F1403">
        <w:rPr>
          <w:sz w:val="20"/>
        </w:rPr>
        <w:t xml:space="preserve"> Duygu Değişimleri </w:t>
      </w:r>
    </w:p>
    <w:p w:rsidR="008A6FC1" w:rsidRDefault="008A6FC1" w:rsidP="00F76770">
      <w:pPr>
        <w:pStyle w:val="ListeParagraf"/>
        <w:spacing w:line="360" w:lineRule="auto"/>
        <w:ind w:left="0" w:right="2" w:firstLine="0"/>
        <w:jc w:val="both"/>
        <w:rPr>
          <w:noProof/>
          <w:color w:val="231F20"/>
          <w:sz w:val="24"/>
          <w:lang w:bidi="ar-SA"/>
        </w:rPr>
      </w:pPr>
    </w:p>
    <w:p w:rsidR="00220649" w:rsidRDefault="00B6484D" w:rsidP="00220649">
      <w:pPr>
        <w:spacing w:line="360" w:lineRule="auto"/>
        <w:ind w:right="2" w:firstLine="720"/>
        <w:jc w:val="both"/>
        <w:rPr>
          <w:color w:val="231F20"/>
          <w:sz w:val="24"/>
        </w:rPr>
      </w:pPr>
      <w:r>
        <w:rPr>
          <w:color w:val="231F20"/>
          <w:sz w:val="24"/>
        </w:rPr>
        <w:t xml:space="preserve">Şekil 4.8’de belirtildiği gibi </w:t>
      </w:r>
      <w:r w:rsidR="00220649">
        <w:rPr>
          <w:color w:val="231F20"/>
          <w:sz w:val="24"/>
        </w:rPr>
        <w:t>2021 yılına baktığımızda ise 2020 yılını devamı niteliğinde olumlu yönde seyrettiği görülmektedir.Bunun nedeninin aşının bulunması, bağışıklık kazanan insan sayısındaki artış ve günlük açıklanan virüslü sayısındaki azalış gösterilebilir. Ayrıca korku ve mutsuzluk gibi olumsuz duygulardaki  azalışın bir sebebi de kısıtlamaların kaldırılıması, eski sosyal hayata geri dönüş gibi nedenler sayılabilir.</w:t>
      </w:r>
    </w:p>
    <w:p w:rsidR="00220649" w:rsidRDefault="00220649" w:rsidP="00220649">
      <w:pPr>
        <w:spacing w:line="360" w:lineRule="auto"/>
        <w:ind w:right="2" w:firstLine="720"/>
        <w:jc w:val="both"/>
        <w:rPr>
          <w:color w:val="231F20"/>
          <w:sz w:val="24"/>
        </w:rPr>
      </w:pPr>
    </w:p>
    <w:p w:rsidR="00220649" w:rsidRDefault="00220649" w:rsidP="00220649">
      <w:pPr>
        <w:spacing w:line="360" w:lineRule="auto"/>
        <w:ind w:right="2" w:firstLine="720"/>
        <w:jc w:val="both"/>
        <w:rPr>
          <w:color w:val="231F20"/>
          <w:sz w:val="24"/>
        </w:rPr>
      </w:pPr>
      <w:r>
        <w:rPr>
          <w:color w:val="231F20"/>
          <w:sz w:val="24"/>
        </w:rPr>
        <w:t>Yukarıdaki analiz sonuçlarına göre insanlarda aşı ile ilgili oluşan duyguların aslında hayatın tüm faktörleri ile birlikte değişim gösterdiği söylenebilir. Yani bir insan aşı ve aşı markalarına çok olumlu duygular içerisinde olsa da hayatını yaşamasına engel faktörler genel ruh halini olumsuz yönde etkileyebilir.</w:t>
      </w:r>
    </w:p>
    <w:p w:rsidR="0039522A" w:rsidRPr="00FF152E" w:rsidRDefault="00F76770" w:rsidP="00F76770">
      <w:pPr>
        <w:pStyle w:val="ListeParagraf"/>
        <w:spacing w:line="360" w:lineRule="auto"/>
        <w:ind w:left="0" w:right="2" w:firstLine="0"/>
        <w:jc w:val="both"/>
        <w:rPr>
          <w:color w:val="231F20"/>
          <w:sz w:val="24"/>
        </w:rPr>
      </w:pPr>
      <w:r>
        <w:rPr>
          <w:noProof/>
          <w:color w:val="231F20"/>
          <w:sz w:val="24"/>
          <w:lang w:bidi="ar-SA"/>
        </w:rPr>
        <w:lastRenderedPageBreak/>
        <w:t xml:space="preserve"> </w:t>
      </w:r>
      <w:r>
        <w:rPr>
          <w:noProof/>
          <w:color w:val="231F20"/>
          <w:sz w:val="24"/>
          <w:lang w:bidi="ar-SA"/>
        </w:rPr>
        <w:drawing>
          <wp:inline distT="0" distB="0" distL="0" distR="0">
            <wp:extent cx="5177378" cy="5094634"/>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nt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177378" cy="5094634"/>
                    </a:xfrm>
                    <a:prstGeom prst="rect">
                      <a:avLst/>
                    </a:prstGeom>
                  </pic:spPr>
                </pic:pic>
              </a:graphicData>
            </a:graphic>
          </wp:inline>
        </w:drawing>
      </w:r>
    </w:p>
    <w:p w:rsidR="00B6484D" w:rsidRPr="003F1403" w:rsidRDefault="00B6484D" w:rsidP="00F66325">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8</w:t>
      </w:r>
      <w:r w:rsidRPr="003F1403">
        <w:rPr>
          <w:sz w:val="20"/>
        </w:rPr>
        <w:t>. 202</w:t>
      </w:r>
      <w:r>
        <w:rPr>
          <w:sz w:val="20"/>
        </w:rPr>
        <w:t>1</w:t>
      </w:r>
      <w:r w:rsidRPr="003F1403">
        <w:rPr>
          <w:sz w:val="20"/>
        </w:rPr>
        <w:t xml:space="preserve"> Yılı Aylara Göre</w:t>
      </w:r>
      <w:r>
        <w:rPr>
          <w:sz w:val="20"/>
        </w:rPr>
        <w:t xml:space="preserve"> 4 Sınıflı</w:t>
      </w:r>
      <w:r w:rsidRPr="003F1403">
        <w:rPr>
          <w:sz w:val="20"/>
        </w:rPr>
        <w:t xml:space="preserve"> Duygu Değişimleri </w:t>
      </w: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F66325" w:rsidRDefault="00F66325">
      <w:pPr>
        <w:spacing w:line="360" w:lineRule="auto"/>
        <w:jc w:val="both"/>
        <w:sectPr w:rsidR="00F66325" w:rsidSect="00111705">
          <w:headerReference w:type="default" r:id="rId50"/>
          <w:pgSz w:w="11910" w:h="16840"/>
          <w:pgMar w:top="1701" w:right="1418" w:bottom="1701" w:left="2268" w:header="714" w:footer="1049" w:gutter="0"/>
          <w:cols w:space="708"/>
        </w:sectPr>
      </w:pPr>
    </w:p>
    <w:p w:rsidR="00A0691F" w:rsidRDefault="00A0691F" w:rsidP="00A0691F">
      <w:pPr>
        <w:pStyle w:val="Balk1"/>
        <w:widowControl/>
        <w:numPr>
          <w:ilvl w:val="0"/>
          <w:numId w:val="5"/>
        </w:numPr>
        <w:autoSpaceDE/>
        <w:autoSpaceDN/>
        <w:spacing w:line="360" w:lineRule="auto"/>
        <w:ind w:left="284" w:hanging="284"/>
        <w:contextualSpacing/>
      </w:pPr>
      <w:bookmarkStart w:id="73" w:name="_Toc78975177"/>
      <w:r>
        <w:lastRenderedPageBreak/>
        <w:t>SONUÇLAR ve ÖNERİLER</w:t>
      </w:r>
      <w:bookmarkEnd w:id="73"/>
    </w:p>
    <w:p w:rsidR="00A0691F" w:rsidRPr="00A0691F" w:rsidRDefault="00A0691F" w:rsidP="00A0691F">
      <w:pPr>
        <w:pStyle w:val="Balk1"/>
        <w:widowControl/>
        <w:autoSpaceDE/>
        <w:autoSpaceDN/>
        <w:spacing w:line="360" w:lineRule="auto"/>
        <w:ind w:left="0"/>
        <w:contextualSpacing/>
        <w:rPr>
          <w:b w:val="0"/>
        </w:rPr>
      </w:pPr>
    </w:p>
    <w:p w:rsidR="0016415D" w:rsidRDefault="00CE10C5" w:rsidP="007674FA">
      <w:pPr>
        <w:spacing w:line="360" w:lineRule="auto"/>
        <w:ind w:firstLine="720"/>
        <w:jc w:val="both"/>
        <w:rPr>
          <w:sz w:val="24"/>
        </w:rPr>
      </w:pPr>
      <w:r w:rsidRPr="007674FA">
        <w:rPr>
          <w:sz w:val="24"/>
        </w:rPr>
        <w:t xml:space="preserve">Bu çalışmada Sosyal Medyadan Koronavirüs salgını ve Aşı ile ilgili kullanıcı yorumları çekilerek kullanıcıların duygu durumlarını ortaya çıkarmaya çalışılmıştır. Reddit Sosyal Medya Platformundan Koronavirüs ile ilgili konulardan 2020 ve 2021 yılına ait veriler aylık olarak düzenli bir formda çekilmiştir. Farklı alanlarda da veri çekme işlemlerine katkı sağlaması için Python dilinde DataExtract isminde bir sınıf oluşturulmuştur. Bu sınıf sadece ham verileri çekmekle kalmayıp aynı zamanda veri temizleme işlemini de otomatik olarak yapmaktadır. Ayrıca kullanıcılar veriler çekilirken farklı json dosyalarında tutulmuştur. Daha sonra etiketsiz olarak çekilen veriler üzerinde duygu durumlarını ortaya çıkarmak için çok sözlük tabanlı 2 farklı modelde duygu sınıflandırıcıları kullanılmıştır. VADER ile veriler 3 sınıflı olarak pozitif, negatif ve nötr olarak etiketlenmiştir. Daha sonra aynı veriler etiketsiz olarak sparkNLP ile 4 sınıflı korku, mutsuzluk, eğlenceli ve şaşırtıcı olarak etiketlenmiştir. Reddit’te bulunan yorumlarda karakter sınırı olmaması kullanıcıların genel bir duygu durumlarının ortaya çıkmasını zorlaştırmıştır. Bu sebeple etiketlenmiş veriler bir dizi eğitim işlemlerine tabi tutulmuştur. Glove kelime gömme yapısı kullanılarak </w:t>
      </w:r>
      <w:r w:rsidR="007674FA" w:rsidRPr="007674FA">
        <w:rPr>
          <w:sz w:val="24"/>
        </w:rPr>
        <w:t xml:space="preserve">veriler üzerinde eğitim işlemleri yapılmıştır. Daha sonra BERT ile tekrardan veriler eğitime tabi tutulmuştur. VADER ile 3 sınıflı veriler üzerinde 0.70 bulunan bir doğruluk oranı Glove ile 0.74 ve daha sonra BERT ile 0.82 başarım oranına ulaşmıştır. spakNLP yapısı ile 4 sınıflı veriler üzerinde başlangıçta 0.71 bulunan doğruluk oranı Glove ile 0.73 e ve BERT ile 0.78 başarım oranına ulaşmıştır. </w:t>
      </w:r>
    </w:p>
    <w:p w:rsidR="007674FA" w:rsidRDefault="007674FA" w:rsidP="007674FA">
      <w:pPr>
        <w:spacing w:line="360" w:lineRule="auto"/>
        <w:ind w:firstLine="720"/>
        <w:jc w:val="both"/>
        <w:rPr>
          <w:sz w:val="24"/>
        </w:rPr>
      </w:pPr>
    </w:p>
    <w:p w:rsidR="007674FA" w:rsidRPr="007674FA" w:rsidRDefault="007674FA" w:rsidP="007674FA">
      <w:pPr>
        <w:spacing w:line="360" w:lineRule="auto"/>
        <w:ind w:firstLine="720"/>
        <w:jc w:val="both"/>
        <w:rPr>
          <w:sz w:val="24"/>
        </w:rPr>
      </w:pPr>
      <w:r>
        <w:rPr>
          <w:sz w:val="24"/>
        </w:rPr>
        <w:t>Daha yüksek başarıma oranlarına ulaşan veriler üzerinde çalışmamızın odaklandığı ana konu olan Aşı analizi işlemleri gerçekleştirilmiştir. 2020 ve 2021 verileri üzerinde ayrı ayrı gerçekleştirilen analiz sonuçları hem aylara hem de yıllara göre değişimleri görmemize olanak tanımıştır. Salgının başından 2021 yılının sonuna kadar geçen sürede insanların aşı bulunması sonrasında daha olumlu bir duygu içerisine girdikleri görülmüştür.</w:t>
      </w:r>
      <w:r w:rsidR="007232EE">
        <w:rPr>
          <w:sz w:val="24"/>
        </w:rPr>
        <w:t xml:space="preserve"> </w:t>
      </w:r>
      <w:bookmarkStart w:id="74" w:name="_GoBack"/>
      <w:bookmarkEnd w:id="74"/>
    </w:p>
    <w:p w:rsidR="007674FA" w:rsidRDefault="007674FA">
      <w:pPr>
        <w:spacing w:line="360" w:lineRule="auto"/>
        <w:jc w:val="both"/>
      </w:pPr>
    </w:p>
    <w:p w:rsidR="007674FA" w:rsidRDefault="007674FA">
      <w:pPr>
        <w:spacing w:line="360" w:lineRule="auto"/>
        <w:jc w:val="both"/>
      </w:pPr>
    </w:p>
    <w:p w:rsidR="00A0691F" w:rsidRDefault="00A0691F">
      <w:pPr>
        <w:spacing w:line="360" w:lineRule="auto"/>
        <w:jc w:val="both"/>
      </w:pPr>
    </w:p>
    <w:p w:rsidR="00A0691F" w:rsidRPr="00FF152E" w:rsidRDefault="00A0691F" w:rsidP="00A0691F">
      <w:pPr>
        <w:spacing w:line="360" w:lineRule="auto"/>
        <w:sectPr w:rsidR="00A0691F" w:rsidRPr="00FF152E" w:rsidSect="00111705">
          <w:headerReference w:type="default" r:id="rId51"/>
          <w:pgSz w:w="11910" w:h="16840"/>
          <w:pgMar w:top="1701" w:right="1418" w:bottom="1701" w:left="2268" w:header="714" w:footer="1049" w:gutter="0"/>
          <w:cols w:space="708"/>
        </w:sectPr>
      </w:pPr>
      <w:r>
        <w:t xml:space="preserve"> </w:t>
      </w:r>
    </w:p>
    <w:p w:rsidR="00765916" w:rsidRPr="00FF152E" w:rsidRDefault="001E4463" w:rsidP="0040609B">
      <w:pPr>
        <w:pStyle w:val="GvdeMetni"/>
        <w:spacing w:line="275" w:lineRule="exact"/>
        <w:ind w:left="-709"/>
        <w:jc w:val="both"/>
        <w:rPr>
          <w:color w:val="212121"/>
        </w:rPr>
      </w:pPr>
      <w:bookmarkStart w:id="75" w:name="_bookmark75"/>
      <w:bookmarkEnd w:id="75"/>
      <w:r w:rsidRPr="00FF152E">
        <w:rPr>
          <w:color w:val="212121"/>
        </w:rPr>
        <w:lastRenderedPageBreak/>
        <w:t>HAND</w:t>
      </w:r>
      <w:r w:rsidR="00370CEF" w:rsidRPr="00FF152E">
        <w:rPr>
          <w:color w:val="212121"/>
        </w:rPr>
        <w:t xml:space="preserve">, </w:t>
      </w:r>
      <w:r w:rsidR="00765916" w:rsidRPr="00FF152E">
        <w:rPr>
          <w:color w:val="212121"/>
        </w:rPr>
        <w:t>D.J.</w:t>
      </w:r>
      <w:r w:rsidR="00370CEF" w:rsidRPr="00FF152E">
        <w:rPr>
          <w:color w:val="212121"/>
        </w:rPr>
        <w:t>, 2007.</w:t>
      </w:r>
      <w:r w:rsidR="00765916" w:rsidRPr="00FF152E">
        <w:rPr>
          <w:color w:val="212121"/>
        </w:rPr>
        <w:t xml:space="preserve"> Principles of Data Mining. Drug-Safety 30, </w:t>
      </w:r>
      <w:r w:rsidRPr="00FF152E">
        <w:rPr>
          <w:color w:val="212121"/>
        </w:rPr>
        <w:t>621–622.</w:t>
      </w:r>
    </w:p>
    <w:p w:rsidR="00370CEF" w:rsidRPr="00FF152E" w:rsidRDefault="00370CEF" w:rsidP="00966750">
      <w:pPr>
        <w:pStyle w:val="GvdeMetni"/>
        <w:spacing w:line="275" w:lineRule="exact"/>
        <w:ind w:right="559" w:hanging="688"/>
        <w:jc w:val="both"/>
        <w:rPr>
          <w:color w:val="212121"/>
        </w:rPr>
      </w:pPr>
      <w:r w:rsidRPr="00FF152E">
        <w:rPr>
          <w:color w:val="212121"/>
        </w:rPr>
        <w:t xml:space="preserve">BAUMGARTNER, J.; ZANNETTOU, S.; KEEGAN, B.; SQUIRE, M.; </w:t>
      </w:r>
      <w:r w:rsidR="00265DE9" w:rsidRPr="00FF152E">
        <w:rPr>
          <w:color w:val="212121"/>
        </w:rPr>
        <w:t xml:space="preserve">             </w:t>
      </w:r>
      <w:r w:rsidRPr="00FF152E">
        <w:rPr>
          <w:color w:val="212121"/>
        </w:rPr>
        <w:t>BLACKBURN, J.</w:t>
      </w:r>
      <w:r w:rsidR="001E4463" w:rsidRPr="00FF152E">
        <w:rPr>
          <w:color w:val="212121"/>
        </w:rPr>
        <w:t>, 2020.</w:t>
      </w:r>
      <w:r w:rsidRPr="00FF152E">
        <w:rPr>
          <w:color w:val="212121"/>
        </w:rPr>
        <w:t xml:space="preserve"> The Pushshift Reddit Dataset. Proceedings of the International AAAI Conference on Web and Social Media, [S. l.], v. 14, n. 1, p. 830-839</w:t>
      </w:r>
      <w:r w:rsidR="001E4463" w:rsidRPr="00FF152E">
        <w:rPr>
          <w:color w:val="212121"/>
        </w:rPr>
        <w:t>.</w:t>
      </w:r>
    </w:p>
    <w:p w:rsidR="001F7155" w:rsidRPr="00FF152E" w:rsidRDefault="001F7155" w:rsidP="00966750">
      <w:pPr>
        <w:pStyle w:val="GvdeMetni"/>
        <w:spacing w:line="275" w:lineRule="exact"/>
        <w:ind w:right="559" w:hanging="688"/>
        <w:jc w:val="both"/>
        <w:rPr>
          <w:color w:val="212121"/>
        </w:rPr>
      </w:pPr>
      <w:r w:rsidRPr="00FF152E">
        <w:rPr>
          <w:color w:val="212121"/>
        </w:rPr>
        <w:t>SINGHAL, T., 2020. A Review of Coronavirus Disease-2019 (COVID-19). Indian J Pediatr 87, 281–286.</w:t>
      </w:r>
    </w:p>
    <w:p w:rsidR="00C5525A" w:rsidRPr="00FF152E" w:rsidRDefault="00C5525A" w:rsidP="00966750">
      <w:pPr>
        <w:pStyle w:val="GvdeMetni"/>
        <w:spacing w:line="275" w:lineRule="exact"/>
        <w:ind w:right="559" w:hanging="709"/>
        <w:jc w:val="both"/>
        <w:rPr>
          <w:color w:val="212121"/>
        </w:rPr>
      </w:pPr>
      <w:r w:rsidRPr="00FF152E">
        <w:rPr>
          <w:color w:val="212121"/>
        </w:rPr>
        <w:t>WEIDMAN, A. C., STECKLER, C. M., &amp; TRACY, J. L., 2016. The Jingle and Jangle of Emotion Assessment: Imprecise Measurement, Casual Scale Usage, and Conceptual Fuzziness in Emotion Research. Emotion, 17(2), 267–295.</w:t>
      </w:r>
    </w:p>
    <w:p w:rsidR="00813438" w:rsidRPr="00FF152E" w:rsidRDefault="00813438" w:rsidP="00966750">
      <w:pPr>
        <w:pStyle w:val="GvdeMetni"/>
        <w:spacing w:line="275" w:lineRule="exact"/>
        <w:ind w:right="559" w:hanging="688"/>
        <w:jc w:val="both"/>
        <w:rPr>
          <w:color w:val="212121"/>
        </w:rPr>
      </w:pPr>
      <w:r w:rsidRPr="00FF152E">
        <w:rPr>
          <w:color w:val="212121"/>
        </w:rPr>
        <w:t>CALVO, R. A. and KIM</w:t>
      </w:r>
      <w:r w:rsidR="0053587E" w:rsidRPr="00FF152E">
        <w:rPr>
          <w:color w:val="212121"/>
        </w:rPr>
        <w:t>, S. M</w:t>
      </w:r>
      <w:r w:rsidRPr="00FF152E">
        <w:rPr>
          <w:color w:val="212121"/>
        </w:rPr>
        <w:t>.</w:t>
      </w:r>
      <w:r w:rsidR="0053587E" w:rsidRPr="00FF152E">
        <w:rPr>
          <w:color w:val="212121"/>
        </w:rPr>
        <w:t>,</w:t>
      </w:r>
      <w:r w:rsidRPr="00FF152E">
        <w:rPr>
          <w:color w:val="212121"/>
        </w:rPr>
        <w:t xml:space="preserve"> 2010. Sentiment Analysis in Student Experiences of Learning. Third International Conference on Educational Data Mining (EDM2010), 111–120.</w:t>
      </w:r>
    </w:p>
    <w:p w:rsidR="00265DE9" w:rsidRPr="00FF152E" w:rsidRDefault="00265DE9" w:rsidP="00966750">
      <w:pPr>
        <w:pStyle w:val="GvdeMetni"/>
        <w:spacing w:line="275" w:lineRule="exact"/>
        <w:ind w:right="559" w:hanging="688"/>
        <w:jc w:val="both"/>
        <w:rPr>
          <w:color w:val="212121"/>
        </w:rPr>
      </w:pPr>
      <w:r w:rsidRPr="00FF152E">
        <w:rPr>
          <w:color w:val="212121"/>
        </w:rPr>
        <w:t>DENG, L., and DONG</w:t>
      </w:r>
      <w:r w:rsidR="004B12AA" w:rsidRPr="00FF152E">
        <w:rPr>
          <w:color w:val="212121"/>
        </w:rPr>
        <w:t>,</w:t>
      </w:r>
      <w:r w:rsidRPr="00FF152E">
        <w:rPr>
          <w:color w:val="212121"/>
        </w:rPr>
        <w:t xml:space="preserve"> Y., 2014. "Deep learning: methods and applications." Foundations and Trends® in Signal Processing 7.3–4: 197-387.</w:t>
      </w:r>
    </w:p>
    <w:p w:rsidR="00E06EB0" w:rsidRPr="00FF152E" w:rsidRDefault="001B0BC8" w:rsidP="00966750">
      <w:pPr>
        <w:pStyle w:val="GvdeMetni"/>
        <w:spacing w:line="275" w:lineRule="exact"/>
        <w:ind w:right="559" w:hanging="688"/>
        <w:jc w:val="both"/>
        <w:rPr>
          <w:color w:val="212121"/>
        </w:rPr>
      </w:pPr>
      <w:r w:rsidRPr="00FF152E">
        <w:rPr>
          <w:color w:val="212121"/>
        </w:rPr>
        <w:t>KHURANA</w:t>
      </w:r>
      <w:r w:rsidR="00232514" w:rsidRPr="00FF152E">
        <w:rPr>
          <w:color w:val="212121"/>
        </w:rPr>
        <w:t xml:space="preserve">, </w:t>
      </w:r>
      <w:r w:rsidRPr="00FF152E">
        <w:rPr>
          <w:color w:val="212121"/>
        </w:rPr>
        <w:t>DIKSHA</w:t>
      </w:r>
      <w:r w:rsidR="00232514" w:rsidRPr="00FF152E">
        <w:rPr>
          <w:color w:val="212121"/>
        </w:rPr>
        <w:t xml:space="preserve">, </w:t>
      </w:r>
      <w:r w:rsidRPr="00FF152E">
        <w:rPr>
          <w:color w:val="212121"/>
        </w:rPr>
        <w:t>KOLI</w:t>
      </w:r>
      <w:r w:rsidR="004B12AA" w:rsidRPr="00FF152E">
        <w:rPr>
          <w:color w:val="212121"/>
        </w:rPr>
        <w:t>,</w:t>
      </w:r>
      <w:r w:rsidRPr="00FF152E">
        <w:rPr>
          <w:color w:val="212121"/>
        </w:rPr>
        <w:t xml:space="preserve"> A.</w:t>
      </w:r>
      <w:r w:rsidR="00232514" w:rsidRPr="00FF152E">
        <w:rPr>
          <w:color w:val="212121"/>
        </w:rPr>
        <w:t xml:space="preserve">, </w:t>
      </w:r>
      <w:r w:rsidRPr="00FF152E">
        <w:rPr>
          <w:color w:val="212121"/>
        </w:rPr>
        <w:t>KHATTER</w:t>
      </w:r>
      <w:r w:rsidR="004B12AA" w:rsidRPr="00FF152E">
        <w:rPr>
          <w:color w:val="212121"/>
        </w:rPr>
        <w:t>,</w:t>
      </w:r>
      <w:r w:rsidRPr="00FF152E">
        <w:rPr>
          <w:color w:val="212121"/>
        </w:rPr>
        <w:t xml:space="preserve"> K.</w:t>
      </w:r>
      <w:r w:rsidR="00232514" w:rsidRPr="00FF152E">
        <w:rPr>
          <w:color w:val="212121"/>
        </w:rPr>
        <w:t xml:space="preserve"> and </w:t>
      </w:r>
      <w:r w:rsidRPr="00FF152E">
        <w:rPr>
          <w:color w:val="212121"/>
        </w:rPr>
        <w:t>SINGH</w:t>
      </w:r>
      <w:r w:rsidR="004B12AA" w:rsidRPr="00FF152E">
        <w:rPr>
          <w:color w:val="212121"/>
        </w:rPr>
        <w:t>,</w:t>
      </w:r>
      <w:r w:rsidRPr="00FF152E">
        <w:rPr>
          <w:color w:val="212121"/>
        </w:rPr>
        <w:t xml:space="preserve"> S., 2017.</w:t>
      </w:r>
      <w:r w:rsidR="00232514" w:rsidRPr="00FF152E">
        <w:rPr>
          <w:color w:val="212121"/>
        </w:rPr>
        <w:t xml:space="preserve"> "Natural language processing: State of the art, current trends and challenges." </w:t>
      </w:r>
      <w:r w:rsidRPr="00FF152E">
        <w:rPr>
          <w:color w:val="212121"/>
        </w:rPr>
        <w:t>arXiv preprint arXiv:1708.05148.</w:t>
      </w:r>
    </w:p>
    <w:p w:rsidR="005526C4" w:rsidRPr="00FF152E" w:rsidRDefault="005526C4" w:rsidP="00966750">
      <w:pPr>
        <w:pStyle w:val="GvdeMetni"/>
        <w:spacing w:line="275" w:lineRule="exact"/>
        <w:ind w:right="559" w:hanging="688"/>
        <w:jc w:val="both"/>
        <w:rPr>
          <w:color w:val="212121"/>
        </w:rPr>
      </w:pPr>
      <w:r w:rsidRPr="00FF152E">
        <w:rPr>
          <w:color w:val="212121"/>
        </w:rPr>
        <w:t>MANNING</w:t>
      </w:r>
      <w:r w:rsidR="004B12AA" w:rsidRPr="00FF152E">
        <w:rPr>
          <w:color w:val="212121"/>
        </w:rPr>
        <w:t>,</w:t>
      </w:r>
      <w:r w:rsidRPr="00FF152E">
        <w:rPr>
          <w:color w:val="212121"/>
        </w:rPr>
        <w:t xml:space="preserve"> C. D., RAGHAVAN</w:t>
      </w:r>
      <w:r w:rsidR="002A4D67" w:rsidRPr="00FF152E">
        <w:rPr>
          <w:color w:val="212121"/>
        </w:rPr>
        <w:t>,</w:t>
      </w:r>
      <w:r w:rsidRPr="00FF152E">
        <w:rPr>
          <w:color w:val="212121"/>
        </w:rPr>
        <w:t xml:space="preserve"> P. and SCHUTZE</w:t>
      </w:r>
      <w:r w:rsidR="002A4D67" w:rsidRPr="00FF152E">
        <w:rPr>
          <w:color w:val="212121"/>
        </w:rPr>
        <w:t>,</w:t>
      </w:r>
      <w:r w:rsidRPr="00FF152E">
        <w:rPr>
          <w:color w:val="212121"/>
        </w:rPr>
        <w:t xml:space="preserve"> H., 2009. “An Introduction to Information Retrieval” online, Retrieved from the internet.</w:t>
      </w:r>
    </w:p>
    <w:p w:rsidR="005526C4" w:rsidRPr="00FF152E" w:rsidRDefault="005526C4" w:rsidP="00966750">
      <w:pPr>
        <w:pStyle w:val="GvdeMetni"/>
        <w:spacing w:line="275" w:lineRule="exact"/>
        <w:ind w:right="559" w:hanging="688"/>
        <w:jc w:val="both"/>
        <w:rPr>
          <w:color w:val="212121"/>
        </w:rPr>
      </w:pPr>
      <w:r w:rsidRPr="00FF152E">
        <w:rPr>
          <w:color w:val="212121"/>
        </w:rPr>
        <w:t>BING</w:t>
      </w:r>
      <w:r w:rsidR="002A4D67" w:rsidRPr="00FF152E">
        <w:rPr>
          <w:color w:val="212121"/>
        </w:rPr>
        <w:t>,</w:t>
      </w:r>
      <w:r w:rsidRPr="00FF152E">
        <w:rPr>
          <w:color w:val="212121"/>
        </w:rPr>
        <w:t xml:space="preserve"> L., 2012. "Sentiment analysis and opinion mining." Synthesis lectures on human language technologies 5, no. 1:1-167.</w:t>
      </w:r>
    </w:p>
    <w:p w:rsidR="005526C4" w:rsidRPr="00FF152E" w:rsidRDefault="005526C4" w:rsidP="00966750">
      <w:pPr>
        <w:pStyle w:val="GvdeMetni"/>
        <w:spacing w:line="275" w:lineRule="exact"/>
        <w:ind w:right="559" w:hanging="688"/>
        <w:jc w:val="both"/>
        <w:rPr>
          <w:color w:val="212121"/>
        </w:rPr>
      </w:pPr>
      <w:r w:rsidRPr="00FF152E">
        <w:rPr>
          <w:color w:val="212121"/>
        </w:rPr>
        <w:t>MONTOYO, ANDRES, M</w:t>
      </w:r>
      <w:r w:rsidR="002A4D67" w:rsidRPr="00FF152E">
        <w:rPr>
          <w:color w:val="212121"/>
        </w:rPr>
        <w:t>ARTINEZ-</w:t>
      </w:r>
      <w:r w:rsidRPr="00FF152E">
        <w:rPr>
          <w:color w:val="212121"/>
        </w:rPr>
        <w:t>BARCO</w:t>
      </w:r>
      <w:r w:rsidR="002A4D67" w:rsidRPr="00FF152E">
        <w:rPr>
          <w:color w:val="212121"/>
        </w:rPr>
        <w:t>,</w:t>
      </w:r>
      <w:r w:rsidRPr="00FF152E">
        <w:rPr>
          <w:color w:val="212121"/>
        </w:rPr>
        <w:t xml:space="preserve"> P. and BALAHUR</w:t>
      </w:r>
      <w:r w:rsidR="002A4D67" w:rsidRPr="00FF152E">
        <w:rPr>
          <w:color w:val="212121"/>
        </w:rPr>
        <w:t>,</w:t>
      </w:r>
      <w:r w:rsidRPr="00FF152E">
        <w:rPr>
          <w:color w:val="212121"/>
        </w:rPr>
        <w:t xml:space="preserve"> A., 2012. "Subjectivity and sentiment analysis: An overview of the current state of the area and envisaged developments." Decision Support Systems 53, no. 4:675-679.</w:t>
      </w:r>
      <w:r w:rsidR="002A4D67" w:rsidRPr="00FF152E">
        <w:rPr>
          <w:noProof/>
          <w:lang w:bidi="ar-SA"/>
        </w:rPr>
        <w:t xml:space="preserve"> </w:t>
      </w:r>
      <w:r w:rsidR="002A4D67" w:rsidRPr="00FF152E">
        <w:rPr>
          <w:noProof/>
          <w:lang w:bidi="ar-SA"/>
        </w:rPr>
        <w:drawing>
          <wp:anchor distT="0" distB="0" distL="0" distR="0" simplePos="0" relativeHeight="251661824"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Pr="00FF152E" w:rsidRDefault="005526C4" w:rsidP="00966750">
      <w:pPr>
        <w:pStyle w:val="GvdeMetni"/>
        <w:spacing w:line="275" w:lineRule="exact"/>
        <w:ind w:right="559" w:hanging="688"/>
        <w:jc w:val="both"/>
        <w:rPr>
          <w:color w:val="212121"/>
        </w:rPr>
      </w:pPr>
      <w:r w:rsidRPr="00FF152E">
        <w:rPr>
          <w:color w:val="212121"/>
        </w:rPr>
        <w:t>PANG, BO, LEE</w:t>
      </w:r>
      <w:r w:rsidR="002A4D67" w:rsidRPr="00FF152E">
        <w:rPr>
          <w:color w:val="212121"/>
        </w:rPr>
        <w:t>,</w:t>
      </w:r>
      <w:r w:rsidRPr="00FF152E">
        <w:rPr>
          <w:color w:val="212121"/>
        </w:rPr>
        <w:t xml:space="preserve"> L. and </w:t>
      </w:r>
      <w:r w:rsidR="004C1FA3" w:rsidRPr="00FF152E">
        <w:rPr>
          <w:color w:val="212121"/>
        </w:rPr>
        <w:t>VAITHYANATHAN</w:t>
      </w:r>
      <w:r w:rsidR="002A4D67" w:rsidRPr="00FF152E">
        <w:rPr>
          <w:color w:val="212121"/>
        </w:rPr>
        <w:t>,</w:t>
      </w:r>
      <w:r w:rsidRPr="00FF152E">
        <w:rPr>
          <w:color w:val="212121"/>
        </w:rPr>
        <w:t xml:space="preserve"> </w:t>
      </w:r>
      <w:r w:rsidR="004C1FA3" w:rsidRPr="00FF152E">
        <w:rPr>
          <w:color w:val="212121"/>
        </w:rPr>
        <w:t>A., 2002.</w:t>
      </w:r>
      <w:r w:rsidRPr="00FF152E">
        <w:rPr>
          <w:color w:val="212121"/>
        </w:rPr>
        <w:t xml:space="preserve"> "Thumbs up? Sentiment classification using machine learning techniques." </w:t>
      </w:r>
      <w:r w:rsidR="004C1FA3" w:rsidRPr="00FF152E">
        <w:rPr>
          <w:color w:val="212121"/>
        </w:rPr>
        <w:t>arXiv preprint cs/0205070.</w:t>
      </w:r>
    </w:p>
    <w:p w:rsidR="004C1FA3" w:rsidRPr="00FF152E" w:rsidRDefault="004C1FA3" w:rsidP="00966750">
      <w:pPr>
        <w:pStyle w:val="GvdeMetni"/>
        <w:spacing w:line="275" w:lineRule="exact"/>
        <w:ind w:right="559" w:hanging="688"/>
        <w:jc w:val="both"/>
        <w:rPr>
          <w:color w:val="212121"/>
        </w:rPr>
      </w:pPr>
      <w:r w:rsidRPr="00FF152E">
        <w:rPr>
          <w:color w:val="212121"/>
        </w:rPr>
        <w:t>TANG, DUYU, WEI</w:t>
      </w:r>
      <w:r w:rsidR="002A4D67" w:rsidRPr="00FF152E">
        <w:rPr>
          <w:color w:val="212121"/>
        </w:rPr>
        <w:t>,</w:t>
      </w:r>
      <w:r w:rsidRPr="00FF152E">
        <w:rPr>
          <w:color w:val="212121"/>
        </w:rPr>
        <w:t xml:space="preserve"> F., QIN</w:t>
      </w:r>
      <w:r w:rsidR="002A4D67" w:rsidRPr="00FF152E">
        <w:rPr>
          <w:color w:val="212121"/>
        </w:rPr>
        <w:t>,</w:t>
      </w:r>
      <w:r w:rsidRPr="00FF152E">
        <w:rPr>
          <w:color w:val="212121"/>
        </w:rPr>
        <w:t xml:space="preserve"> B., LIU</w:t>
      </w:r>
      <w:r w:rsidR="002A4D67" w:rsidRPr="00FF152E">
        <w:rPr>
          <w:color w:val="212121"/>
        </w:rPr>
        <w:t>,</w:t>
      </w:r>
      <w:r w:rsidRPr="00FF152E">
        <w:rPr>
          <w:color w:val="212121"/>
        </w:rPr>
        <w:t xml:space="preserve"> T. and ZHOU</w:t>
      </w:r>
      <w:r w:rsidR="002A4D67" w:rsidRPr="00FF152E">
        <w:rPr>
          <w:color w:val="212121"/>
        </w:rPr>
        <w:t>,</w:t>
      </w:r>
      <w:r w:rsidRPr="00FF152E">
        <w:rPr>
          <w:color w:val="212121"/>
        </w:rPr>
        <w:t xml:space="preserve"> M., 2014. "Coooolll: A deep learning system for twitter sentiment classification." In Proceedings of the 8th international workshop on semantic evaluation (SemEval 2014), pp. 208-212.</w:t>
      </w:r>
    </w:p>
    <w:p w:rsidR="00B26ABF" w:rsidRPr="00FF152E" w:rsidRDefault="00B26ABF" w:rsidP="00966750">
      <w:pPr>
        <w:pStyle w:val="GvdeMetni"/>
        <w:spacing w:line="275" w:lineRule="exact"/>
        <w:ind w:right="559" w:hanging="688"/>
        <w:jc w:val="both"/>
        <w:rPr>
          <w:color w:val="212121"/>
        </w:rPr>
      </w:pPr>
      <w:r w:rsidRPr="00FF152E">
        <w:rPr>
          <w:color w:val="212121"/>
        </w:rPr>
        <w:t>ZHOU, SHUSEN, CHEN</w:t>
      </w:r>
      <w:r w:rsidR="002A4D67" w:rsidRPr="00FF152E">
        <w:rPr>
          <w:color w:val="212121"/>
        </w:rPr>
        <w:t>,</w:t>
      </w:r>
      <w:r w:rsidRPr="00FF152E">
        <w:rPr>
          <w:color w:val="212121"/>
        </w:rPr>
        <w:t xml:space="preserve"> Q. and WANG</w:t>
      </w:r>
      <w:r w:rsidR="002A4D67" w:rsidRPr="00FF152E">
        <w:rPr>
          <w:color w:val="212121"/>
        </w:rPr>
        <w:t>,</w:t>
      </w:r>
      <w:r w:rsidRPr="00FF152E">
        <w:rPr>
          <w:color w:val="212121"/>
        </w:rPr>
        <w:t xml:space="preserve"> X., 2014. "Fuzzy deep belief networks for semi-supervised sentiment classification." Neurocomputing 131: 312-322.</w:t>
      </w:r>
    </w:p>
    <w:p w:rsidR="001B1465" w:rsidRPr="00FF152E" w:rsidRDefault="001B1465" w:rsidP="00966750">
      <w:pPr>
        <w:pStyle w:val="GvdeMetni"/>
        <w:spacing w:line="275" w:lineRule="exact"/>
        <w:ind w:right="559" w:hanging="688"/>
        <w:jc w:val="both"/>
        <w:rPr>
          <w:color w:val="212121"/>
        </w:rPr>
      </w:pPr>
      <w:r w:rsidRPr="00FF152E">
        <w:rPr>
          <w:color w:val="212121"/>
        </w:rPr>
        <w:t>PALANISAMY, PRABU, YADAV</w:t>
      </w:r>
      <w:r w:rsidR="002A4D67" w:rsidRPr="00FF152E">
        <w:rPr>
          <w:color w:val="212121"/>
        </w:rPr>
        <w:t>,</w:t>
      </w:r>
      <w:r w:rsidRPr="00FF152E">
        <w:rPr>
          <w:color w:val="212121"/>
        </w:rPr>
        <w:t xml:space="preserve"> V. and ELCHURİ</w:t>
      </w:r>
      <w:r w:rsidR="004B12AA" w:rsidRPr="00FF152E">
        <w:rPr>
          <w:color w:val="212121"/>
        </w:rPr>
        <w:t>,</w:t>
      </w:r>
      <w:r w:rsidRPr="00FF152E">
        <w:rPr>
          <w:color w:val="212121"/>
        </w:rPr>
        <w:t xml:space="preserve"> H., 2013. "Serendio: Simple and Practical lexicon based approach to Sentiment Analysis." In Second Joint Conference on Lexical and Computational Semantics (* SEM), Volume 2: Proceedings of the Seventh International Workshop on Semantic Evaluation (SemEval 2013), pp. 543-548.</w:t>
      </w:r>
    </w:p>
    <w:p w:rsidR="00E313C7" w:rsidRPr="00FF152E" w:rsidRDefault="00E313C7" w:rsidP="00966750">
      <w:pPr>
        <w:pStyle w:val="GvdeMetni"/>
        <w:spacing w:line="275" w:lineRule="exact"/>
        <w:ind w:right="559" w:hanging="688"/>
        <w:jc w:val="both"/>
        <w:rPr>
          <w:color w:val="212121"/>
        </w:rPr>
      </w:pPr>
      <w:r w:rsidRPr="00FF152E">
        <w:rPr>
          <w:color w:val="212121"/>
        </w:rPr>
        <w:t>ALM, OVESDOTTER</w:t>
      </w:r>
      <w:r w:rsidR="002A4D67" w:rsidRPr="00FF152E">
        <w:rPr>
          <w:color w:val="212121"/>
        </w:rPr>
        <w:t>,</w:t>
      </w:r>
      <w:r w:rsidRPr="00FF152E">
        <w:rPr>
          <w:color w:val="212121"/>
        </w:rPr>
        <w:t xml:space="preserve"> C., ROTH</w:t>
      </w:r>
      <w:r w:rsidR="002A4D67" w:rsidRPr="00FF152E">
        <w:rPr>
          <w:color w:val="212121"/>
        </w:rPr>
        <w:t>,</w:t>
      </w:r>
      <w:r w:rsidRPr="00FF152E">
        <w:rPr>
          <w:color w:val="212121"/>
        </w:rPr>
        <w:t xml:space="preserve"> D. and SPROAT</w:t>
      </w:r>
      <w:r w:rsidR="004B12AA" w:rsidRPr="00FF152E">
        <w:rPr>
          <w:color w:val="212121"/>
        </w:rPr>
        <w:t>,</w:t>
      </w:r>
      <w:r w:rsidRPr="00FF152E">
        <w:rPr>
          <w:color w:val="212121"/>
        </w:rPr>
        <w:t xml:space="preserve"> R., 2005. "Emotions from text: machine learning for text-based emotion prediction." In Proceedings of human language technology conference and conference on empirical methods in natural language processing, pp. 579-586.</w:t>
      </w:r>
    </w:p>
    <w:p w:rsidR="004B12AA" w:rsidRPr="00FF152E" w:rsidRDefault="004B12AA" w:rsidP="00966750">
      <w:pPr>
        <w:pStyle w:val="GvdeMetni"/>
        <w:spacing w:line="275" w:lineRule="exact"/>
        <w:ind w:right="559" w:hanging="688"/>
        <w:jc w:val="both"/>
        <w:rPr>
          <w:color w:val="212121"/>
        </w:rPr>
      </w:pPr>
      <w:r w:rsidRPr="00FF152E">
        <w:rPr>
          <w:color w:val="212121"/>
        </w:rPr>
        <w:t>EKMAN, P.</w:t>
      </w:r>
      <w:r w:rsidR="002A4D67" w:rsidRPr="00FF152E">
        <w:rPr>
          <w:color w:val="212121"/>
        </w:rPr>
        <w:t>, 1999.</w:t>
      </w:r>
      <w:r w:rsidRPr="00FF152E">
        <w:rPr>
          <w:color w:val="212121"/>
        </w:rPr>
        <w:t xml:space="preserve"> "Basic emotions." Handbook of cognition and emotion </w:t>
      </w:r>
      <w:r w:rsidR="002A4D67" w:rsidRPr="00FF152E">
        <w:rPr>
          <w:color w:val="212121"/>
        </w:rPr>
        <w:t>98, no. 45-60.</w:t>
      </w:r>
    </w:p>
    <w:p w:rsidR="00C86075" w:rsidRPr="00FF152E" w:rsidRDefault="00A3556B" w:rsidP="00966750">
      <w:pPr>
        <w:pStyle w:val="GvdeMetni"/>
        <w:spacing w:line="275" w:lineRule="exact"/>
        <w:ind w:right="559" w:hanging="688"/>
        <w:jc w:val="both"/>
        <w:rPr>
          <w:color w:val="212121"/>
        </w:rPr>
      </w:pPr>
      <w:r w:rsidRPr="00FF152E">
        <w:rPr>
          <w:color w:val="212121"/>
        </w:rPr>
        <w:t>ROSENTHAL</w:t>
      </w:r>
      <w:r w:rsidR="00C86075" w:rsidRPr="00FF152E">
        <w:rPr>
          <w:color w:val="212121"/>
        </w:rPr>
        <w:t xml:space="preserve">, S., </w:t>
      </w:r>
      <w:r w:rsidR="00D761BD" w:rsidRPr="00FF152E">
        <w:rPr>
          <w:color w:val="212121"/>
        </w:rPr>
        <w:t>FARRA</w:t>
      </w:r>
      <w:r w:rsidR="00C86075" w:rsidRPr="00FF152E">
        <w:rPr>
          <w:color w:val="212121"/>
        </w:rPr>
        <w:t xml:space="preserve">, N. </w:t>
      </w:r>
      <w:r w:rsidR="00D761BD" w:rsidRPr="00FF152E">
        <w:rPr>
          <w:color w:val="212121"/>
        </w:rPr>
        <w:t>and</w:t>
      </w:r>
      <w:r w:rsidR="00C86075" w:rsidRPr="00FF152E">
        <w:rPr>
          <w:color w:val="212121"/>
        </w:rPr>
        <w:t xml:space="preserve"> </w:t>
      </w:r>
      <w:r w:rsidR="00D761BD" w:rsidRPr="00FF152E">
        <w:rPr>
          <w:color w:val="212121"/>
        </w:rPr>
        <w:t>NAKOV</w:t>
      </w:r>
      <w:r w:rsidR="00C86075" w:rsidRPr="00FF152E">
        <w:rPr>
          <w:color w:val="212121"/>
        </w:rPr>
        <w:t>, P.</w:t>
      </w:r>
      <w:r w:rsidR="00D761BD" w:rsidRPr="00FF152E">
        <w:rPr>
          <w:color w:val="212121"/>
        </w:rPr>
        <w:t>, 2017.</w:t>
      </w:r>
      <w:r w:rsidR="00C86075" w:rsidRPr="00FF152E">
        <w:rPr>
          <w:color w:val="212121"/>
        </w:rPr>
        <w:t xml:space="preserve"> Semeval-2017 task 4: Sentiment analysis in twitter, in ‘Proceedings of the 11th International Workshop on Semantic Evaluation (SemEval-2017)’, pp. 502–518.</w:t>
      </w:r>
    </w:p>
    <w:p w:rsidR="0040609B" w:rsidRDefault="0040609B" w:rsidP="00966750">
      <w:pPr>
        <w:pStyle w:val="GvdeMetni"/>
        <w:spacing w:line="275" w:lineRule="exact"/>
        <w:ind w:right="559" w:hanging="688"/>
        <w:jc w:val="both"/>
        <w:rPr>
          <w:color w:val="212121"/>
        </w:rPr>
      </w:pPr>
    </w:p>
    <w:p w:rsidR="00C86075" w:rsidRPr="00FF152E" w:rsidRDefault="00D761BD" w:rsidP="00966750">
      <w:pPr>
        <w:pStyle w:val="GvdeMetni"/>
        <w:spacing w:line="275" w:lineRule="exact"/>
        <w:ind w:right="559" w:hanging="688"/>
        <w:jc w:val="both"/>
        <w:rPr>
          <w:color w:val="212121"/>
        </w:rPr>
      </w:pPr>
      <w:r w:rsidRPr="00FF152E">
        <w:rPr>
          <w:color w:val="212121"/>
        </w:rPr>
        <w:lastRenderedPageBreak/>
        <w:t>KIM, Y., 2014.</w:t>
      </w:r>
      <w:r w:rsidR="00C86075" w:rsidRPr="00FF152E">
        <w:rPr>
          <w:color w:val="212121"/>
        </w:rPr>
        <w:t xml:space="preserve"> ‘Convolutional neural networks for sentence classification’, arXiv preprint arXiv:1408.5882 .</w:t>
      </w:r>
    </w:p>
    <w:p w:rsidR="00A3556B" w:rsidRPr="00FF152E" w:rsidRDefault="00A3556B" w:rsidP="00966750">
      <w:pPr>
        <w:pStyle w:val="GvdeMetni"/>
        <w:spacing w:before="1"/>
        <w:ind w:right="569" w:hanging="1276"/>
        <w:jc w:val="both"/>
      </w:pPr>
      <w:r w:rsidRPr="00FF152E">
        <w:t xml:space="preserve">          </w:t>
      </w:r>
      <w:r w:rsidR="00D761BD" w:rsidRPr="00FF152E">
        <w:t>SOCHER</w:t>
      </w:r>
      <w:r w:rsidRPr="00FF152E">
        <w:t>,</w:t>
      </w:r>
      <w:r w:rsidRPr="00FF152E">
        <w:rPr>
          <w:spacing w:val="11"/>
        </w:rPr>
        <w:t xml:space="preserve"> </w:t>
      </w:r>
      <w:r w:rsidRPr="00FF152E">
        <w:t>R.,</w:t>
      </w:r>
      <w:r w:rsidRPr="00FF152E">
        <w:rPr>
          <w:spacing w:val="12"/>
        </w:rPr>
        <w:t xml:space="preserve"> </w:t>
      </w:r>
      <w:r w:rsidR="00D761BD" w:rsidRPr="00FF152E">
        <w:t>PERELYGIN</w:t>
      </w:r>
      <w:r w:rsidRPr="00FF152E">
        <w:t>,</w:t>
      </w:r>
      <w:r w:rsidRPr="00FF152E">
        <w:rPr>
          <w:spacing w:val="12"/>
        </w:rPr>
        <w:t xml:space="preserve"> </w:t>
      </w:r>
      <w:r w:rsidRPr="00FF152E">
        <w:t>A.,</w:t>
      </w:r>
      <w:r w:rsidRPr="00FF152E">
        <w:rPr>
          <w:spacing w:val="12"/>
        </w:rPr>
        <w:t xml:space="preserve"> </w:t>
      </w:r>
      <w:r w:rsidR="00D761BD" w:rsidRPr="00FF152E">
        <w:t>WU</w:t>
      </w:r>
      <w:r w:rsidRPr="00FF152E">
        <w:t>,</w:t>
      </w:r>
      <w:r w:rsidRPr="00FF152E">
        <w:rPr>
          <w:spacing w:val="12"/>
        </w:rPr>
        <w:t xml:space="preserve"> </w:t>
      </w:r>
      <w:r w:rsidRPr="00FF152E">
        <w:t>J.,</w:t>
      </w:r>
      <w:r w:rsidRPr="00FF152E">
        <w:rPr>
          <w:spacing w:val="11"/>
        </w:rPr>
        <w:t xml:space="preserve"> </w:t>
      </w:r>
      <w:r w:rsidR="00D761BD" w:rsidRPr="00FF152E">
        <w:t>CHUANG</w:t>
      </w:r>
      <w:r w:rsidRPr="00FF152E">
        <w:t>,</w:t>
      </w:r>
      <w:r w:rsidRPr="00FF152E">
        <w:rPr>
          <w:spacing w:val="12"/>
        </w:rPr>
        <w:t xml:space="preserve"> </w:t>
      </w:r>
      <w:r w:rsidRPr="00FF152E">
        <w:t>J.,</w:t>
      </w:r>
      <w:r w:rsidRPr="00FF152E">
        <w:rPr>
          <w:spacing w:val="11"/>
        </w:rPr>
        <w:t xml:space="preserve"> </w:t>
      </w:r>
      <w:r w:rsidR="00D761BD" w:rsidRPr="00FF152E">
        <w:t>MANNING</w:t>
      </w:r>
      <w:r w:rsidRPr="00FF152E">
        <w:t>,</w:t>
      </w:r>
      <w:r w:rsidRPr="00FF152E">
        <w:rPr>
          <w:spacing w:val="12"/>
        </w:rPr>
        <w:t xml:space="preserve"> </w:t>
      </w:r>
      <w:r w:rsidRPr="00FF152E">
        <w:t>C.</w:t>
      </w:r>
      <w:r w:rsidRPr="00FF152E">
        <w:rPr>
          <w:spacing w:val="11"/>
        </w:rPr>
        <w:t xml:space="preserve"> </w:t>
      </w:r>
      <w:r w:rsidRPr="00FF152E">
        <w:t>D.,</w:t>
      </w:r>
      <w:r w:rsidRPr="00FF152E">
        <w:rPr>
          <w:spacing w:val="11"/>
        </w:rPr>
        <w:t xml:space="preserve"> </w:t>
      </w:r>
      <w:r w:rsidR="00D761BD" w:rsidRPr="00FF152E">
        <w:t>NG</w:t>
      </w:r>
      <w:r w:rsidRPr="00FF152E">
        <w:t>,</w:t>
      </w:r>
      <w:r w:rsidRPr="00FF152E">
        <w:rPr>
          <w:spacing w:val="12"/>
        </w:rPr>
        <w:t xml:space="preserve"> </w:t>
      </w:r>
      <w:r w:rsidRPr="00FF152E">
        <w:t>A.</w:t>
      </w:r>
      <w:r w:rsidRPr="00FF152E">
        <w:rPr>
          <w:spacing w:val="11"/>
        </w:rPr>
        <w:t xml:space="preserve"> </w:t>
      </w:r>
      <w:r w:rsidRPr="00FF152E">
        <w:t>Y.</w:t>
      </w:r>
      <w:r w:rsidRPr="00FF152E">
        <w:rPr>
          <w:spacing w:val="11"/>
        </w:rPr>
        <w:t xml:space="preserve"> </w:t>
      </w:r>
      <w:r w:rsidR="00D761BD" w:rsidRPr="00FF152E">
        <w:t>and</w:t>
      </w:r>
      <w:r w:rsidRPr="00FF152E">
        <w:rPr>
          <w:spacing w:val="12"/>
        </w:rPr>
        <w:t xml:space="preserve"> </w:t>
      </w:r>
      <w:r w:rsidR="00D761BD" w:rsidRPr="00FF152E">
        <w:t>POTTS</w:t>
      </w:r>
      <w:r w:rsidRPr="00FF152E">
        <w:t>,</w:t>
      </w:r>
      <w:r w:rsidR="00D761BD" w:rsidRPr="00FF152E">
        <w:t xml:space="preserve"> </w:t>
      </w:r>
      <w:r w:rsidRPr="00FF152E">
        <w:rPr>
          <w:w w:val="95"/>
        </w:rPr>
        <w:t>C.</w:t>
      </w:r>
      <w:r w:rsidR="00D761BD" w:rsidRPr="00FF152E">
        <w:rPr>
          <w:w w:val="95"/>
        </w:rPr>
        <w:t>,</w:t>
      </w:r>
      <w:r w:rsidRPr="00FF152E">
        <w:rPr>
          <w:w w:val="95"/>
        </w:rPr>
        <w:t xml:space="preserve"> </w:t>
      </w:r>
      <w:r w:rsidR="00D761BD" w:rsidRPr="00FF152E">
        <w:rPr>
          <w:w w:val="95"/>
        </w:rPr>
        <w:t>2013.</w:t>
      </w:r>
      <w:r w:rsidRPr="00FF152E">
        <w:rPr>
          <w:w w:val="95"/>
        </w:rPr>
        <w:t xml:space="preserve"> Recursive deep models for semantic compositionality over a sentiment</w:t>
      </w:r>
      <w:r w:rsidRPr="00FF152E">
        <w:rPr>
          <w:spacing w:val="1"/>
          <w:w w:val="95"/>
        </w:rPr>
        <w:t xml:space="preserve"> </w:t>
      </w:r>
      <w:r w:rsidRPr="00FF152E">
        <w:rPr>
          <w:w w:val="95"/>
        </w:rPr>
        <w:t xml:space="preserve">treebank, </w:t>
      </w:r>
      <w:r w:rsidRPr="00FF152E">
        <w:rPr>
          <w:i/>
          <w:w w:val="95"/>
        </w:rPr>
        <w:t xml:space="preserve">in </w:t>
      </w:r>
      <w:r w:rsidRPr="00FF152E">
        <w:rPr>
          <w:w w:val="95"/>
        </w:rPr>
        <w:t>‘Proceedings of the 2013 conference on empirical methods in natural</w:t>
      </w:r>
      <w:r w:rsidRPr="00FF152E">
        <w:rPr>
          <w:spacing w:val="1"/>
          <w:w w:val="95"/>
        </w:rPr>
        <w:t xml:space="preserve"> </w:t>
      </w:r>
      <w:r w:rsidRPr="00FF152E">
        <w:t>language</w:t>
      </w:r>
      <w:r w:rsidRPr="00FF152E">
        <w:rPr>
          <w:spacing w:val="13"/>
        </w:rPr>
        <w:t xml:space="preserve"> </w:t>
      </w:r>
      <w:r w:rsidRPr="00FF152E">
        <w:t>processing’,</w:t>
      </w:r>
      <w:r w:rsidRPr="00FF152E">
        <w:rPr>
          <w:spacing w:val="14"/>
        </w:rPr>
        <w:t xml:space="preserve"> </w:t>
      </w:r>
      <w:r w:rsidRPr="00FF152E">
        <w:t>pp.</w:t>
      </w:r>
      <w:r w:rsidRPr="00FF152E">
        <w:rPr>
          <w:spacing w:val="14"/>
        </w:rPr>
        <w:t xml:space="preserve"> </w:t>
      </w:r>
      <w:r w:rsidRPr="00FF152E">
        <w:t>1631–1642.</w:t>
      </w:r>
    </w:p>
    <w:p w:rsidR="00A3556B" w:rsidRPr="00FF152E" w:rsidRDefault="00A3556B" w:rsidP="00966750">
      <w:pPr>
        <w:pStyle w:val="GvdeMetni"/>
        <w:spacing w:before="1"/>
        <w:ind w:right="569" w:hanging="1276"/>
        <w:jc w:val="both"/>
      </w:pPr>
      <w:r w:rsidRPr="00FF152E">
        <w:t xml:space="preserve">         </w:t>
      </w:r>
      <w:r w:rsidR="00D761BD" w:rsidRPr="00FF152E">
        <w:t>WANG</w:t>
      </w:r>
      <w:r w:rsidRPr="00FF152E">
        <w:t>,</w:t>
      </w:r>
      <w:r w:rsidRPr="00FF152E">
        <w:rPr>
          <w:spacing w:val="20"/>
        </w:rPr>
        <w:t xml:space="preserve"> </w:t>
      </w:r>
      <w:r w:rsidRPr="00FF152E">
        <w:t>X.,</w:t>
      </w:r>
      <w:r w:rsidRPr="00FF152E">
        <w:rPr>
          <w:spacing w:val="20"/>
        </w:rPr>
        <w:t xml:space="preserve"> </w:t>
      </w:r>
      <w:r w:rsidR="00D761BD" w:rsidRPr="00FF152E">
        <w:t>LIU</w:t>
      </w:r>
      <w:r w:rsidRPr="00FF152E">
        <w:t>,</w:t>
      </w:r>
      <w:r w:rsidRPr="00FF152E">
        <w:rPr>
          <w:spacing w:val="20"/>
        </w:rPr>
        <w:t xml:space="preserve"> </w:t>
      </w:r>
      <w:r w:rsidRPr="00FF152E">
        <w:t>Y.,</w:t>
      </w:r>
      <w:r w:rsidRPr="00FF152E">
        <w:rPr>
          <w:spacing w:val="20"/>
        </w:rPr>
        <w:t xml:space="preserve"> </w:t>
      </w:r>
      <w:r w:rsidR="00D761BD" w:rsidRPr="00FF152E">
        <w:t>SUN</w:t>
      </w:r>
      <w:r w:rsidRPr="00FF152E">
        <w:t>,</w:t>
      </w:r>
      <w:r w:rsidRPr="00FF152E">
        <w:rPr>
          <w:spacing w:val="20"/>
        </w:rPr>
        <w:t xml:space="preserve"> </w:t>
      </w:r>
      <w:r w:rsidRPr="00FF152E">
        <w:t>C.-J.,</w:t>
      </w:r>
      <w:r w:rsidRPr="00FF152E">
        <w:rPr>
          <w:spacing w:val="19"/>
        </w:rPr>
        <w:t xml:space="preserve"> </w:t>
      </w:r>
      <w:r w:rsidR="00D761BD" w:rsidRPr="00FF152E">
        <w:t>WANG</w:t>
      </w:r>
      <w:r w:rsidRPr="00FF152E">
        <w:t>,</w:t>
      </w:r>
      <w:r w:rsidRPr="00FF152E">
        <w:rPr>
          <w:spacing w:val="20"/>
        </w:rPr>
        <w:t xml:space="preserve"> </w:t>
      </w:r>
      <w:r w:rsidRPr="00FF152E">
        <w:t>B.</w:t>
      </w:r>
      <w:r w:rsidRPr="00FF152E">
        <w:rPr>
          <w:spacing w:val="18"/>
        </w:rPr>
        <w:t xml:space="preserve"> </w:t>
      </w:r>
      <w:r w:rsidR="00D761BD" w:rsidRPr="00FF152E">
        <w:t>and</w:t>
      </w:r>
      <w:r w:rsidRPr="00FF152E">
        <w:rPr>
          <w:spacing w:val="17"/>
        </w:rPr>
        <w:t xml:space="preserve"> </w:t>
      </w:r>
      <w:r w:rsidR="00D761BD" w:rsidRPr="00FF152E">
        <w:t>WANG</w:t>
      </w:r>
      <w:r w:rsidRPr="00FF152E">
        <w:t>,</w:t>
      </w:r>
      <w:r w:rsidRPr="00FF152E">
        <w:rPr>
          <w:spacing w:val="20"/>
        </w:rPr>
        <w:t xml:space="preserve"> </w:t>
      </w:r>
      <w:r w:rsidRPr="00FF152E">
        <w:t>X.</w:t>
      </w:r>
      <w:r w:rsidR="00D761BD" w:rsidRPr="00FF152E">
        <w:t>,</w:t>
      </w:r>
      <w:r w:rsidRPr="00FF152E">
        <w:rPr>
          <w:spacing w:val="18"/>
        </w:rPr>
        <w:t xml:space="preserve"> </w:t>
      </w:r>
      <w:r w:rsidR="00D761BD" w:rsidRPr="00FF152E">
        <w:t>2015.</w:t>
      </w:r>
      <w:r w:rsidRPr="00FF152E">
        <w:rPr>
          <w:spacing w:val="20"/>
        </w:rPr>
        <w:t xml:space="preserve"> </w:t>
      </w:r>
      <w:r w:rsidRPr="00FF152E">
        <w:t>Predicting</w:t>
      </w:r>
      <w:r w:rsidRPr="00FF152E">
        <w:rPr>
          <w:spacing w:val="17"/>
        </w:rPr>
        <w:t xml:space="preserve"> </w:t>
      </w:r>
      <w:r w:rsidRPr="00FF152E">
        <w:t>polarities</w:t>
      </w:r>
      <w:r w:rsidRPr="00FF152E">
        <w:rPr>
          <w:spacing w:val="-57"/>
        </w:rPr>
        <w:t xml:space="preserve"> </w:t>
      </w:r>
      <w:r w:rsidRPr="00FF152E">
        <w:rPr>
          <w:w w:val="95"/>
        </w:rPr>
        <w:t>of</w:t>
      </w:r>
      <w:r w:rsidRPr="00FF152E">
        <w:rPr>
          <w:spacing w:val="2"/>
          <w:w w:val="95"/>
        </w:rPr>
        <w:t xml:space="preserve"> </w:t>
      </w:r>
      <w:r w:rsidRPr="00FF152E">
        <w:rPr>
          <w:w w:val="95"/>
        </w:rPr>
        <w:t>tweets</w:t>
      </w:r>
      <w:r w:rsidRPr="00FF152E">
        <w:rPr>
          <w:spacing w:val="2"/>
          <w:w w:val="95"/>
        </w:rPr>
        <w:t xml:space="preserve"> </w:t>
      </w:r>
      <w:r w:rsidRPr="00FF152E">
        <w:rPr>
          <w:w w:val="95"/>
        </w:rPr>
        <w:t>by</w:t>
      </w:r>
      <w:r w:rsidRPr="00FF152E">
        <w:rPr>
          <w:spacing w:val="1"/>
          <w:w w:val="95"/>
        </w:rPr>
        <w:t xml:space="preserve"> </w:t>
      </w:r>
      <w:r w:rsidRPr="00FF152E">
        <w:rPr>
          <w:w w:val="95"/>
        </w:rPr>
        <w:t>composing</w:t>
      </w:r>
      <w:r w:rsidRPr="00FF152E">
        <w:rPr>
          <w:spacing w:val="1"/>
          <w:w w:val="95"/>
        </w:rPr>
        <w:t xml:space="preserve"> </w:t>
      </w:r>
      <w:r w:rsidRPr="00FF152E">
        <w:rPr>
          <w:w w:val="95"/>
        </w:rPr>
        <w:t>word</w:t>
      </w:r>
      <w:r w:rsidRPr="00FF152E">
        <w:rPr>
          <w:spacing w:val="2"/>
          <w:w w:val="95"/>
        </w:rPr>
        <w:t xml:space="preserve"> </w:t>
      </w:r>
      <w:r w:rsidRPr="00FF152E">
        <w:rPr>
          <w:w w:val="95"/>
        </w:rPr>
        <w:t>embeddings</w:t>
      </w:r>
      <w:r w:rsidRPr="00FF152E">
        <w:rPr>
          <w:spacing w:val="2"/>
          <w:w w:val="95"/>
        </w:rPr>
        <w:t xml:space="preserve"> </w:t>
      </w:r>
      <w:r w:rsidRPr="00FF152E">
        <w:rPr>
          <w:w w:val="95"/>
        </w:rPr>
        <w:t>with</w:t>
      </w:r>
      <w:r w:rsidRPr="00FF152E">
        <w:rPr>
          <w:spacing w:val="2"/>
          <w:w w:val="95"/>
        </w:rPr>
        <w:t xml:space="preserve"> </w:t>
      </w:r>
      <w:r w:rsidRPr="00FF152E">
        <w:rPr>
          <w:w w:val="95"/>
        </w:rPr>
        <w:t>long</w:t>
      </w:r>
      <w:r w:rsidRPr="00FF152E">
        <w:rPr>
          <w:spacing w:val="1"/>
          <w:w w:val="95"/>
        </w:rPr>
        <w:t xml:space="preserve"> </w:t>
      </w:r>
      <w:r w:rsidRPr="00FF152E">
        <w:rPr>
          <w:w w:val="95"/>
        </w:rPr>
        <w:t>short-term</w:t>
      </w:r>
      <w:r w:rsidRPr="00FF152E">
        <w:rPr>
          <w:spacing w:val="2"/>
          <w:w w:val="95"/>
        </w:rPr>
        <w:t xml:space="preserve"> </w:t>
      </w:r>
      <w:r w:rsidRPr="00FF152E">
        <w:rPr>
          <w:w w:val="95"/>
        </w:rPr>
        <w:t>memory,</w:t>
      </w:r>
      <w:r w:rsidRPr="00FF152E">
        <w:rPr>
          <w:spacing w:val="13"/>
          <w:w w:val="95"/>
        </w:rPr>
        <w:t xml:space="preserve"> </w:t>
      </w:r>
      <w:r w:rsidRPr="00FF152E">
        <w:rPr>
          <w:i/>
          <w:w w:val="95"/>
        </w:rPr>
        <w:t xml:space="preserve">in </w:t>
      </w:r>
      <w:r w:rsidRPr="00FF152E">
        <w:rPr>
          <w:w w:val="95"/>
        </w:rPr>
        <w:t>Proceedings of the 53rd Annual Meeting of the Association for Computational</w:t>
      </w:r>
      <w:r w:rsidRPr="00FF152E">
        <w:rPr>
          <w:spacing w:val="1"/>
          <w:w w:val="95"/>
        </w:rPr>
        <w:t xml:space="preserve"> </w:t>
      </w:r>
      <w:r w:rsidRPr="00FF152E">
        <w:t>Linguistics and the 7th International Joint Conference on Natural Language</w:t>
      </w:r>
      <w:r w:rsidRPr="00FF152E">
        <w:rPr>
          <w:spacing w:val="1"/>
        </w:rPr>
        <w:t xml:space="preserve"> </w:t>
      </w:r>
      <w:r w:rsidRPr="00FF152E">
        <w:t>Processing</w:t>
      </w:r>
      <w:r w:rsidRPr="00FF152E">
        <w:rPr>
          <w:spacing w:val="12"/>
        </w:rPr>
        <w:t xml:space="preserve"> </w:t>
      </w:r>
      <w:r w:rsidRPr="00FF152E">
        <w:t>(Volume</w:t>
      </w:r>
      <w:r w:rsidRPr="00FF152E">
        <w:rPr>
          <w:spacing w:val="13"/>
        </w:rPr>
        <w:t xml:space="preserve"> </w:t>
      </w:r>
      <w:r w:rsidRPr="00FF152E">
        <w:t>1:</w:t>
      </w:r>
      <w:r w:rsidRPr="00FF152E">
        <w:rPr>
          <w:spacing w:val="36"/>
        </w:rPr>
        <w:t xml:space="preserve"> </w:t>
      </w:r>
      <w:r w:rsidRPr="00FF152E">
        <w:t>Long</w:t>
      </w:r>
      <w:r w:rsidRPr="00FF152E">
        <w:rPr>
          <w:spacing w:val="13"/>
        </w:rPr>
        <w:t xml:space="preserve"> </w:t>
      </w:r>
      <w:r w:rsidRPr="00FF152E">
        <w:t>Papers)’,</w:t>
      </w:r>
      <w:r w:rsidRPr="00FF152E">
        <w:rPr>
          <w:spacing w:val="11"/>
        </w:rPr>
        <w:t xml:space="preserve"> </w:t>
      </w:r>
      <w:r w:rsidRPr="00FF152E">
        <w:t>pp.</w:t>
      </w:r>
      <w:r w:rsidRPr="00FF152E">
        <w:rPr>
          <w:spacing w:val="12"/>
        </w:rPr>
        <w:t xml:space="preserve"> </w:t>
      </w:r>
      <w:r w:rsidRPr="00FF152E">
        <w:t>1343–1353.</w:t>
      </w:r>
    </w:p>
    <w:p w:rsidR="00A3556B" w:rsidRPr="00FF152E" w:rsidRDefault="00A3556B" w:rsidP="00966750">
      <w:pPr>
        <w:pStyle w:val="GvdeMetni"/>
        <w:spacing w:before="1"/>
        <w:ind w:right="569" w:hanging="1276"/>
        <w:jc w:val="both"/>
      </w:pPr>
      <w:r w:rsidRPr="00FF152E">
        <w:t xml:space="preserve">        </w:t>
      </w:r>
      <w:r w:rsidR="00D761BD" w:rsidRPr="00FF152E">
        <w:t>YIN</w:t>
      </w:r>
      <w:r w:rsidRPr="00FF152E">
        <w:t>,</w:t>
      </w:r>
      <w:r w:rsidRPr="00FF152E">
        <w:rPr>
          <w:spacing w:val="1"/>
        </w:rPr>
        <w:t xml:space="preserve"> </w:t>
      </w:r>
      <w:r w:rsidRPr="00FF152E">
        <w:t>D.,</w:t>
      </w:r>
      <w:r w:rsidRPr="00FF152E">
        <w:rPr>
          <w:spacing w:val="1"/>
        </w:rPr>
        <w:t xml:space="preserve"> </w:t>
      </w:r>
      <w:r w:rsidR="00D761BD" w:rsidRPr="00FF152E">
        <w:t>MENG</w:t>
      </w:r>
      <w:r w:rsidRPr="00FF152E">
        <w:t>,</w:t>
      </w:r>
      <w:r w:rsidRPr="00FF152E">
        <w:rPr>
          <w:spacing w:val="1"/>
        </w:rPr>
        <w:t xml:space="preserve"> </w:t>
      </w:r>
      <w:r w:rsidRPr="00FF152E">
        <w:t>T.</w:t>
      </w:r>
      <w:r w:rsidRPr="00FF152E">
        <w:rPr>
          <w:spacing w:val="1"/>
        </w:rPr>
        <w:t xml:space="preserve"> </w:t>
      </w:r>
      <w:r w:rsidRPr="00FF152E">
        <w:t>&amp;</w:t>
      </w:r>
      <w:r w:rsidRPr="00FF152E">
        <w:rPr>
          <w:spacing w:val="1"/>
        </w:rPr>
        <w:t xml:space="preserve"> </w:t>
      </w:r>
      <w:r w:rsidR="00D761BD" w:rsidRPr="00FF152E">
        <w:t>CHANG</w:t>
      </w:r>
      <w:r w:rsidRPr="00FF152E">
        <w:t>,</w:t>
      </w:r>
      <w:r w:rsidRPr="00FF152E">
        <w:rPr>
          <w:spacing w:val="1"/>
        </w:rPr>
        <w:t xml:space="preserve"> </w:t>
      </w:r>
      <w:r w:rsidRPr="00FF152E">
        <w:t>K.-W.</w:t>
      </w:r>
      <w:r w:rsidR="00D761BD" w:rsidRPr="00FF152E">
        <w:t>,</w:t>
      </w:r>
      <w:r w:rsidRPr="00FF152E">
        <w:rPr>
          <w:spacing w:val="1"/>
        </w:rPr>
        <w:t xml:space="preserve"> </w:t>
      </w:r>
      <w:r w:rsidR="00D761BD" w:rsidRPr="00FF152E">
        <w:t>2020.</w:t>
      </w:r>
      <w:r w:rsidRPr="00FF152E">
        <w:rPr>
          <w:spacing w:val="1"/>
        </w:rPr>
        <w:t xml:space="preserve"> </w:t>
      </w:r>
      <w:r w:rsidRPr="00FF152E">
        <w:t>‘Sentibert:</w:t>
      </w:r>
      <w:r w:rsidRPr="00FF152E">
        <w:rPr>
          <w:spacing w:val="1"/>
        </w:rPr>
        <w:t xml:space="preserve"> </w:t>
      </w:r>
      <w:r w:rsidRPr="00FF152E">
        <w:t>A</w:t>
      </w:r>
      <w:r w:rsidRPr="00FF152E">
        <w:rPr>
          <w:spacing w:val="1"/>
        </w:rPr>
        <w:t xml:space="preserve"> </w:t>
      </w:r>
      <w:r w:rsidRPr="00FF152E">
        <w:t>transferable</w:t>
      </w:r>
      <w:r w:rsidRPr="00FF152E">
        <w:rPr>
          <w:spacing w:val="1"/>
        </w:rPr>
        <w:t xml:space="preserve"> </w:t>
      </w:r>
      <w:r w:rsidRPr="00FF152E">
        <w:rPr>
          <w:w w:val="95"/>
        </w:rPr>
        <w:t>transformer-based</w:t>
      </w:r>
      <w:r w:rsidRPr="00FF152E">
        <w:rPr>
          <w:spacing w:val="1"/>
          <w:w w:val="95"/>
        </w:rPr>
        <w:t xml:space="preserve"> </w:t>
      </w:r>
      <w:r w:rsidRPr="00FF152E">
        <w:rPr>
          <w:w w:val="95"/>
        </w:rPr>
        <w:t>architecture</w:t>
      </w:r>
      <w:r w:rsidRPr="00FF152E">
        <w:rPr>
          <w:spacing w:val="1"/>
          <w:w w:val="95"/>
        </w:rPr>
        <w:t xml:space="preserve"> </w:t>
      </w:r>
      <w:r w:rsidRPr="00FF152E">
        <w:rPr>
          <w:w w:val="95"/>
        </w:rPr>
        <w:t>for</w:t>
      </w:r>
      <w:r w:rsidRPr="00FF152E">
        <w:rPr>
          <w:spacing w:val="1"/>
          <w:w w:val="95"/>
        </w:rPr>
        <w:t xml:space="preserve"> </w:t>
      </w:r>
      <w:r w:rsidRPr="00FF152E">
        <w:rPr>
          <w:w w:val="95"/>
        </w:rPr>
        <w:t>compositional</w:t>
      </w:r>
      <w:r w:rsidRPr="00FF152E">
        <w:rPr>
          <w:spacing w:val="1"/>
          <w:w w:val="95"/>
        </w:rPr>
        <w:t xml:space="preserve"> </w:t>
      </w:r>
      <w:r w:rsidRPr="00FF152E">
        <w:rPr>
          <w:w w:val="95"/>
        </w:rPr>
        <w:t>sentiment</w:t>
      </w:r>
      <w:r w:rsidRPr="00FF152E">
        <w:rPr>
          <w:spacing w:val="1"/>
          <w:w w:val="95"/>
        </w:rPr>
        <w:t xml:space="preserve"> </w:t>
      </w:r>
      <w:r w:rsidRPr="00FF152E">
        <w:rPr>
          <w:w w:val="95"/>
        </w:rPr>
        <w:t>semantics’,</w:t>
      </w:r>
      <w:r w:rsidRPr="00FF152E">
        <w:rPr>
          <w:spacing w:val="1"/>
          <w:w w:val="95"/>
        </w:rPr>
        <w:t xml:space="preserve"> </w:t>
      </w:r>
      <w:r w:rsidRPr="00FF152E">
        <w:rPr>
          <w:i/>
          <w:w w:val="95"/>
        </w:rPr>
        <w:t>arXiv</w:t>
      </w:r>
      <w:r w:rsidRPr="00FF152E">
        <w:rPr>
          <w:i/>
          <w:spacing w:val="1"/>
          <w:w w:val="95"/>
        </w:rPr>
        <w:t xml:space="preserve"> </w:t>
      </w:r>
      <w:r w:rsidRPr="00FF152E">
        <w:rPr>
          <w:i/>
        </w:rPr>
        <w:t>preprint</w:t>
      </w:r>
      <w:r w:rsidRPr="00FF152E">
        <w:rPr>
          <w:i/>
          <w:spacing w:val="23"/>
        </w:rPr>
        <w:t xml:space="preserve"> </w:t>
      </w:r>
      <w:r w:rsidRPr="00FF152E">
        <w:rPr>
          <w:i/>
        </w:rPr>
        <w:t>arXiv:2005.04114</w:t>
      </w:r>
      <w:r w:rsidRPr="00FF152E">
        <w:rPr>
          <w:i/>
          <w:spacing w:val="18"/>
        </w:rPr>
        <w:t xml:space="preserve"> </w:t>
      </w:r>
      <w:r w:rsidRPr="00FF152E">
        <w:t>.</w:t>
      </w:r>
    </w:p>
    <w:p w:rsidR="00A3556B" w:rsidRPr="00FF152E" w:rsidRDefault="00A3556B" w:rsidP="00966750">
      <w:pPr>
        <w:pStyle w:val="GvdeMetni"/>
        <w:spacing w:before="1"/>
        <w:ind w:right="569" w:hanging="1276"/>
        <w:jc w:val="both"/>
      </w:pPr>
      <w:r w:rsidRPr="00FF152E">
        <w:t xml:space="preserve">        </w:t>
      </w:r>
      <w:r w:rsidR="00D761BD" w:rsidRPr="00FF152E">
        <w:t>CAMBRIA</w:t>
      </w:r>
      <w:r w:rsidRPr="00FF152E">
        <w:t xml:space="preserve">, E., </w:t>
      </w:r>
      <w:r w:rsidR="00D761BD" w:rsidRPr="00FF152E">
        <w:t>PORIA</w:t>
      </w:r>
      <w:r w:rsidRPr="00FF152E">
        <w:t xml:space="preserve">, S., </w:t>
      </w:r>
      <w:r w:rsidR="00D761BD" w:rsidRPr="00FF152E">
        <w:t>BAJPAI</w:t>
      </w:r>
      <w:r w:rsidRPr="00FF152E">
        <w:t xml:space="preserve">, R. </w:t>
      </w:r>
      <w:r w:rsidR="00D761BD" w:rsidRPr="00FF152E">
        <w:t>and</w:t>
      </w:r>
      <w:r w:rsidRPr="00FF152E">
        <w:t xml:space="preserve"> </w:t>
      </w:r>
      <w:r w:rsidR="00D761BD" w:rsidRPr="00FF152E">
        <w:t>SCHULLER</w:t>
      </w:r>
      <w:r w:rsidRPr="00FF152E">
        <w:t>, B.</w:t>
      </w:r>
      <w:r w:rsidR="00D761BD" w:rsidRPr="00FF152E">
        <w:t>, 2016.</w:t>
      </w:r>
      <w:r w:rsidRPr="00FF152E">
        <w:t xml:space="preserve"> Senticnet 4:</w:t>
      </w:r>
      <w:r w:rsidRPr="00FF152E">
        <w:rPr>
          <w:spacing w:val="1"/>
        </w:rPr>
        <w:t xml:space="preserve"> </w:t>
      </w:r>
      <w:r w:rsidRPr="00FF152E">
        <w:t>A semantic</w:t>
      </w:r>
      <w:r w:rsidRPr="00FF152E">
        <w:rPr>
          <w:spacing w:val="1"/>
        </w:rPr>
        <w:t xml:space="preserve"> </w:t>
      </w:r>
      <w:r w:rsidRPr="00FF152E">
        <w:rPr>
          <w:w w:val="95"/>
        </w:rPr>
        <w:t>resource</w:t>
      </w:r>
      <w:r w:rsidRPr="00FF152E">
        <w:rPr>
          <w:spacing w:val="27"/>
          <w:w w:val="95"/>
        </w:rPr>
        <w:t xml:space="preserve"> </w:t>
      </w:r>
      <w:r w:rsidRPr="00FF152E">
        <w:rPr>
          <w:w w:val="95"/>
        </w:rPr>
        <w:t>for</w:t>
      </w:r>
      <w:r w:rsidRPr="00FF152E">
        <w:rPr>
          <w:spacing w:val="27"/>
          <w:w w:val="95"/>
        </w:rPr>
        <w:t xml:space="preserve"> </w:t>
      </w:r>
      <w:r w:rsidRPr="00FF152E">
        <w:rPr>
          <w:w w:val="95"/>
        </w:rPr>
        <w:t>sentiment</w:t>
      </w:r>
      <w:r w:rsidRPr="00FF152E">
        <w:rPr>
          <w:spacing w:val="27"/>
          <w:w w:val="95"/>
        </w:rPr>
        <w:t xml:space="preserve"> </w:t>
      </w:r>
      <w:r w:rsidRPr="00FF152E">
        <w:rPr>
          <w:w w:val="95"/>
        </w:rPr>
        <w:t>analysis</w:t>
      </w:r>
      <w:r w:rsidRPr="00FF152E">
        <w:rPr>
          <w:spacing w:val="27"/>
          <w:w w:val="95"/>
        </w:rPr>
        <w:t xml:space="preserve"> </w:t>
      </w:r>
      <w:r w:rsidRPr="00FF152E">
        <w:rPr>
          <w:w w:val="95"/>
        </w:rPr>
        <w:t>based</w:t>
      </w:r>
      <w:r w:rsidRPr="00FF152E">
        <w:rPr>
          <w:spacing w:val="28"/>
          <w:w w:val="95"/>
        </w:rPr>
        <w:t xml:space="preserve"> </w:t>
      </w:r>
      <w:r w:rsidRPr="00FF152E">
        <w:rPr>
          <w:w w:val="95"/>
        </w:rPr>
        <w:t>on</w:t>
      </w:r>
      <w:r w:rsidRPr="00FF152E">
        <w:rPr>
          <w:spacing w:val="27"/>
          <w:w w:val="95"/>
        </w:rPr>
        <w:t xml:space="preserve"> </w:t>
      </w:r>
      <w:r w:rsidRPr="00FF152E">
        <w:rPr>
          <w:w w:val="95"/>
        </w:rPr>
        <w:t>conceptual</w:t>
      </w:r>
      <w:r w:rsidRPr="00FF152E">
        <w:rPr>
          <w:spacing w:val="27"/>
          <w:w w:val="95"/>
        </w:rPr>
        <w:t xml:space="preserve"> </w:t>
      </w:r>
      <w:r w:rsidRPr="00FF152E">
        <w:rPr>
          <w:w w:val="95"/>
        </w:rPr>
        <w:t>primitives,</w:t>
      </w:r>
      <w:r w:rsidRPr="00FF152E">
        <w:rPr>
          <w:spacing w:val="32"/>
          <w:w w:val="95"/>
        </w:rPr>
        <w:t xml:space="preserve"> </w:t>
      </w:r>
      <w:r w:rsidRPr="00FF152E">
        <w:rPr>
          <w:i/>
          <w:w w:val="95"/>
        </w:rPr>
        <w:t>in</w:t>
      </w:r>
      <w:r w:rsidRPr="00FF152E">
        <w:rPr>
          <w:i/>
          <w:spacing w:val="27"/>
          <w:w w:val="95"/>
        </w:rPr>
        <w:t xml:space="preserve"> </w:t>
      </w:r>
      <w:r w:rsidRPr="00FF152E">
        <w:rPr>
          <w:w w:val="95"/>
        </w:rPr>
        <w:t>‘Proceedings</w:t>
      </w:r>
      <w:r w:rsidRPr="00FF152E">
        <w:rPr>
          <w:spacing w:val="-55"/>
          <w:w w:val="95"/>
        </w:rPr>
        <w:t xml:space="preserve"> </w:t>
      </w:r>
      <w:r w:rsidRPr="00FF152E">
        <w:rPr>
          <w:w w:val="95"/>
        </w:rPr>
        <w:t>of COLING 2016, the 26th international conference on computational linguistics:</w:t>
      </w:r>
      <w:r w:rsidRPr="00FF152E">
        <w:rPr>
          <w:spacing w:val="1"/>
          <w:w w:val="95"/>
        </w:rPr>
        <w:t xml:space="preserve"> </w:t>
      </w:r>
      <w:r w:rsidRPr="00FF152E">
        <w:t>Technical</w:t>
      </w:r>
      <w:r w:rsidRPr="00FF152E">
        <w:rPr>
          <w:spacing w:val="15"/>
        </w:rPr>
        <w:t xml:space="preserve"> </w:t>
      </w:r>
      <w:r w:rsidRPr="00FF152E">
        <w:t>papers’,</w:t>
      </w:r>
      <w:r w:rsidRPr="00FF152E">
        <w:rPr>
          <w:spacing w:val="15"/>
        </w:rPr>
        <w:t xml:space="preserve"> </w:t>
      </w:r>
      <w:r w:rsidRPr="00FF152E">
        <w:t>pp.</w:t>
      </w:r>
      <w:r w:rsidRPr="00FF152E">
        <w:rPr>
          <w:spacing w:val="15"/>
        </w:rPr>
        <w:t xml:space="preserve"> </w:t>
      </w:r>
      <w:r w:rsidRPr="00FF152E">
        <w:t>2666–2677.</w:t>
      </w:r>
    </w:p>
    <w:p w:rsidR="00A3556B" w:rsidRPr="00FF152E" w:rsidRDefault="00A3556B" w:rsidP="00966750">
      <w:pPr>
        <w:pStyle w:val="GvdeMetni"/>
        <w:spacing w:before="1"/>
        <w:ind w:right="569" w:hanging="1276"/>
        <w:jc w:val="both"/>
      </w:pPr>
      <w:r w:rsidRPr="00FF152E">
        <w:t xml:space="preserve">        </w:t>
      </w:r>
      <w:r w:rsidR="00D761BD" w:rsidRPr="00FF152E">
        <w:t>GIEVSKA</w:t>
      </w:r>
      <w:r w:rsidRPr="00FF152E">
        <w:t xml:space="preserve">, S., </w:t>
      </w:r>
      <w:r w:rsidR="00D761BD" w:rsidRPr="00FF152E">
        <w:t>KOROVESHOVSKI</w:t>
      </w:r>
      <w:r w:rsidRPr="00FF152E">
        <w:t xml:space="preserve">, K. </w:t>
      </w:r>
      <w:r w:rsidR="00D761BD" w:rsidRPr="00FF152E">
        <w:t>and</w:t>
      </w:r>
      <w:r w:rsidRPr="00FF152E">
        <w:t xml:space="preserve"> </w:t>
      </w:r>
      <w:r w:rsidR="00D761BD" w:rsidRPr="00FF152E">
        <w:t>CHAVDAROVA</w:t>
      </w:r>
      <w:r w:rsidRPr="00FF152E">
        <w:t>, T.</w:t>
      </w:r>
      <w:r w:rsidR="00D761BD" w:rsidRPr="00FF152E">
        <w:t>,</w:t>
      </w:r>
      <w:r w:rsidRPr="00FF152E">
        <w:t xml:space="preserve"> </w:t>
      </w:r>
      <w:r w:rsidR="00D761BD" w:rsidRPr="00FF152E">
        <w:t>2014.</w:t>
      </w:r>
      <w:r w:rsidRPr="00FF152E">
        <w:t xml:space="preserve"> A hybrid approach for</w:t>
      </w:r>
      <w:r w:rsidRPr="00FF152E">
        <w:rPr>
          <w:spacing w:val="1"/>
        </w:rPr>
        <w:t xml:space="preserve"> </w:t>
      </w:r>
      <w:r w:rsidRPr="00FF152E">
        <w:rPr>
          <w:w w:val="95"/>
        </w:rPr>
        <w:t xml:space="preserve">emotion detection in support of affective interaction, </w:t>
      </w:r>
      <w:r w:rsidRPr="00FF152E">
        <w:rPr>
          <w:i/>
          <w:w w:val="95"/>
        </w:rPr>
        <w:t xml:space="preserve">in </w:t>
      </w:r>
      <w:r w:rsidRPr="00FF152E">
        <w:rPr>
          <w:w w:val="95"/>
        </w:rPr>
        <w:t>‘Data Mining Workshop</w:t>
      </w:r>
      <w:r w:rsidRPr="00FF152E">
        <w:rPr>
          <w:spacing w:val="1"/>
          <w:w w:val="95"/>
        </w:rPr>
        <w:t xml:space="preserve"> </w:t>
      </w:r>
      <w:r w:rsidRPr="00FF152E">
        <w:t>(ICDMW),</w:t>
      </w:r>
      <w:r w:rsidRPr="00FF152E">
        <w:rPr>
          <w:spacing w:val="10"/>
        </w:rPr>
        <w:t xml:space="preserve"> </w:t>
      </w:r>
      <w:r w:rsidRPr="00FF152E">
        <w:t>2014</w:t>
      </w:r>
      <w:r w:rsidRPr="00FF152E">
        <w:rPr>
          <w:spacing w:val="11"/>
        </w:rPr>
        <w:t xml:space="preserve"> </w:t>
      </w:r>
      <w:r w:rsidRPr="00FF152E">
        <w:t>IEEE</w:t>
      </w:r>
      <w:r w:rsidRPr="00FF152E">
        <w:rPr>
          <w:spacing w:val="12"/>
        </w:rPr>
        <w:t xml:space="preserve"> </w:t>
      </w:r>
      <w:r w:rsidRPr="00FF152E">
        <w:t>International</w:t>
      </w:r>
      <w:r w:rsidRPr="00FF152E">
        <w:rPr>
          <w:spacing w:val="10"/>
        </w:rPr>
        <w:t xml:space="preserve"> </w:t>
      </w:r>
      <w:r w:rsidRPr="00FF152E">
        <w:t>Conference</w:t>
      </w:r>
      <w:r w:rsidRPr="00FF152E">
        <w:rPr>
          <w:spacing w:val="10"/>
        </w:rPr>
        <w:t xml:space="preserve"> </w:t>
      </w:r>
      <w:r w:rsidRPr="00FF152E">
        <w:t>on’,</w:t>
      </w:r>
      <w:r w:rsidRPr="00FF152E">
        <w:rPr>
          <w:spacing w:val="12"/>
        </w:rPr>
        <w:t xml:space="preserve"> </w:t>
      </w:r>
      <w:r w:rsidRPr="00FF152E">
        <w:t>IEEE,</w:t>
      </w:r>
      <w:r w:rsidRPr="00FF152E">
        <w:rPr>
          <w:spacing w:val="11"/>
        </w:rPr>
        <w:t xml:space="preserve"> </w:t>
      </w:r>
      <w:r w:rsidRPr="00FF152E">
        <w:t>pp.</w:t>
      </w:r>
      <w:r w:rsidRPr="00FF152E">
        <w:rPr>
          <w:spacing w:val="10"/>
        </w:rPr>
        <w:t xml:space="preserve"> </w:t>
      </w:r>
      <w:r w:rsidRPr="00FF152E">
        <w:t>352–359.</w:t>
      </w:r>
    </w:p>
    <w:p w:rsidR="00A3556B" w:rsidRPr="00FF152E" w:rsidRDefault="00A3556B" w:rsidP="00966750">
      <w:pPr>
        <w:pStyle w:val="GvdeMetni"/>
        <w:spacing w:before="1"/>
        <w:ind w:right="569" w:hanging="1276"/>
        <w:jc w:val="both"/>
      </w:pPr>
      <w:r w:rsidRPr="00FF152E">
        <w:t xml:space="preserve">        </w:t>
      </w:r>
      <w:r w:rsidR="00D761BD" w:rsidRPr="00FF152E">
        <w:t>RECUPERO</w:t>
      </w:r>
      <w:r w:rsidRPr="00FF152E">
        <w:t xml:space="preserve">, D. R., </w:t>
      </w:r>
      <w:r w:rsidR="00D761BD" w:rsidRPr="00FF152E">
        <w:t>PRESUTTI</w:t>
      </w:r>
      <w:r w:rsidRPr="00FF152E">
        <w:t xml:space="preserve">, V., </w:t>
      </w:r>
      <w:r w:rsidR="00D761BD" w:rsidRPr="00FF152E">
        <w:t>CONSOLI</w:t>
      </w:r>
      <w:r w:rsidRPr="00FF152E">
        <w:t xml:space="preserve">, S., </w:t>
      </w:r>
      <w:r w:rsidR="00D761BD" w:rsidRPr="00FF152E">
        <w:t>GANGEMI</w:t>
      </w:r>
      <w:r w:rsidRPr="00FF152E">
        <w:t xml:space="preserve">, A. </w:t>
      </w:r>
      <w:r w:rsidR="00D761BD" w:rsidRPr="00FF152E">
        <w:t>and</w:t>
      </w:r>
      <w:r w:rsidRPr="00FF152E">
        <w:t xml:space="preserve"> </w:t>
      </w:r>
      <w:r w:rsidR="00D761BD" w:rsidRPr="00FF152E">
        <w:t>NUZZOLESE</w:t>
      </w:r>
      <w:r w:rsidRPr="00FF152E">
        <w:t>, A. G.</w:t>
      </w:r>
      <w:r w:rsidR="00D761BD" w:rsidRPr="00FF152E">
        <w:t>,</w:t>
      </w:r>
      <w:r w:rsidRPr="00FF152E">
        <w:t xml:space="preserve"> 2015</w:t>
      </w:r>
      <w:r w:rsidR="00D761BD" w:rsidRPr="00FF152E">
        <w:t>.</w:t>
      </w:r>
      <w:r w:rsidRPr="00FF152E">
        <w:rPr>
          <w:spacing w:val="-58"/>
        </w:rPr>
        <w:t xml:space="preserve"> </w:t>
      </w:r>
      <w:r w:rsidRPr="00FF152E">
        <w:t>‘Sentilo:</w:t>
      </w:r>
      <w:r w:rsidRPr="00FF152E">
        <w:rPr>
          <w:spacing w:val="13"/>
        </w:rPr>
        <w:t xml:space="preserve"> </w:t>
      </w:r>
      <w:r w:rsidRPr="00FF152E">
        <w:t>frame-based</w:t>
      </w:r>
      <w:r w:rsidRPr="00FF152E">
        <w:rPr>
          <w:spacing w:val="-5"/>
        </w:rPr>
        <w:t xml:space="preserve"> </w:t>
      </w:r>
      <w:r w:rsidRPr="00FF152E">
        <w:t>sentiment</w:t>
      </w:r>
      <w:r w:rsidRPr="00FF152E">
        <w:rPr>
          <w:spacing w:val="-5"/>
        </w:rPr>
        <w:t xml:space="preserve"> </w:t>
      </w:r>
      <w:r w:rsidRPr="00FF152E">
        <w:t>analysis’,</w:t>
      </w:r>
      <w:r w:rsidRPr="00FF152E">
        <w:rPr>
          <w:spacing w:val="-5"/>
        </w:rPr>
        <w:t xml:space="preserve"> </w:t>
      </w:r>
      <w:r w:rsidRPr="00FF152E">
        <w:rPr>
          <w:i/>
        </w:rPr>
        <w:t>Cognitive</w:t>
      </w:r>
      <w:r w:rsidRPr="00FF152E">
        <w:rPr>
          <w:i/>
          <w:spacing w:val="-1"/>
        </w:rPr>
        <w:t xml:space="preserve"> </w:t>
      </w:r>
      <w:r w:rsidRPr="00FF152E">
        <w:rPr>
          <w:i/>
        </w:rPr>
        <w:t>Computation</w:t>
      </w:r>
      <w:r w:rsidRPr="00FF152E">
        <w:rPr>
          <w:i/>
          <w:spacing w:val="-4"/>
        </w:rPr>
        <w:t xml:space="preserve"> </w:t>
      </w:r>
      <w:r w:rsidRPr="00FF152E">
        <w:rPr>
          <w:b/>
        </w:rPr>
        <w:t>7</w:t>
      </w:r>
      <w:r w:rsidRPr="00FF152E">
        <w:t>(2),</w:t>
      </w:r>
      <w:r w:rsidRPr="00FF152E">
        <w:rPr>
          <w:spacing w:val="-5"/>
        </w:rPr>
        <w:t xml:space="preserve"> </w:t>
      </w:r>
      <w:r w:rsidRPr="00FF152E">
        <w:t>211–225.</w:t>
      </w:r>
    </w:p>
    <w:p w:rsidR="00A3556B" w:rsidRPr="00FF152E" w:rsidRDefault="00A3556B" w:rsidP="00966750">
      <w:pPr>
        <w:pStyle w:val="GvdeMetni"/>
        <w:spacing w:before="1"/>
        <w:ind w:right="569" w:hanging="1276"/>
        <w:jc w:val="both"/>
      </w:pPr>
      <w:r w:rsidRPr="00FF152E">
        <w:t xml:space="preserve">         </w:t>
      </w:r>
      <w:r w:rsidR="00D761BD" w:rsidRPr="00FF152E">
        <w:t>YU</w:t>
      </w:r>
      <w:r w:rsidRPr="00FF152E">
        <w:t xml:space="preserve">, L.-C., </w:t>
      </w:r>
      <w:r w:rsidR="00D761BD" w:rsidRPr="00FF152E">
        <w:t>WANG</w:t>
      </w:r>
      <w:r w:rsidRPr="00FF152E">
        <w:t xml:space="preserve">, J., </w:t>
      </w:r>
      <w:r w:rsidR="00D761BD" w:rsidRPr="00FF152E">
        <w:t>LAI</w:t>
      </w:r>
      <w:r w:rsidRPr="00FF152E">
        <w:t xml:space="preserve">, K. R. </w:t>
      </w:r>
      <w:r w:rsidR="00D761BD" w:rsidRPr="00FF152E">
        <w:t>and</w:t>
      </w:r>
      <w:r w:rsidRPr="00FF152E">
        <w:t xml:space="preserve"> </w:t>
      </w:r>
      <w:r w:rsidR="00D761BD" w:rsidRPr="00FF152E">
        <w:t>ZHANG</w:t>
      </w:r>
      <w:r w:rsidRPr="00FF152E">
        <w:t>, X.</w:t>
      </w:r>
      <w:r w:rsidR="00D761BD" w:rsidRPr="00FF152E">
        <w:t>,</w:t>
      </w:r>
      <w:r w:rsidRPr="00FF152E">
        <w:t xml:space="preserve"> 2017</w:t>
      </w:r>
      <w:r w:rsidR="00D761BD" w:rsidRPr="00FF152E">
        <w:t>.</w:t>
      </w:r>
      <w:r w:rsidRPr="00FF152E">
        <w:t xml:space="preserve"> Refining word embeddings for</w:t>
      </w:r>
      <w:r w:rsidRPr="00FF152E">
        <w:rPr>
          <w:spacing w:val="-57"/>
        </w:rPr>
        <w:t xml:space="preserve"> </w:t>
      </w:r>
      <w:r w:rsidRPr="00FF152E">
        <w:rPr>
          <w:w w:val="95"/>
        </w:rPr>
        <w:t xml:space="preserve">sentiment analysis, </w:t>
      </w:r>
      <w:r w:rsidRPr="00FF152E">
        <w:rPr>
          <w:i/>
          <w:w w:val="95"/>
        </w:rPr>
        <w:t xml:space="preserve">in </w:t>
      </w:r>
      <w:r w:rsidRPr="00FF152E">
        <w:rPr>
          <w:w w:val="95"/>
        </w:rPr>
        <w:t>‘Proceedings of the 2017 conference on empirical methods</w:t>
      </w:r>
      <w:r w:rsidRPr="00FF152E">
        <w:rPr>
          <w:spacing w:val="1"/>
          <w:w w:val="95"/>
        </w:rPr>
        <w:t xml:space="preserve"> </w:t>
      </w:r>
      <w:r w:rsidRPr="00FF152E">
        <w:t>in</w:t>
      </w:r>
      <w:r w:rsidRPr="00FF152E">
        <w:rPr>
          <w:spacing w:val="12"/>
        </w:rPr>
        <w:t xml:space="preserve"> </w:t>
      </w:r>
      <w:r w:rsidRPr="00FF152E">
        <w:t>natural</w:t>
      </w:r>
      <w:r w:rsidRPr="00FF152E">
        <w:rPr>
          <w:spacing w:val="12"/>
        </w:rPr>
        <w:t xml:space="preserve"> </w:t>
      </w:r>
      <w:r w:rsidRPr="00FF152E">
        <w:t>language</w:t>
      </w:r>
      <w:r w:rsidRPr="00FF152E">
        <w:rPr>
          <w:spacing w:val="13"/>
        </w:rPr>
        <w:t xml:space="preserve"> </w:t>
      </w:r>
      <w:r w:rsidRPr="00FF152E">
        <w:t>processing’,</w:t>
      </w:r>
      <w:r w:rsidRPr="00FF152E">
        <w:rPr>
          <w:spacing w:val="12"/>
        </w:rPr>
        <w:t xml:space="preserve"> </w:t>
      </w:r>
      <w:r w:rsidRPr="00FF152E">
        <w:t>pp.</w:t>
      </w:r>
      <w:r w:rsidRPr="00FF152E">
        <w:rPr>
          <w:spacing w:val="12"/>
        </w:rPr>
        <w:t xml:space="preserve"> </w:t>
      </w:r>
      <w:r w:rsidRPr="00FF152E">
        <w:t>534–539.</w:t>
      </w:r>
    </w:p>
    <w:p w:rsidR="00CA2E81" w:rsidRDefault="00CA2E81" w:rsidP="00966750">
      <w:pPr>
        <w:pStyle w:val="GvdeMetni"/>
        <w:spacing w:before="1"/>
        <w:ind w:right="569" w:hanging="709"/>
        <w:jc w:val="both"/>
      </w:pPr>
      <w:r w:rsidRPr="00FF152E">
        <w:t xml:space="preserve">GILBERT, C. and HUTTO, E., 2014. Vader: A parsimonious rule-based model for sentiment analysis of social media text, in ‘Eighth International Conference on Weblogs and Social Media (ICWSM-14). Available at (20/04/16) </w:t>
      </w:r>
      <w:hyperlink r:id="rId52">
        <w:r w:rsidRPr="00FF152E">
          <w:t>http://comp.</w:t>
        </w:r>
      </w:hyperlink>
      <w:r w:rsidRPr="00FF152E">
        <w:t xml:space="preserve"> social. gatech. edu/papers/icwsm14. vader. hutto. pdf’, Vol. 81, p. 82.</w:t>
      </w:r>
    </w:p>
    <w:p w:rsidR="00966750" w:rsidRDefault="000C6B4C" w:rsidP="00966750">
      <w:pPr>
        <w:pStyle w:val="GvdeMetni"/>
        <w:spacing w:before="1"/>
        <w:ind w:right="569" w:hanging="709"/>
        <w:jc w:val="both"/>
      </w:pPr>
      <w:r>
        <w:t>KIRITCHENKO</w:t>
      </w:r>
      <w:r w:rsidR="00966750" w:rsidRPr="00966750">
        <w:t xml:space="preserve">, S., Zhu, X., Cherry, C., and Mohammad, </w:t>
      </w:r>
      <w:r>
        <w:t>S. (2014a). Nrc-canada-2014: De</w:t>
      </w:r>
      <w:r w:rsidR="00966750" w:rsidRPr="00966750">
        <w:t>tecting aspects and sentiment in customer reviews. In Proceedings of the 8th International Workshop on Semantic Evaluation (SemEval 2014), pages 437–442.</w:t>
      </w:r>
    </w:p>
    <w:p w:rsidR="000C6B4C" w:rsidRDefault="000C6B4C" w:rsidP="000C6B4C">
      <w:pPr>
        <w:pStyle w:val="GvdeMetni"/>
        <w:spacing w:before="1"/>
        <w:ind w:right="569" w:hanging="709"/>
        <w:jc w:val="both"/>
      </w:pPr>
      <w:r w:rsidRPr="000C6B4C">
        <w:t>L</w:t>
      </w:r>
      <w:r>
        <w:t>IU, B. 2011</w:t>
      </w:r>
      <w:r w:rsidRPr="000C6B4C">
        <w:t>. Opinion mining and sentiment analysis. In Web Data Mining, pages 459–526. Springer.</w:t>
      </w:r>
    </w:p>
    <w:p w:rsidR="000E6CB4" w:rsidRPr="00676C50" w:rsidRDefault="000E6CB4" w:rsidP="000C6B4C">
      <w:pPr>
        <w:pStyle w:val="GvdeMetni"/>
        <w:spacing w:before="1"/>
        <w:ind w:right="569" w:hanging="709"/>
        <w:jc w:val="both"/>
      </w:pPr>
      <w:r>
        <w:t>HUTTO</w:t>
      </w:r>
      <w:r w:rsidRPr="000E6CB4">
        <w:t>, C. and Gilbert, E. 2014. VADER: A Parsimonious Rule-Based Model for Sentiment Analysis of Social Media Text. Proceedings of the International AAAI Conference on Web and Social Media. 8, 1 (May 2014), 216-225.</w:t>
      </w:r>
    </w:p>
    <w:p w:rsidR="000C6B4C" w:rsidRDefault="0055303C" w:rsidP="00966750">
      <w:pPr>
        <w:pStyle w:val="GvdeMetni"/>
        <w:spacing w:before="1"/>
        <w:ind w:right="569" w:hanging="709"/>
        <w:jc w:val="both"/>
      </w:pPr>
      <w:r>
        <w:t>DEVLIN</w:t>
      </w:r>
      <w:r>
        <w:t>, J., Chang, M.-W., Lee, K., and Toutanova, K., 2019. Bert: Pre-training of deep</w:t>
      </w:r>
      <w:r>
        <w:rPr>
          <w:spacing w:val="1"/>
        </w:rPr>
        <w:t xml:space="preserve"> </w:t>
      </w:r>
      <w:r>
        <w:t xml:space="preserve">bidirectional transformers for language understanding. </w:t>
      </w:r>
      <w:r>
        <w:rPr>
          <w:i/>
        </w:rPr>
        <w:t>Proceedings of NAACL-HLT 2019</w:t>
      </w:r>
      <w:r>
        <w:rPr>
          <w:i/>
          <w:spacing w:val="1"/>
        </w:rPr>
        <w:t xml:space="preserve"> </w:t>
      </w:r>
      <w:r>
        <w:t>(pp.</w:t>
      </w:r>
      <w:r>
        <w:rPr>
          <w:spacing w:val="-6"/>
        </w:rPr>
        <w:t xml:space="preserve"> </w:t>
      </w:r>
      <w:r>
        <w:rPr>
          <w:sz w:val="21"/>
        </w:rPr>
        <w:t>4171–4186</w:t>
      </w:r>
      <w:r>
        <w:t>).</w:t>
      </w:r>
      <w:r>
        <w:rPr>
          <w:spacing w:val="-1"/>
        </w:rPr>
        <w:t xml:space="preserve"> </w:t>
      </w:r>
      <w:r>
        <w:t>Minneapolis,</w:t>
      </w:r>
      <w:r>
        <w:rPr>
          <w:spacing w:val="-4"/>
        </w:rPr>
        <w:t xml:space="preserve"> </w:t>
      </w:r>
      <w:r>
        <w:t>Minnesota:</w:t>
      </w:r>
      <w:r>
        <w:rPr>
          <w:spacing w:val="-3"/>
        </w:rPr>
        <w:t xml:space="preserve"> </w:t>
      </w:r>
      <w:r>
        <w:t>Association</w:t>
      </w:r>
      <w:r>
        <w:rPr>
          <w:spacing w:val="-4"/>
        </w:rPr>
        <w:t xml:space="preserve"> </w:t>
      </w:r>
      <w:r>
        <w:t>for</w:t>
      </w:r>
      <w:r>
        <w:rPr>
          <w:spacing w:val="-1"/>
        </w:rPr>
        <w:t xml:space="preserve"> </w:t>
      </w:r>
      <w:r>
        <w:t>Computational Linguistics.</w:t>
      </w:r>
    </w:p>
    <w:p w:rsidR="00923B9B" w:rsidRDefault="00923B9B" w:rsidP="00923B9B">
      <w:pPr>
        <w:pStyle w:val="GvdeMetni"/>
        <w:spacing w:before="1"/>
        <w:ind w:right="569" w:hanging="709"/>
        <w:jc w:val="both"/>
      </w:pPr>
      <w:r>
        <w:t>YUWEN, Z., Zhaozhuo, X., 2018</w:t>
      </w:r>
      <w:r>
        <w:t>. Bert for question answering on squad 2.0. Unpublished</w:t>
      </w:r>
      <w:r w:rsidRPr="00923B9B">
        <w:t xml:space="preserve"> </w:t>
      </w:r>
      <w:r>
        <w:t>manuscript.</w:t>
      </w:r>
    </w:p>
    <w:p w:rsidR="00923B9B" w:rsidRPr="00966750" w:rsidRDefault="00923B9B" w:rsidP="00966750">
      <w:pPr>
        <w:pStyle w:val="GvdeMetni"/>
        <w:spacing w:before="1"/>
        <w:ind w:right="569" w:hanging="709"/>
        <w:jc w:val="both"/>
      </w:pPr>
    </w:p>
    <w:p w:rsidR="00966750" w:rsidRPr="00FF152E" w:rsidRDefault="00966750" w:rsidP="00CA2E81">
      <w:pPr>
        <w:pStyle w:val="GvdeMetni"/>
        <w:spacing w:before="1"/>
        <w:ind w:left="1276" w:right="569" w:hanging="709"/>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A3556B" w:rsidRPr="00FF152E" w:rsidRDefault="00A3556B" w:rsidP="00A3556B">
      <w:pPr>
        <w:spacing w:line="384" w:lineRule="auto"/>
        <w:jc w:val="both"/>
        <w:sectPr w:rsidR="00A3556B" w:rsidRPr="00FF152E" w:rsidSect="00A3556B">
          <w:headerReference w:type="default" r:id="rId53"/>
          <w:pgSz w:w="11910" w:h="16840"/>
          <w:pgMar w:top="1701" w:right="1418" w:bottom="1701" w:left="2268" w:header="708" w:footer="708" w:gutter="0"/>
          <w:cols w:space="708"/>
        </w:sectPr>
      </w:pPr>
    </w:p>
    <w:p w:rsidR="00E06EB0" w:rsidRPr="00966750" w:rsidRDefault="00E06EB0" w:rsidP="00966750">
      <w:pPr>
        <w:pStyle w:val="GvdeMetni"/>
        <w:spacing w:before="1"/>
        <w:ind w:right="569"/>
        <w:rPr>
          <w:sz w:val="2"/>
          <w:szCs w:val="2"/>
        </w:rPr>
      </w:pPr>
    </w:p>
    <w:sectPr w:rsidR="00E06EB0" w:rsidRPr="00966750" w:rsidSect="00613899">
      <w:headerReference w:type="default" r:id="rId54"/>
      <w:footerReference w:type="default" r:id="rId55"/>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E57" w:rsidRDefault="00D47E57">
      <w:r>
        <w:separator/>
      </w:r>
    </w:p>
  </w:endnote>
  <w:endnote w:type="continuationSeparator" w:id="0">
    <w:p w:rsidR="00D47E57" w:rsidRDefault="00D4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style="mso-next-textbox:#_x0000_s2084"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style="mso-next-textbox:#_x0000_s2082"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style="mso-next-textbox:#_x0000_s2079"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style="mso-next-textbox:#_x0000_s2077"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style="mso-next-textbox:#_x0000_s2075"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style="mso-next-textbox:#_x0000_s2073" inset="0,0,0,0">
            <w:txbxContent>
              <w:p w:rsidR="001B2B9B" w:rsidRDefault="001B2B9B">
                <w:pPr>
                  <w:pStyle w:val="GvdeMetni"/>
                  <w:spacing w:before="10"/>
                  <w:ind w:left="60"/>
                </w:pPr>
                <w:r>
                  <w:fldChar w:fldCharType="begin"/>
                </w:r>
                <w:r>
                  <w:instrText xml:space="preserve"> PAGE  \* roman </w:instrText>
                </w:r>
                <w:r>
                  <w:fldChar w:fldCharType="separate"/>
                </w:r>
                <w:r w:rsidR="007232EE">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244"/>
      <w:docPartObj>
        <w:docPartGallery w:val="Page Numbers (Bottom of Page)"/>
        <w:docPartUnique/>
      </w:docPartObj>
    </w:sdtPr>
    <w:sdtContent>
      <w:p w:rsidR="001B2B9B" w:rsidRDefault="001B2B9B">
        <w:pPr>
          <w:pStyle w:val="AltBilgi"/>
          <w:jc w:val="center"/>
        </w:pPr>
        <w:r>
          <w:fldChar w:fldCharType="begin"/>
        </w:r>
        <w:r>
          <w:instrText>PAGE   \* MERGEFORMAT</w:instrText>
        </w:r>
        <w:r>
          <w:fldChar w:fldCharType="separate"/>
        </w:r>
        <w:r w:rsidR="007232EE">
          <w:rPr>
            <w:noProof/>
          </w:rPr>
          <w:t>39</w:t>
        </w:r>
        <w:r>
          <w:fldChar w:fldCharType="end"/>
        </w:r>
      </w:p>
    </w:sdtContent>
  </w:sdt>
  <w:p w:rsidR="001B2B9B" w:rsidRDefault="001B2B9B">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style="mso-next-textbox:#_x0000_s2049" inset="0,0,0,0">
            <w:txbxContent>
              <w:p w:rsidR="001B2B9B" w:rsidRDefault="001B2B9B">
                <w:pPr>
                  <w:pStyle w:val="GvdeMetni"/>
                  <w:spacing w:before="10"/>
                  <w:ind w:left="60"/>
                </w:pPr>
                <w:r>
                  <w:fldChar w:fldCharType="begin"/>
                </w:r>
                <w:r>
                  <w:instrText xml:space="preserve"> PAGE </w:instrText>
                </w:r>
                <w:r>
                  <w:fldChar w:fldCharType="separate"/>
                </w:r>
                <w:r w:rsidR="007232EE">
                  <w:rPr>
                    <w:noProof/>
                  </w:rP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E57" w:rsidRDefault="00D47E57">
      <w:r>
        <w:separator/>
      </w:r>
    </w:p>
  </w:footnote>
  <w:footnote w:type="continuationSeparator" w:id="0">
    <w:p w:rsidR="00D47E57" w:rsidRDefault="00D47E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style="mso-next-textbox:#_x0000_s2083" inset="0,0,0,0">
            <w:txbxContent>
              <w:p w:rsidR="001B2B9B" w:rsidRDefault="001B2B9B">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33" w:rsidRDefault="00301333">
    <w:pPr>
      <w:pStyle w:val="GvdeMetni"/>
      <w:spacing w:line="14" w:lineRule="auto"/>
      <w:rPr>
        <w:sz w:val="20"/>
      </w:rPr>
    </w:pPr>
    <w:r>
      <w:pict>
        <v:shapetype id="_x0000_t202" coordsize="21600,21600" o:spt="202" path="m,l,21600r21600,l21600,xe">
          <v:stroke joinstyle="miter"/>
          <v:path gradientshapeok="t" o:connecttype="rect"/>
        </v:shapetype>
        <v:shape id="_x0000_s2179" type="#_x0000_t202" style="position:absolute;margin-left:112.4pt;margin-top:34.75pt;width:229.8pt;height:13.05pt;z-index:-251642880;mso-position-horizontal-relative:page;mso-position-vertical-relative:page" filled="f" stroked="f">
          <v:textbox style="mso-next-textbox:#_x0000_s2179" inset="0,0,0,0">
            <w:txbxContent>
              <w:p w:rsidR="00301333" w:rsidRDefault="00301333">
                <w:pPr>
                  <w:spacing w:before="10"/>
                  <w:ind w:left="20"/>
                  <w:rPr>
                    <w:b/>
                    <w:sz w:val="20"/>
                  </w:rPr>
                </w:pPr>
                <w:r>
                  <w:rPr>
                    <w:b/>
                    <w:sz w:val="20"/>
                  </w:rPr>
                  <w:t>4.ARAŞTIRMA BULGULARI VE TARTIŞMA</w:t>
                </w:r>
              </w:p>
            </w:txbxContent>
          </v:textbox>
          <w10:wrap anchorx="page" anchory="page"/>
        </v:shape>
      </w:pict>
    </w:r>
    <w:r>
      <w:pict>
        <v:line id="_x0000_s2178" style="position:absolute;z-index:-251643904;mso-position-horizontal-relative:page;mso-position-vertical-relative:page" from="113.4pt,46.2pt" to="524.5pt,46.2pt" strokeweight=".96pt">
          <w10:wrap anchorx="page" anchory="page"/>
        </v:line>
      </w:pict>
    </w:r>
    <w:r>
      <w:pict>
        <v:shape id="_x0000_s2180" type="#_x0000_t202" style="position:absolute;margin-left:438.4pt;margin-top:34.75pt;width:86.95pt;height:13.05pt;z-index:-251641856;mso-position-horizontal-relative:page;mso-position-vertical-relative:page" filled="f" stroked="f">
          <v:textbox style="mso-next-textbox:#_x0000_s2180" inset="0,0,0,0">
            <w:txbxContent>
              <w:p w:rsidR="00301333" w:rsidRDefault="00301333">
                <w:pPr>
                  <w:spacing w:before="10"/>
                  <w:ind w:left="20"/>
                  <w:rPr>
                    <w:b/>
                    <w:sz w:val="20"/>
                  </w:rPr>
                </w:pPr>
                <w:r>
                  <w:rPr>
                    <w:b/>
                    <w:sz w:val="20"/>
                  </w:rPr>
                  <w:t>Ayhan AKKAYA</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325" w:rsidRDefault="00F66325">
    <w:pPr>
      <w:pStyle w:val="GvdeMetni"/>
      <w:spacing w:line="14" w:lineRule="auto"/>
      <w:rPr>
        <w:sz w:val="20"/>
      </w:rPr>
    </w:pPr>
    <w:r>
      <w:pict>
        <v:shapetype id="_x0000_t202" coordsize="21600,21600" o:spt="202" path="m,l,21600r21600,l21600,xe">
          <v:stroke joinstyle="miter"/>
          <v:path gradientshapeok="t" o:connecttype="rect"/>
        </v:shapetype>
        <v:shape id="_x0000_s2182" type="#_x0000_t202" style="position:absolute;margin-left:112.4pt;margin-top:34.75pt;width:229.8pt;height:13.05pt;z-index:-251638784;mso-position-horizontal-relative:page;mso-position-vertical-relative:page" filled="f" stroked="f">
          <v:textbox style="mso-next-textbox:#_x0000_s2182" inset="0,0,0,0">
            <w:txbxContent>
              <w:p w:rsidR="00F66325" w:rsidRDefault="00F66325">
                <w:pPr>
                  <w:spacing w:before="10"/>
                  <w:ind w:left="20"/>
                  <w:rPr>
                    <w:b/>
                    <w:sz w:val="20"/>
                  </w:rPr>
                </w:pPr>
                <w:r>
                  <w:rPr>
                    <w:b/>
                    <w:sz w:val="20"/>
                  </w:rPr>
                  <w:t>5.SONUÇLAR VE ÖNERİLER</w:t>
                </w:r>
              </w:p>
            </w:txbxContent>
          </v:textbox>
          <w10:wrap anchorx="page" anchory="page"/>
        </v:shape>
      </w:pict>
    </w:r>
    <w:r>
      <w:pict>
        <v:line id="_x0000_s2181" style="position:absolute;z-index:-251639808;mso-position-horizontal-relative:page;mso-position-vertical-relative:page" from="113.4pt,46.2pt" to="524.5pt,46.2pt" strokeweight=".96pt">
          <w10:wrap anchorx="page" anchory="page"/>
        </v:line>
      </w:pict>
    </w:r>
    <w:r>
      <w:pict>
        <v:shape id="_x0000_s2183" type="#_x0000_t202" style="position:absolute;margin-left:438.4pt;margin-top:34.75pt;width:86.95pt;height:13.05pt;z-index:-251637760;mso-position-horizontal-relative:page;mso-position-vertical-relative:page" filled="f" stroked="f">
          <v:textbox style="mso-next-textbox:#_x0000_s2183" inset="0,0,0,0">
            <w:txbxContent>
              <w:p w:rsidR="00F66325" w:rsidRDefault="00F66325">
                <w:pPr>
                  <w:spacing w:before="10"/>
                  <w:ind w:left="20"/>
                  <w:rPr>
                    <w:b/>
                    <w:sz w:val="20"/>
                  </w:rPr>
                </w:pPr>
                <w:r>
                  <w:rPr>
                    <w:b/>
                    <w:sz w:val="20"/>
                  </w:rPr>
                  <w:t>Ayhan AKKAYA</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Pr="00FF152E" w:rsidRDefault="001B2B9B" w:rsidP="00966750">
    <w:pPr>
      <w:pStyle w:val="Balk1"/>
      <w:spacing w:before="102"/>
      <w:ind w:left="0" w:right="1251"/>
    </w:pPr>
    <w:r w:rsidRPr="00FF152E">
      <w:t>KAYNAKLAR</w:t>
    </w:r>
  </w:p>
  <w:p w:rsidR="001B2B9B" w:rsidRDefault="001B2B9B">
    <w:pPr>
      <w:pStyle w:val="GvdeMetni"/>
      <w:spacing w:line="14" w:lineRule="auto"/>
      <w:rPr>
        <w:sz w:val="20"/>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1B2B9B" w:rsidRDefault="001B2B9B">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style="mso-next-textbox:#_x0000_s2078" inset="0,0,0,0">
            <w:txbxContent>
              <w:p w:rsidR="001B2B9B" w:rsidRDefault="001B2B9B">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style="mso-next-textbox:#_x0000_s2076" inset="0,0,0,0">
            <w:txbxContent>
              <w:p w:rsidR="001B2B9B" w:rsidRDefault="001B2B9B">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style="mso-next-textbox:#_x0000_s2074" inset="0,0,0,0">
            <w:txbxContent>
              <w:p w:rsidR="001B2B9B" w:rsidRDefault="001B2B9B">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1B2B9B" w:rsidRDefault="001B2B9B">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1B2B9B" w:rsidRDefault="001B2B9B">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140" type="#_x0000_t202" style="position:absolute;margin-left:112.4pt;margin-top:34.75pt;width:131.85pt;height:13.05pt;z-index:-251651072;mso-position-horizontal-relative:page;mso-position-vertical-relative:page" filled="f" stroked="f">
          <v:textbox style="mso-next-textbox:#_x0000_s2140" inset="0,0,0,0">
            <w:txbxContent>
              <w:p w:rsidR="001B2B9B" w:rsidRDefault="001B2B9B">
                <w:pPr>
                  <w:spacing w:before="10"/>
                  <w:ind w:left="20"/>
                  <w:rPr>
                    <w:b/>
                    <w:sz w:val="20"/>
                  </w:rPr>
                </w:pPr>
                <w:r>
                  <w:rPr>
                    <w:b/>
                    <w:sz w:val="20"/>
                  </w:rPr>
                  <w:t>2.ÖNCEKİ ÇALIŞMALAR</w:t>
                </w:r>
              </w:p>
            </w:txbxContent>
          </v:textbox>
          <w10:wrap anchorx="page" anchory="page"/>
        </v:shape>
      </w:pict>
    </w:r>
    <w:r>
      <w:pict>
        <v:line id="_x0000_s2139" style="position:absolute;z-index:-251652096;mso-position-horizontal-relative:page;mso-position-vertical-relative:page" from="113.4pt,46.2pt" to="524.5pt,46.2pt" strokeweight=".96pt">
          <w10:wrap anchorx="page" anchory="page"/>
        </v:line>
      </w:pict>
    </w:r>
    <w:r>
      <w:pict>
        <v:shape id="_x0000_s2141" type="#_x0000_t202" style="position:absolute;margin-left:438.4pt;margin-top:34.75pt;width:86.95pt;height:13.05pt;z-index:-251650048;mso-position-horizontal-relative:page;mso-position-vertical-relative:page" filled="f" stroked="f">
          <v:textbox style="mso-next-textbox:#_x0000_s2141" inset="0,0,0,0">
            <w:txbxContent>
              <w:p w:rsidR="001B2B9B" w:rsidRDefault="001B2B9B">
                <w:pPr>
                  <w:spacing w:before="10"/>
                  <w:ind w:left="20"/>
                  <w:rPr>
                    <w:b/>
                    <w:sz w:val="20"/>
                  </w:rPr>
                </w:pPr>
                <w:r>
                  <w:rPr>
                    <w:b/>
                    <w:sz w:val="20"/>
                  </w:rPr>
                  <w:t>Ayhan AKKAYA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0"/>
      </w:rPr>
    </w:pPr>
    <w:r>
      <w:pict>
        <v:shapetype id="_x0000_t202" coordsize="21600,21600" o:spt="202" path="m,l,21600r21600,l21600,xe">
          <v:stroke joinstyle="miter"/>
          <v:path gradientshapeok="t" o:connecttype="rect"/>
        </v:shapetype>
        <v:shape id="_x0000_s2160" type="#_x0000_t202" style="position:absolute;margin-left:112.4pt;margin-top:34.75pt;width:229.8pt;height:13.05pt;z-index:-251646976;mso-position-horizontal-relative:page;mso-position-vertical-relative:page" filled="f" stroked="f">
          <v:textbox style="mso-next-textbox:#_x0000_s2160" inset="0,0,0,0">
            <w:txbxContent>
              <w:p w:rsidR="001B2B9B" w:rsidRDefault="001B2B9B">
                <w:pPr>
                  <w:spacing w:before="10"/>
                  <w:ind w:left="20"/>
                  <w:rPr>
                    <w:b/>
                    <w:sz w:val="20"/>
                  </w:rPr>
                </w:pPr>
                <w:r>
                  <w:rPr>
                    <w:b/>
                    <w:sz w:val="20"/>
                  </w:rPr>
                  <w:t>3.MATERYAL VE YÖNTEM</w:t>
                </w:r>
              </w:p>
            </w:txbxContent>
          </v:textbox>
          <w10:wrap anchorx="page" anchory="page"/>
        </v:shape>
      </w:pict>
    </w:r>
    <w:r>
      <w:pict>
        <v:line id="_x0000_s2159" style="position:absolute;z-index:-251648000;mso-position-horizontal-relative:page;mso-position-vertical-relative:page" from="113.4pt,46.2pt" to="524.5pt,46.2pt" strokeweight=".96pt">
          <w10:wrap anchorx="page" anchory="page"/>
        </v:line>
      </w:pict>
    </w:r>
    <w:r>
      <w:pict>
        <v:shape id="_x0000_s2161" type="#_x0000_t202" style="position:absolute;margin-left:438.4pt;margin-top:34.75pt;width:86.95pt;height:13.05pt;z-index:-251645952;mso-position-horizontal-relative:page;mso-position-vertical-relative:page" filled="f" stroked="f">
          <v:textbox style="mso-next-textbox:#_x0000_s2161" inset="0,0,0,0">
            <w:txbxContent>
              <w:p w:rsidR="001B2B9B" w:rsidRDefault="001B2B9B">
                <w:pPr>
                  <w:spacing w:before="10"/>
                  <w:ind w:left="20"/>
                  <w:rPr>
                    <w:b/>
                    <w:sz w:val="20"/>
                  </w:rPr>
                </w:pPr>
                <w:r>
                  <w:rPr>
                    <w:b/>
                    <w:sz w:val="20"/>
                  </w:rPr>
                  <w:t>Ayhan AKKAYA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237F69A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7"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8"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abstractNum w:abstractNumId="9"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8"/>
  </w:num>
  <w:num w:numId="3">
    <w:abstractNumId w:val="4"/>
  </w:num>
  <w:num w:numId="4">
    <w:abstractNumId w:val="6"/>
  </w:num>
  <w:num w:numId="5">
    <w:abstractNumId w:val="3"/>
  </w:num>
  <w:num w:numId="6">
    <w:abstractNumId w:val="1"/>
  </w:num>
  <w:num w:numId="7">
    <w:abstractNumId w:val="0"/>
  </w:num>
  <w:num w:numId="8">
    <w:abstractNumId w:val="7"/>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afa">
    <w15:presenceInfo w15:providerId="Windows Live" w15:userId="5ce1b53aaeb6f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18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1EA9"/>
    <w:rsid w:val="00007D66"/>
    <w:rsid w:val="000146CF"/>
    <w:rsid w:val="00016CD4"/>
    <w:rsid w:val="00017F83"/>
    <w:rsid w:val="00026476"/>
    <w:rsid w:val="000300B7"/>
    <w:rsid w:val="00036ED8"/>
    <w:rsid w:val="00040820"/>
    <w:rsid w:val="00043125"/>
    <w:rsid w:val="0004703D"/>
    <w:rsid w:val="00054B22"/>
    <w:rsid w:val="00060460"/>
    <w:rsid w:val="00071B72"/>
    <w:rsid w:val="00073C9F"/>
    <w:rsid w:val="00077F66"/>
    <w:rsid w:val="000838F4"/>
    <w:rsid w:val="000A00AC"/>
    <w:rsid w:val="000A1B29"/>
    <w:rsid w:val="000A57C6"/>
    <w:rsid w:val="000A7F0E"/>
    <w:rsid w:val="000B5708"/>
    <w:rsid w:val="000C6B4C"/>
    <w:rsid w:val="000E6CB4"/>
    <w:rsid w:val="000F39CB"/>
    <w:rsid w:val="00107EBB"/>
    <w:rsid w:val="00111705"/>
    <w:rsid w:val="00115FF7"/>
    <w:rsid w:val="00116043"/>
    <w:rsid w:val="00116091"/>
    <w:rsid w:val="0012528D"/>
    <w:rsid w:val="00126A6C"/>
    <w:rsid w:val="00140E5D"/>
    <w:rsid w:val="00144AB7"/>
    <w:rsid w:val="0014616C"/>
    <w:rsid w:val="00146FFF"/>
    <w:rsid w:val="00150570"/>
    <w:rsid w:val="0016415D"/>
    <w:rsid w:val="00173E1F"/>
    <w:rsid w:val="00182609"/>
    <w:rsid w:val="00182CE4"/>
    <w:rsid w:val="0019530A"/>
    <w:rsid w:val="00197BC8"/>
    <w:rsid w:val="001A07A3"/>
    <w:rsid w:val="001A4502"/>
    <w:rsid w:val="001B01AE"/>
    <w:rsid w:val="001B0BC8"/>
    <w:rsid w:val="001B1465"/>
    <w:rsid w:val="001B2B9B"/>
    <w:rsid w:val="001B4AB8"/>
    <w:rsid w:val="001B561F"/>
    <w:rsid w:val="001C1FA6"/>
    <w:rsid w:val="001C4524"/>
    <w:rsid w:val="001D11C4"/>
    <w:rsid w:val="001D3595"/>
    <w:rsid w:val="001D7752"/>
    <w:rsid w:val="001D7F1E"/>
    <w:rsid w:val="001E123A"/>
    <w:rsid w:val="001E4463"/>
    <w:rsid w:val="001F1ABE"/>
    <w:rsid w:val="001F7155"/>
    <w:rsid w:val="00204188"/>
    <w:rsid w:val="00211572"/>
    <w:rsid w:val="00220649"/>
    <w:rsid w:val="00223260"/>
    <w:rsid w:val="00227329"/>
    <w:rsid w:val="002320EB"/>
    <w:rsid w:val="00232514"/>
    <w:rsid w:val="002414FC"/>
    <w:rsid w:val="00265DE9"/>
    <w:rsid w:val="00286466"/>
    <w:rsid w:val="00287D4D"/>
    <w:rsid w:val="002939ED"/>
    <w:rsid w:val="002A16BB"/>
    <w:rsid w:val="002A4D67"/>
    <w:rsid w:val="002B10F8"/>
    <w:rsid w:val="002B30F5"/>
    <w:rsid w:val="002B4DEF"/>
    <w:rsid w:val="002E2081"/>
    <w:rsid w:val="002E3094"/>
    <w:rsid w:val="002E5F0F"/>
    <w:rsid w:val="002F2A81"/>
    <w:rsid w:val="002F2B50"/>
    <w:rsid w:val="00301333"/>
    <w:rsid w:val="00313330"/>
    <w:rsid w:val="00315451"/>
    <w:rsid w:val="003241A4"/>
    <w:rsid w:val="00333A00"/>
    <w:rsid w:val="00364C80"/>
    <w:rsid w:val="00370505"/>
    <w:rsid w:val="00370CEF"/>
    <w:rsid w:val="00372881"/>
    <w:rsid w:val="00374E71"/>
    <w:rsid w:val="00375565"/>
    <w:rsid w:val="00381E81"/>
    <w:rsid w:val="0039522A"/>
    <w:rsid w:val="003C4405"/>
    <w:rsid w:val="003E68F7"/>
    <w:rsid w:val="003F13E0"/>
    <w:rsid w:val="003F1403"/>
    <w:rsid w:val="003F6120"/>
    <w:rsid w:val="00403AAD"/>
    <w:rsid w:val="0040609B"/>
    <w:rsid w:val="00417F8E"/>
    <w:rsid w:val="00423C7B"/>
    <w:rsid w:val="00435BA3"/>
    <w:rsid w:val="00453FC6"/>
    <w:rsid w:val="00455BA1"/>
    <w:rsid w:val="00467AFA"/>
    <w:rsid w:val="004A297F"/>
    <w:rsid w:val="004B12AA"/>
    <w:rsid w:val="004B4431"/>
    <w:rsid w:val="004C0E96"/>
    <w:rsid w:val="004C1FA3"/>
    <w:rsid w:val="004C5875"/>
    <w:rsid w:val="004D2BDC"/>
    <w:rsid w:val="004D4C94"/>
    <w:rsid w:val="004E1DE0"/>
    <w:rsid w:val="004E7410"/>
    <w:rsid w:val="004F1C46"/>
    <w:rsid w:val="00503F20"/>
    <w:rsid w:val="005050BB"/>
    <w:rsid w:val="00512ACF"/>
    <w:rsid w:val="005239C4"/>
    <w:rsid w:val="00531F2E"/>
    <w:rsid w:val="00533D44"/>
    <w:rsid w:val="0053587E"/>
    <w:rsid w:val="005526C4"/>
    <w:rsid w:val="0055303C"/>
    <w:rsid w:val="005549EF"/>
    <w:rsid w:val="00581158"/>
    <w:rsid w:val="005A0B71"/>
    <w:rsid w:val="005B24DE"/>
    <w:rsid w:val="005B6E5B"/>
    <w:rsid w:val="005C0C68"/>
    <w:rsid w:val="005C4E66"/>
    <w:rsid w:val="005C7F8F"/>
    <w:rsid w:val="005D44AD"/>
    <w:rsid w:val="005F5866"/>
    <w:rsid w:val="006107A6"/>
    <w:rsid w:val="006119A0"/>
    <w:rsid w:val="00613899"/>
    <w:rsid w:val="0062554A"/>
    <w:rsid w:val="00632FE9"/>
    <w:rsid w:val="006332E0"/>
    <w:rsid w:val="006376F2"/>
    <w:rsid w:val="006438E2"/>
    <w:rsid w:val="00651AD5"/>
    <w:rsid w:val="00675616"/>
    <w:rsid w:val="00675B87"/>
    <w:rsid w:val="00676C50"/>
    <w:rsid w:val="00684985"/>
    <w:rsid w:val="0069055C"/>
    <w:rsid w:val="00697D59"/>
    <w:rsid w:val="006A12F0"/>
    <w:rsid w:val="006B07FB"/>
    <w:rsid w:val="006C0F2D"/>
    <w:rsid w:val="006D0EBA"/>
    <w:rsid w:val="006D1015"/>
    <w:rsid w:val="00706292"/>
    <w:rsid w:val="00710962"/>
    <w:rsid w:val="00714A39"/>
    <w:rsid w:val="00722154"/>
    <w:rsid w:val="007232EE"/>
    <w:rsid w:val="00734C4E"/>
    <w:rsid w:val="00737815"/>
    <w:rsid w:val="00740E79"/>
    <w:rsid w:val="00752056"/>
    <w:rsid w:val="00755CA7"/>
    <w:rsid w:val="00765916"/>
    <w:rsid w:val="007674FA"/>
    <w:rsid w:val="00770B5D"/>
    <w:rsid w:val="00774A0F"/>
    <w:rsid w:val="00777E7A"/>
    <w:rsid w:val="00781128"/>
    <w:rsid w:val="0078316A"/>
    <w:rsid w:val="00786B7B"/>
    <w:rsid w:val="007A4AFF"/>
    <w:rsid w:val="007B4C90"/>
    <w:rsid w:val="007B534F"/>
    <w:rsid w:val="007B5355"/>
    <w:rsid w:val="007C6627"/>
    <w:rsid w:val="007D0127"/>
    <w:rsid w:val="007E349F"/>
    <w:rsid w:val="00803A20"/>
    <w:rsid w:val="00804CD3"/>
    <w:rsid w:val="00813438"/>
    <w:rsid w:val="0082445C"/>
    <w:rsid w:val="008259C0"/>
    <w:rsid w:val="00833210"/>
    <w:rsid w:val="008471B2"/>
    <w:rsid w:val="00850F6C"/>
    <w:rsid w:val="008546ED"/>
    <w:rsid w:val="00857452"/>
    <w:rsid w:val="00870E98"/>
    <w:rsid w:val="0088388F"/>
    <w:rsid w:val="008A0C61"/>
    <w:rsid w:val="008A0C9E"/>
    <w:rsid w:val="008A6FC1"/>
    <w:rsid w:val="008B51D3"/>
    <w:rsid w:val="008C2340"/>
    <w:rsid w:val="008C44D5"/>
    <w:rsid w:val="008C7BF0"/>
    <w:rsid w:val="008E198D"/>
    <w:rsid w:val="008F6F0C"/>
    <w:rsid w:val="008F767B"/>
    <w:rsid w:val="00922284"/>
    <w:rsid w:val="00922C23"/>
    <w:rsid w:val="00923B9B"/>
    <w:rsid w:val="00933B89"/>
    <w:rsid w:val="009375C3"/>
    <w:rsid w:val="009526AD"/>
    <w:rsid w:val="0095384D"/>
    <w:rsid w:val="00954143"/>
    <w:rsid w:val="00963222"/>
    <w:rsid w:val="009636DC"/>
    <w:rsid w:val="00966750"/>
    <w:rsid w:val="0099068F"/>
    <w:rsid w:val="009B1B68"/>
    <w:rsid w:val="009B7871"/>
    <w:rsid w:val="009C03E5"/>
    <w:rsid w:val="009C0F24"/>
    <w:rsid w:val="009D5CB3"/>
    <w:rsid w:val="009E53FE"/>
    <w:rsid w:val="009E7198"/>
    <w:rsid w:val="00A0691F"/>
    <w:rsid w:val="00A11AD4"/>
    <w:rsid w:val="00A3556B"/>
    <w:rsid w:val="00A40FBB"/>
    <w:rsid w:val="00A433B8"/>
    <w:rsid w:val="00A556C9"/>
    <w:rsid w:val="00A61B8D"/>
    <w:rsid w:val="00A63865"/>
    <w:rsid w:val="00A84459"/>
    <w:rsid w:val="00A84AD3"/>
    <w:rsid w:val="00A92EB6"/>
    <w:rsid w:val="00A9464D"/>
    <w:rsid w:val="00A9485B"/>
    <w:rsid w:val="00AC3707"/>
    <w:rsid w:val="00AC7B9E"/>
    <w:rsid w:val="00AE6F88"/>
    <w:rsid w:val="00AF4D99"/>
    <w:rsid w:val="00AF76EB"/>
    <w:rsid w:val="00B01F4B"/>
    <w:rsid w:val="00B0242D"/>
    <w:rsid w:val="00B1638D"/>
    <w:rsid w:val="00B22EE7"/>
    <w:rsid w:val="00B232DE"/>
    <w:rsid w:val="00B26ABF"/>
    <w:rsid w:val="00B27F99"/>
    <w:rsid w:val="00B30D56"/>
    <w:rsid w:val="00B6227F"/>
    <w:rsid w:val="00B6484D"/>
    <w:rsid w:val="00B71732"/>
    <w:rsid w:val="00B72010"/>
    <w:rsid w:val="00B93EEA"/>
    <w:rsid w:val="00B97D1B"/>
    <w:rsid w:val="00BA21D8"/>
    <w:rsid w:val="00BC09DB"/>
    <w:rsid w:val="00BC5254"/>
    <w:rsid w:val="00BF0E8C"/>
    <w:rsid w:val="00BF7C0A"/>
    <w:rsid w:val="00C118B1"/>
    <w:rsid w:val="00C17BAF"/>
    <w:rsid w:val="00C231DF"/>
    <w:rsid w:val="00C30F41"/>
    <w:rsid w:val="00C32997"/>
    <w:rsid w:val="00C33A9C"/>
    <w:rsid w:val="00C418C4"/>
    <w:rsid w:val="00C51703"/>
    <w:rsid w:val="00C51B29"/>
    <w:rsid w:val="00C53307"/>
    <w:rsid w:val="00C545B5"/>
    <w:rsid w:val="00C5525A"/>
    <w:rsid w:val="00C56276"/>
    <w:rsid w:val="00C60414"/>
    <w:rsid w:val="00C66E24"/>
    <w:rsid w:val="00C71D4E"/>
    <w:rsid w:val="00C86075"/>
    <w:rsid w:val="00CA252D"/>
    <w:rsid w:val="00CA2E81"/>
    <w:rsid w:val="00CA5B67"/>
    <w:rsid w:val="00CA6C32"/>
    <w:rsid w:val="00CB0CA1"/>
    <w:rsid w:val="00CC6D78"/>
    <w:rsid w:val="00CE10C5"/>
    <w:rsid w:val="00CE1DF5"/>
    <w:rsid w:val="00D01728"/>
    <w:rsid w:val="00D07700"/>
    <w:rsid w:val="00D1452A"/>
    <w:rsid w:val="00D16E2B"/>
    <w:rsid w:val="00D24B42"/>
    <w:rsid w:val="00D420BC"/>
    <w:rsid w:val="00D45ABE"/>
    <w:rsid w:val="00D47E57"/>
    <w:rsid w:val="00D50E15"/>
    <w:rsid w:val="00D54848"/>
    <w:rsid w:val="00D55086"/>
    <w:rsid w:val="00D56B2C"/>
    <w:rsid w:val="00D66C3C"/>
    <w:rsid w:val="00D761BD"/>
    <w:rsid w:val="00D8256F"/>
    <w:rsid w:val="00D82AD1"/>
    <w:rsid w:val="00D84261"/>
    <w:rsid w:val="00D8545A"/>
    <w:rsid w:val="00D86ED7"/>
    <w:rsid w:val="00D87AED"/>
    <w:rsid w:val="00D93249"/>
    <w:rsid w:val="00DC3300"/>
    <w:rsid w:val="00DC44A3"/>
    <w:rsid w:val="00DD0563"/>
    <w:rsid w:val="00DD5ABC"/>
    <w:rsid w:val="00DE680B"/>
    <w:rsid w:val="00DF0511"/>
    <w:rsid w:val="00DF577E"/>
    <w:rsid w:val="00E06EB0"/>
    <w:rsid w:val="00E101E4"/>
    <w:rsid w:val="00E313C7"/>
    <w:rsid w:val="00E31462"/>
    <w:rsid w:val="00E578F6"/>
    <w:rsid w:val="00E61FC4"/>
    <w:rsid w:val="00E62735"/>
    <w:rsid w:val="00E7095E"/>
    <w:rsid w:val="00E70C63"/>
    <w:rsid w:val="00E7359E"/>
    <w:rsid w:val="00E82102"/>
    <w:rsid w:val="00E845A5"/>
    <w:rsid w:val="00E864B3"/>
    <w:rsid w:val="00E91B5B"/>
    <w:rsid w:val="00E97F6A"/>
    <w:rsid w:val="00EA1304"/>
    <w:rsid w:val="00EA140C"/>
    <w:rsid w:val="00EB782B"/>
    <w:rsid w:val="00EE001D"/>
    <w:rsid w:val="00EE11E1"/>
    <w:rsid w:val="00EE34FC"/>
    <w:rsid w:val="00EE3F1B"/>
    <w:rsid w:val="00EE71E4"/>
    <w:rsid w:val="00F05A24"/>
    <w:rsid w:val="00F24A54"/>
    <w:rsid w:val="00F24E8F"/>
    <w:rsid w:val="00F30C59"/>
    <w:rsid w:val="00F36EE2"/>
    <w:rsid w:val="00F37046"/>
    <w:rsid w:val="00F627DD"/>
    <w:rsid w:val="00F66325"/>
    <w:rsid w:val="00F71511"/>
    <w:rsid w:val="00F76770"/>
    <w:rsid w:val="00F825AD"/>
    <w:rsid w:val="00F9665D"/>
    <w:rsid w:val="00F97A04"/>
    <w:rsid w:val="00FA0EAC"/>
    <w:rsid w:val="00FA1BD2"/>
    <w:rsid w:val="00FA5D57"/>
    <w:rsid w:val="00FB1A3D"/>
    <w:rsid w:val="00FC6FDE"/>
    <w:rsid w:val="00FD0575"/>
    <w:rsid w:val="00FD1B52"/>
    <w:rsid w:val="00FD6152"/>
    <w:rsid w:val="00FD687E"/>
    <w:rsid w:val="00FD7C89"/>
    <w:rsid w:val="00FE4BCD"/>
    <w:rsid w:val="00FE5B64"/>
    <w:rsid w:val="00FF1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84"/>
    <o:shapelayout v:ext="edit">
      <o:idmap v:ext="edit" data="1"/>
    </o:shapelayout>
  </w:shapeDefaults>
  <w:decimalSymbol w:val=","/>
  <w:listSeparator w:val=";"/>
  <w14:docId w14:val="08020552"/>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paragraph" w:styleId="Balk3">
    <w:name w:val="heading 3"/>
    <w:basedOn w:val="Normal"/>
    <w:next w:val="Normal"/>
    <w:link w:val="Balk3Char"/>
    <w:uiPriority w:val="9"/>
    <w:semiHidden/>
    <w:unhideWhenUsed/>
    <w:qFormat/>
    <w:rsid w:val="00071B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 w:type="character" w:customStyle="1" w:styleId="Balk3Char">
    <w:name w:val="Başlık 3 Char"/>
    <w:basedOn w:val="VarsaylanParagrafYazTipi"/>
    <w:link w:val="Balk3"/>
    <w:uiPriority w:val="9"/>
    <w:semiHidden/>
    <w:rsid w:val="00071B72"/>
    <w:rPr>
      <w:rFonts w:asciiTheme="majorHAnsi" w:eastAsiaTheme="majorEastAsia" w:hAnsiTheme="majorHAnsi" w:cstheme="majorBidi"/>
      <w:color w:val="243F60" w:themeColor="accent1" w:themeShade="7F"/>
      <w:sz w:val="24"/>
      <w:szCs w:val="24"/>
      <w:lang w:val="tr-TR" w:eastAsia="tr-TR" w:bidi="tr-TR"/>
    </w:rPr>
  </w:style>
  <w:style w:type="paragraph" w:styleId="ResimYazs">
    <w:name w:val="caption"/>
    <w:basedOn w:val="Normal"/>
    <w:next w:val="Normal"/>
    <w:uiPriority w:val="35"/>
    <w:unhideWhenUsed/>
    <w:qFormat/>
    <w:rsid w:val="00071B72"/>
    <w:pPr>
      <w:widowControl/>
      <w:autoSpaceDE/>
      <w:autoSpaceDN/>
      <w:ind w:firstLine="567"/>
      <w:jc w:val="center"/>
    </w:pPr>
    <w:rPr>
      <w:rFonts w:eastAsiaTheme="minorHAnsi"/>
      <w:sz w:val="20"/>
      <w:lang w:eastAsia="en-US" w:bidi="ar-SA"/>
    </w:rPr>
  </w:style>
  <w:style w:type="table" w:styleId="DzTablo1">
    <w:name w:val="Plain Table 1"/>
    <w:basedOn w:val="NormalTablo"/>
    <w:uiPriority w:val="41"/>
    <w:rsid w:val="00B72010"/>
    <w:pPr>
      <w:widowControl/>
      <w:autoSpaceDE/>
      <w:autoSpaceDN/>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2.png"/><Relationship Id="rId21" Type="http://schemas.openxmlformats.org/officeDocument/2006/relationships/footer" Target="footer7.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0.xml"/><Relationship Id="rId55"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eader" Target="header1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4.jpeg"/><Relationship Id="rId30" Type="http://schemas.openxmlformats.org/officeDocument/2006/relationships/hyperlink" Target="http://www.reddit.com/r/AskReddit/" TargetMode="Externa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7.jp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eader" Target="header6.xml"/><Relationship Id="rId41" Type="http://schemas.openxmlformats.org/officeDocument/2006/relationships/image" Target="media/image14.png"/><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1.xml"/><Relationship Id="rId36" Type="http://schemas.openxmlformats.org/officeDocument/2006/relationships/header" Target="header9.xml"/><Relationship Id="rId49" Type="http://schemas.openxmlformats.org/officeDocument/2006/relationships/image" Target="media/image22.png"/><Relationship Id="rId57" Type="http://schemas.microsoft.com/office/2011/relationships/people" Target="people.xml"/><Relationship Id="rId10"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image" Target="media/image17.png"/><Relationship Id="rId52" Type="http://schemas.openxmlformats.org/officeDocument/2006/relationships/hyperlink" Target="http://com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37D3-486E-B14B-AB5A3EAE78FB}"/>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8E7D-44A2-9676-67C2E5700404}"/>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6A80-8459-4DE3-B959-87E9D46D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50</Pages>
  <Words>10008</Words>
  <Characters>57049</Characters>
  <Application>Microsoft Office Word</Application>
  <DocSecurity>0</DocSecurity>
  <Lines>475</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lab3_ayhanakkaya</cp:lastModifiedBy>
  <cp:revision>230</cp:revision>
  <dcterms:created xsi:type="dcterms:W3CDTF">2021-10-25T15:46:00Z</dcterms:created>
  <dcterms:modified xsi:type="dcterms:W3CDTF">2022-07-28T10:55:00Z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